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5212" w14:textId="77777777" w:rsidR="00070B29" w:rsidRPr="00066E97" w:rsidRDefault="00070B29" w:rsidP="00E93F62">
      <w:pPr>
        <w:tabs>
          <w:tab w:val="left" w:pos="1404"/>
          <w:tab w:val="center" w:pos="4680"/>
        </w:tabs>
        <w:jc w:val="center"/>
        <w:rPr>
          <w:rFonts w:cs="Times New Roman"/>
          <w:sz w:val="40"/>
          <w:szCs w:val="40"/>
        </w:rPr>
      </w:pPr>
      <w:r w:rsidRPr="00066E97">
        <w:rPr>
          <w:rFonts w:cs="Times New Roman"/>
          <w:noProof/>
        </w:rPr>
        <w:drawing>
          <wp:inline distT="0" distB="0" distL="0" distR="0" wp14:anchorId="4B474E16" wp14:editId="098B8EA4">
            <wp:extent cx="2644140" cy="2430780"/>
            <wp:effectExtent l="0" t="0" r="3810" b="7620"/>
            <wp:docPr id="2" name="Picture 2" descr="Logo-SOL_HCHS-Final_B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OL_HCHS-Final_BW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p>
    <w:p w14:paraId="541C4BE3" w14:textId="77777777" w:rsidR="00070B29" w:rsidRPr="00066E97" w:rsidRDefault="00070B29" w:rsidP="00E93F62">
      <w:pPr>
        <w:tabs>
          <w:tab w:val="left" w:pos="1404"/>
          <w:tab w:val="center" w:pos="4680"/>
        </w:tabs>
        <w:jc w:val="center"/>
        <w:rPr>
          <w:rFonts w:cs="Times New Roman"/>
          <w:b/>
          <w:bCs/>
          <w:sz w:val="40"/>
          <w:szCs w:val="40"/>
        </w:rPr>
      </w:pPr>
    </w:p>
    <w:p w14:paraId="5C982B04" w14:textId="77777777" w:rsidR="00070B29" w:rsidRPr="00066E97" w:rsidRDefault="00070B29" w:rsidP="00E93F62">
      <w:pPr>
        <w:tabs>
          <w:tab w:val="left" w:pos="1404"/>
          <w:tab w:val="center" w:pos="4680"/>
        </w:tabs>
        <w:jc w:val="center"/>
        <w:rPr>
          <w:rFonts w:cs="Times New Roman"/>
          <w:b/>
          <w:bCs/>
          <w:sz w:val="40"/>
          <w:szCs w:val="40"/>
        </w:rPr>
      </w:pPr>
      <w:r w:rsidRPr="00066E97">
        <w:rPr>
          <w:rFonts w:cs="Times New Roman"/>
          <w:b/>
          <w:bCs/>
          <w:sz w:val="40"/>
          <w:szCs w:val="40"/>
        </w:rPr>
        <w:t xml:space="preserve">HCHS/SOL Analysis Methods - Visit </w:t>
      </w:r>
      <w:r>
        <w:rPr>
          <w:rFonts w:cs="Times New Roman"/>
          <w:b/>
          <w:bCs/>
          <w:sz w:val="40"/>
          <w:szCs w:val="40"/>
        </w:rPr>
        <w:t>3</w:t>
      </w:r>
    </w:p>
    <w:p w14:paraId="54B71357" w14:textId="77777777" w:rsidR="00070B29" w:rsidRPr="00066E97" w:rsidRDefault="00070B29" w:rsidP="00E93F62">
      <w:pPr>
        <w:tabs>
          <w:tab w:val="left" w:pos="1404"/>
          <w:tab w:val="center" w:pos="4680"/>
        </w:tabs>
        <w:jc w:val="center"/>
        <w:rPr>
          <w:rFonts w:cs="Times New Roman"/>
          <w:b/>
          <w:bCs/>
          <w:sz w:val="40"/>
          <w:szCs w:val="40"/>
        </w:rPr>
      </w:pPr>
    </w:p>
    <w:p w14:paraId="0E6DD71C" w14:textId="607C0C4E" w:rsidR="00070B29" w:rsidRPr="00066E97" w:rsidRDefault="00C5041F" w:rsidP="00E93F62">
      <w:pPr>
        <w:tabs>
          <w:tab w:val="left" w:pos="1404"/>
          <w:tab w:val="center" w:pos="4680"/>
        </w:tabs>
        <w:jc w:val="center"/>
        <w:rPr>
          <w:rFonts w:cs="Times New Roman"/>
          <w:b/>
          <w:bCs/>
          <w:sz w:val="40"/>
          <w:szCs w:val="40"/>
        </w:rPr>
      </w:pPr>
      <w:r>
        <w:rPr>
          <w:rFonts w:cs="Times New Roman"/>
          <w:b/>
          <w:bCs/>
          <w:sz w:val="40"/>
          <w:szCs w:val="40"/>
        </w:rPr>
        <w:t>November</w:t>
      </w:r>
      <w:r w:rsidR="00070B29" w:rsidRPr="00066E97">
        <w:rPr>
          <w:rFonts w:cs="Times New Roman"/>
          <w:b/>
          <w:bCs/>
          <w:sz w:val="40"/>
          <w:szCs w:val="40"/>
        </w:rPr>
        <w:t xml:space="preserve"> 202</w:t>
      </w:r>
      <w:ins w:id="0" w:author="Zhao, Beibo" w:date="2025-10-04T17:27:00Z">
        <w:r w:rsidR="00C47FF4">
          <w:rPr>
            <w:rFonts w:cs="Times New Roman"/>
            <w:b/>
            <w:bCs/>
            <w:sz w:val="40"/>
            <w:szCs w:val="40"/>
          </w:rPr>
          <w:t>5</w:t>
        </w:r>
      </w:ins>
      <w:del w:id="1" w:author="Zhao, Beibo" w:date="2025-10-04T17:27:00Z">
        <w:r w:rsidR="00070B29" w:rsidDel="00C47FF4">
          <w:rPr>
            <w:rFonts w:cs="Times New Roman"/>
            <w:b/>
            <w:bCs/>
            <w:sz w:val="40"/>
            <w:szCs w:val="40"/>
          </w:rPr>
          <w:delText>4</w:delText>
        </w:r>
      </w:del>
    </w:p>
    <w:p w14:paraId="26E2133B" w14:textId="11F105F3" w:rsidR="00070B29" w:rsidRPr="00066E97" w:rsidRDefault="00070B29" w:rsidP="00E93F62">
      <w:pPr>
        <w:tabs>
          <w:tab w:val="left" w:pos="1404"/>
          <w:tab w:val="center" w:pos="4680"/>
        </w:tabs>
        <w:jc w:val="center"/>
        <w:rPr>
          <w:rFonts w:cs="Times New Roman"/>
          <w:b/>
          <w:bCs/>
          <w:sz w:val="32"/>
          <w:szCs w:val="40"/>
        </w:rPr>
      </w:pPr>
      <w:r w:rsidRPr="00066E97">
        <w:rPr>
          <w:rFonts w:cs="Times New Roman"/>
          <w:b/>
          <w:bCs/>
          <w:sz w:val="32"/>
          <w:szCs w:val="40"/>
        </w:rPr>
        <w:t xml:space="preserve">Version </w:t>
      </w:r>
      <w:r>
        <w:rPr>
          <w:rFonts w:cs="Times New Roman"/>
          <w:b/>
          <w:bCs/>
          <w:sz w:val="32"/>
          <w:szCs w:val="40"/>
        </w:rPr>
        <w:t>1.</w:t>
      </w:r>
      <w:ins w:id="2" w:author="Zhao, Beibo" w:date="2025-10-04T17:27:00Z">
        <w:r w:rsidR="00C47FF4">
          <w:rPr>
            <w:rFonts w:cs="Times New Roman"/>
            <w:b/>
            <w:bCs/>
            <w:sz w:val="32"/>
            <w:szCs w:val="40"/>
          </w:rPr>
          <w:t>1</w:t>
        </w:r>
      </w:ins>
      <w:del w:id="3" w:author="Zhao, Beibo" w:date="2025-10-04T17:27:00Z">
        <w:r w:rsidDel="00C47FF4">
          <w:rPr>
            <w:rFonts w:cs="Times New Roman"/>
            <w:b/>
            <w:bCs/>
            <w:sz w:val="32"/>
            <w:szCs w:val="40"/>
          </w:rPr>
          <w:delText>0</w:delText>
        </w:r>
      </w:del>
    </w:p>
    <w:p w14:paraId="4A0891E7" w14:textId="77777777" w:rsidR="00070B29" w:rsidRPr="00066E97" w:rsidRDefault="00070B29" w:rsidP="00E93F62">
      <w:pPr>
        <w:autoSpaceDE w:val="0"/>
        <w:autoSpaceDN w:val="0"/>
        <w:adjustRightInd w:val="0"/>
        <w:jc w:val="center"/>
        <w:rPr>
          <w:rFonts w:cs="Times New Roman"/>
          <w:b/>
          <w:bCs/>
          <w:color w:val="000000"/>
        </w:rPr>
      </w:pPr>
    </w:p>
    <w:p w14:paraId="45D23218" w14:textId="77777777" w:rsidR="00070B29" w:rsidRPr="00066E97" w:rsidRDefault="00070B29" w:rsidP="00E93F62">
      <w:pPr>
        <w:autoSpaceDE w:val="0"/>
        <w:autoSpaceDN w:val="0"/>
        <w:adjustRightInd w:val="0"/>
        <w:jc w:val="center"/>
        <w:rPr>
          <w:rFonts w:cs="Times New Roman"/>
          <w:b/>
          <w:bCs/>
          <w:color w:val="000000"/>
          <w:sz w:val="28"/>
          <w:szCs w:val="32"/>
        </w:rPr>
      </w:pPr>
      <w:r w:rsidRPr="00066E97">
        <w:rPr>
          <w:rFonts w:cs="Times New Roman"/>
          <w:b/>
          <w:bCs/>
          <w:color w:val="000000"/>
          <w:sz w:val="28"/>
          <w:szCs w:val="32"/>
        </w:rPr>
        <w:t xml:space="preserve">Prepared by the </w:t>
      </w:r>
    </w:p>
    <w:p w14:paraId="2BD8A121" w14:textId="77777777" w:rsidR="00070B29" w:rsidRPr="00066E97" w:rsidRDefault="00070B29" w:rsidP="00E93F62">
      <w:pPr>
        <w:autoSpaceDE w:val="0"/>
        <w:autoSpaceDN w:val="0"/>
        <w:adjustRightInd w:val="0"/>
        <w:jc w:val="center"/>
        <w:rPr>
          <w:rFonts w:cs="Times New Roman"/>
          <w:b/>
          <w:sz w:val="28"/>
          <w:szCs w:val="32"/>
        </w:rPr>
      </w:pPr>
      <w:r w:rsidRPr="00066E97">
        <w:rPr>
          <w:rFonts w:cs="Times New Roman"/>
          <w:b/>
          <w:sz w:val="28"/>
          <w:szCs w:val="32"/>
        </w:rPr>
        <w:t>HCHS/SOL Coordinating Center</w:t>
      </w:r>
    </w:p>
    <w:p w14:paraId="30AA43BC" w14:textId="77777777" w:rsidR="00070B29" w:rsidRPr="00066E97" w:rsidRDefault="00070B29" w:rsidP="00E93F62">
      <w:pPr>
        <w:autoSpaceDE w:val="0"/>
        <w:autoSpaceDN w:val="0"/>
        <w:adjustRightInd w:val="0"/>
        <w:spacing w:after="0" w:line="240" w:lineRule="auto"/>
        <w:jc w:val="center"/>
        <w:rPr>
          <w:rFonts w:cs="Times New Roman"/>
          <w:bCs/>
          <w:color w:val="000000"/>
          <w:szCs w:val="28"/>
        </w:rPr>
      </w:pPr>
      <w:r w:rsidRPr="00066E97">
        <w:rPr>
          <w:rFonts w:cs="Times New Roman"/>
          <w:bCs/>
          <w:color w:val="000000"/>
          <w:szCs w:val="28"/>
        </w:rPr>
        <w:t>Collaborative Studies Coordinating Center</w:t>
      </w:r>
    </w:p>
    <w:p w14:paraId="0EF5477C" w14:textId="77777777" w:rsidR="00070B29" w:rsidRPr="00066E97" w:rsidRDefault="00070B29" w:rsidP="00E93F62">
      <w:pPr>
        <w:autoSpaceDE w:val="0"/>
        <w:autoSpaceDN w:val="0"/>
        <w:adjustRightInd w:val="0"/>
        <w:spacing w:after="0" w:line="240" w:lineRule="auto"/>
        <w:jc w:val="center"/>
        <w:rPr>
          <w:rFonts w:cs="Times New Roman"/>
          <w:color w:val="000000"/>
          <w:szCs w:val="28"/>
        </w:rPr>
      </w:pPr>
      <w:r w:rsidRPr="00066E97">
        <w:rPr>
          <w:rFonts w:cs="Times New Roman"/>
          <w:bCs/>
          <w:color w:val="000000"/>
          <w:szCs w:val="28"/>
        </w:rPr>
        <w:t>UNC Department of Biostatistics</w:t>
      </w:r>
    </w:p>
    <w:p w14:paraId="72C41EC2" w14:textId="77777777" w:rsidR="00070B29" w:rsidRPr="00066E97" w:rsidRDefault="00070B29" w:rsidP="00E93F62">
      <w:pPr>
        <w:spacing w:after="0" w:line="240" w:lineRule="auto"/>
        <w:jc w:val="center"/>
        <w:rPr>
          <w:rFonts w:cs="Times New Roman"/>
          <w:bCs/>
          <w:sz w:val="18"/>
        </w:rPr>
      </w:pPr>
    </w:p>
    <w:p w14:paraId="68DCF9F3" w14:textId="1ED058D3" w:rsidR="00070B29" w:rsidRDefault="00070B29" w:rsidP="00E93F62">
      <w:pPr>
        <w:spacing w:after="0" w:line="240" w:lineRule="auto"/>
        <w:jc w:val="center"/>
        <w:rPr>
          <w:rFonts w:cs="Times New Roman"/>
          <w:bCs/>
        </w:rPr>
      </w:pPr>
      <w:proofErr w:type="spellStart"/>
      <w:r w:rsidRPr="00066E97">
        <w:rPr>
          <w:rFonts w:cs="Times New Roman"/>
          <w:bCs/>
        </w:rPr>
        <w:t>Jianwen</w:t>
      </w:r>
      <w:proofErr w:type="spellEnd"/>
      <w:r w:rsidRPr="00066E97">
        <w:rPr>
          <w:rFonts w:cs="Times New Roman"/>
          <w:bCs/>
        </w:rPr>
        <w:t xml:space="preserve"> Cai</w:t>
      </w:r>
    </w:p>
    <w:p w14:paraId="331F0430" w14:textId="771B1464" w:rsidR="00B608CC" w:rsidRPr="00066E97" w:rsidRDefault="00B608CC" w:rsidP="00E93F62">
      <w:pPr>
        <w:spacing w:after="0" w:line="240" w:lineRule="auto"/>
        <w:jc w:val="center"/>
        <w:rPr>
          <w:rFonts w:cs="Times New Roman"/>
          <w:bCs/>
        </w:rPr>
      </w:pPr>
      <w:proofErr w:type="spellStart"/>
      <w:r w:rsidRPr="00066E97">
        <w:rPr>
          <w:rFonts w:cs="Times New Roman"/>
          <w:bCs/>
        </w:rPr>
        <w:t>Beibo</w:t>
      </w:r>
      <w:proofErr w:type="spellEnd"/>
      <w:r w:rsidRPr="00066E97">
        <w:rPr>
          <w:rFonts w:cs="Times New Roman"/>
          <w:bCs/>
        </w:rPr>
        <w:t xml:space="preserve"> Zhao</w:t>
      </w:r>
    </w:p>
    <w:p w14:paraId="006DDAB0" w14:textId="1FE68529" w:rsidR="00070B29" w:rsidRDefault="00070B29" w:rsidP="00E93F62">
      <w:pPr>
        <w:spacing w:after="0" w:line="240" w:lineRule="auto"/>
        <w:jc w:val="center"/>
        <w:rPr>
          <w:ins w:id="4" w:author="Zhao, Beibo" w:date="2025-10-04T17:33:00Z"/>
          <w:rFonts w:cs="Times New Roman"/>
          <w:bCs/>
        </w:rPr>
      </w:pPr>
      <w:r w:rsidRPr="00066E97">
        <w:rPr>
          <w:rFonts w:cs="Times New Roman"/>
          <w:bCs/>
        </w:rPr>
        <w:t xml:space="preserve">Daniela </w:t>
      </w:r>
      <w:proofErr w:type="spellStart"/>
      <w:r w:rsidRPr="00066E97">
        <w:rPr>
          <w:rFonts w:cs="Times New Roman"/>
          <w:bCs/>
        </w:rPr>
        <w:t>Sotres</w:t>
      </w:r>
      <w:proofErr w:type="spellEnd"/>
      <w:r w:rsidRPr="00066E97">
        <w:rPr>
          <w:rFonts w:cs="Times New Roman"/>
          <w:bCs/>
        </w:rPr>
        <w:t>-Alvarez</w:t>
      </w:r>
    </w:p>
    <w:p w14:paraId="355825FE" w14:textId="77777777" w:rsidR="00C47FF4" w:rsidRDefault="00C47FF4" w:rsidP="00C47FF4">
      <w:pPr>
        <w:spacing w:after="0" w:line="240" w:lineRule="auto"/>
        <w:jc w:val="center"/>
        <w:rPr>
          <w:ins w:id="5" w:author="Zhao, Beibo" w:date="2025-10-04T17:33:00Z"/>
          <w:rFonts w:cs="Times New Roman"/>
          <w:bCs/>
        </w:rPr>
      </w:pPr>
      <w:ins w:id="6" w:author="Zhao, Beibo" w:date="2025-10-04T17:33:00Z">
        <w:r w:rsidRPr="00C47FF4">
          <w:rPr>
            <w:rFonts w:cs="Times New Roman"/>
            <w:bCs/>
          </w:rPr>
          <w:t>Alex</w:t>
        </w:r>
        <w:r>
          <w:rPr>
            <w:rFonts w:cs="Times New Roman"/>
            <w:bCs/>
          </w:rPr>
          <w:t xml:space="preserve"> </w:t>
        </w:r>
        <w:proofErr w:type="spellStart"/>
        <w:r w:rsidRPr="00C47FF4">
          <w:rPr>
            <w:rFonts w:cs="Times New Roman"/>
            <w:bCs/>
          </w:rPr>
          <w:t>Akushevich</w:t>
        </w:r>
        <w:proofErr w:type="spellEnd"/>
      </w:ins>
    </w:p>
    <w:p w14:paraId="698F3103" w14:textId="227A5608" w:rsidR="00C47FF4" w:rsidRPr="00066E97" w:rsidRDefault="00C47FF4" w:rsidP="00E93F62">
      <w:pPr>
        <w:spacing w:after="0" w:line="240" w:lineRule="auto"/>
        <w:jc w:val="center"/>
        <w:rPr>
          <w:rFonts w:cs="Times New Roman"/>
          <w:bCs/>
        </w:rPr>
      </w:pPr>
      <w:ins w:id="7" w:author="Zhao, Beibo" w:date="2025-10-04T17:34:00Z">
        <w:r w:rsidRPr="00C47FF4">
          <w:rPr>
            <w:rFonts w:cs="Times New Roman"/>
            <w:bCs/>
          </w:rPr>
          <w:t>Alvaro Clemente</w:t>
        </w:r>
        <w:r>
          <w:rPr>
            <w:rFonts w:cs="Times New Roman"/>
            <w:bCs/>
          </w:rPr>
          <w:t xml:space="preserve"> </w:t>
        </w:r>
        <w:r w:rsidRPr="00C47FF4">
          <w:rPr>
            <w:rFonts w:cs="Times New Roman"/>
            <w:bCs/>
          </w:rPr>
          <w:t xml:space="preserve">Quijano </w:t>
        </w:r>
        <w:proofErr w:type="spellStart"/>
        <w:r w:rsidRPr="00C47FF4">
          <w:rPr>
            <w:rFonts w:cs="Times New Roman"/>
            <w:bCs/>
          </w:rPr>
          <w:t>Angarita</w:t>
        </w:r>
      </w:ins>
      <w:proofErr w:type="spellEnd"/>
    </w:p>
    <w:p w14:paraId="76842ADA" w14:textId="11B65C51" w:rsidR="00C47FF4" w:rsidRDefault="00070B29">
      <w:pPr>
        <w:spacing w:after="0" w:line="240" w:lineRule="auto"/>
        <w:jc w:val="center"/>
        <w:rPr>
          <w:rFonts w:cs="Times New Roman"/>
          <w:bCs/>
        </w:rPr>
      </w:pPr>
      <w:proofErr w:type="spellStart"/>
      <w:r w:rsidRPr="00066E97">
        <w:rPr>
          <w:rFonts w:cs="Times New Roman"/>
          <w:bCs/>
        </w:rPr>
        <w:t>Wenyi</w:t>
      </w:r>
      <w:proofErr w:type="spellEnd"/>
      <w:r w:rsidRPr="00066E97">
        <w:rPr>
          <w:rFonts w:cs="Times New Roman"/>
          <w:bCs/>
        </w:rPr>
        <w:t xml:space="preserve"> Xie</w:t>
      </w:r>
    </w:p>
    <w:p w14:paraId="78AA3E98" w14:textId="65ED6B08" w:rsidR="00B608CC" w:rsidRPr="00066E97" w:rsidRDefault="00B608CC" w:rsidP="00E93F62">
      <w:pPr>
        <w:spacing w:after="0" w:line="240" w:lineRule="auto"/>
        <w:jc w:val="center"/>
        <w:rPr>
          <w:rFonts w:cs="Times New Roman"/>
          <w:bCs/>
        </w:rPr>
      </w:pPr>
      <w:r>
        <w:rPr>
          <w:rFonts w:cs="Times New Roman"/>
          <w:bCs/>
        </w:rPr>
        <w:t>Franklyn Gonzalez</w:t>
      </w:r>
    </w:p>
    <w:p w14:paraId="5C415A72" w14:textId="77777777" w:rsidR="00070B29" w:rsidRPr="00066E97" w:rsidRDefault="00070B29" w:rsidP="00E93F62">
      <w:pPr>
        <w:spacing w:after="0" w:line="240" w:lineRule="auto"/>
        <w:jc w:val="center"/>
        <w:rPr>
          <w:rFonts w:cs="Times New Roman"/>
          <w:bCs/>
          <w:sz w:val="18"/>
        </w:rPr>
      </w:pPr>
    </w:p>
    <w:p w14:paraId="5237AF87" w14:textId="77777777" w:rsidR="00070B29" w:rsidRPr="00066E97" w:rsidRDefault="00070B29" w:rsidP="00E93F62">
      <w:pPr>
        <w:rPr>
          <w:rFonts w:cs="Times New Roman"/>
          <w:b/>
          <w:bCs/>
          <w:sz w:val="20"/>
        </w:rPr>
      </w:pPr>
    </w:p>
    <w:p w14:paraId="3D55A39D" w14:textId="77777777" w:rsidR="00070B29" w:rsidRPr="00066E97" w:rsidRDefault="00070B29" w:rsidP="00E93F62">
      <w:pPr>
        <w:rPr>
          <w:rStyle w:val="Hyperlink"/>
          <w:rFonts w:cs="Times New Roman"/>
          <w:b/>
          <w:bCs/>
          <w:sz w:val="20"/>
        </w:rPr>
        <w:sectPr w:rsidR="00070B29" w:rsidRPr="00066E97" w:rsidSect="00070B29">
          <w:headerReference w:type="default" r:id="rId9"/>
          <w:footerReference w:type="default" r:id="rId10"/>
          <w:footerReference w:type="first" r:id="rId11"/>
          <w:pgSz w:w="12240" w:h="15840"/>
          <w:pgMar w:top="1440" w:right="1440" w:bottom="1440" w:left="1440" w:header="720" w:footer="720" w:gutter="0"/>
          <w:cols w:space="720"/>
          <w:noEndnote/>
          <w:titlePg/>
        </w:sectPr>
      </w:pPr>
      <w:r w:rsidRPr="00066E97">
        <w:rPr>
          <w:rFonts w:cs="Times New Roman"/>
          <w:b/>
          <w:bCs/>
          <w:sz w:val="20"/>
        </w:rPr>
        <w:t xml:space="preserve">This document is CONFIDENTIAL and for EXCLUSIVE use by HCHS/SOL investigators and NHLBI-NIH. Its purpose is to illustrate methods not to report results. Please send questions, suggestions, and comments to </w:t>
      </w:r>
      <w:r w:rsidRPr="0087462E">
        <w:rPr>
          <w:rFonts w:cs="Times New Roman"/>
          <w:b/>
          <w:bCs/>
          <w:sz w:val="20"/>
        </w:rPr>
        <w:t>fgonzale@email.unc.edu</w:t>
      </w:r>
      <w:r w:rsidRPr="00066E97">
        <w:rPr>
          <w:rFonts w:cs="Times New Roman"/>
          <w:b/>
          <w:bCs/>
          <w:sz w:val="20"/>
        </w:rPr>
        <w:t xml:space="preserve"> </w:t>
      </w:r>
    </w:p>
    <w:sdt>
      <w:sdtPr>
        <w:id w:val="45729491"/>
        <w:docPartObj>
          <w:docPartGallery w:val="Table of Contents"/>
          <w:docPartUnique/>
        </w:docPartObj>
      </w:sdtPr>
      <w:sdtEndPr>
        <w:rPr>
          <w:bCs/>
          <w:noProof/>
        </w:rPr>
      </w:sdtEndPr>
      <w:sdtContent>
        <w:p w14:paraId="6383FAC0" w14:textId="53D2DB4F" w:rsidR="00D97F8B" w:rsidRDefault="0085147D">
          <w:pPr>
            <w:pStyle w:val="TOC1"/>
            <w:rPr>
              <w:rFonts w:asciiTheme="minorHAnsi" w:hAnsiTheme="minorHAnsi" w:cstheme="minorBidi"/>
              <w:b w:val="0"/>
              <w:noProof/>
              <w:kern w:val="2"/>
              <w:szCs w:val="24"/>
              <w:lang w:eastAsia="zh-CN"/>
              <w14:ligatures w14:val="standardContextual"/>
            </w:rPr>
          </w:pPr>
          <w:r>
            <w:fldChar w:fldCharType="begin"/>
          </w:r>
          <w:r>
            <w:instrText xml:space="preserve"> TOC \o "1-4" \h \z \u </w:instrText>
          </w:r>
          <w:r>
            <w:fldChar w:fldCharType="separate"/>
          </w:r>
          <w:hyperlink w:anchor="_Toc211703330" w:history="1">
            <w:r w:rsidR="00D97F8B" w:rsidRPr="00D01BB9">
              <w:rPr>
                <w:rStyle w:val="Hyperlink"/>
                <w:noProof/>
              </w:rPr>
              <w:t>Foreword</w:t>
            </w:r>
            <w:r w:rsidR="00D97F8B">
              <w:rPr>
                <w:noProof/>
                <w:webHidden/>
              </w:rPr>
              <w:tab/>
            </w:r>
            <w:r w:rsidR="00D97F8B">
              <w:rPr>
                <w:noProof/>
                <w:webHidden/>
              </w:rPr>
              <w:fldChar w:fldCharType="begin"/>
            </w:r>
            <w:r w:rsidR="00D97F8B">
              <w:rPr>
                <w:noProof/>
                <w:webHidden/>
              </w:rPr>
              <w:instrText xml:space="preserve"> PAGEREF _Toc211703330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59378046" w14:textId="0264758B" w:rsidR="00D97F8B" w:rsidRDefault="00DF5358">
          <w:pPr>
            <w:pStyle w:val="TOC2"/>
            <w:tabs>
              <w:tab w:val="right" w:leader="dot" w:pos="9350"/>
            </w:tabs>
            <w:rPr>
              <w:rFonts w:asciiTheme="minorHAnsi" w:hAnsiTheme="minorHAnsi"/>
              <w:noProof/>
              <w:szCs w:val="24"/>
            </w:rPr>
          </w:pPr>
          <w:hyperlink w:anchor="_Toc211703331" w:history="1">
            <w:r w:rsidR="00D97F8B" w:rsidRPr="00D01BB9">
              <w:rPr>
                <w:rStyle w:val="Hyperlink"/>
                <w:noProof/>
              </w:rPr>
              <w:t>Note to Users</w:t>
            </w:r>
            <w:r w:rsidR="00D97F8B">
              <w:rPr>
                <w:noProof/>
                <w:webHidden/>
              </w:rPr>
              <w:tab/>
            </w:r>
            <w:r w:rsidR="00D97F8B">
              <w:rPr>
                <w:noProof/>
                <w:webHidden/>
              </w:rPr>
              <w:fldChar w:fldCharType="begin"/>
            </w:r>
            <w:r w:rsidR="00D97F8B">
              <w:rPr>
                <w:noProof/>
                <w:webHidden/>
              </w:rPr>
              <w:instrText xml:space="preserve"> PAGEREF _Toc211703331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4140E62E" w14:textId="48E9F044" w:rsidR="00D97F8B" w:rsidRDefault="00DF5358">
          <w:pPr>
            <w:pStyle w:val="TOC2"/>
            <w:tabs>
              <w:tab w:val="right" w:leader="dot" w:pos="9350"/>
            </w:tabs>
            <w:rPr>
              <w:rFonts w:asciiTheme="minorHAnsi" w:hAnsiTheme="minorHAnsi"/>
              <w:noProof/>
              <w:szCs w:val="24"/>
            </w:rPr>
          </w:pPr>
          <w:hyperlink w:anchor="_Toc211703332" w:history="1">
            <w:r w:rsidR="00D97F8B" w:rsidRPr="00D01BB9">
              <w:rPr>
                <w:rStyle w:val="Hyperlink"/>
                <w:noProof/>
              </w:rPr>
              <w:t>Additional Documentations</w:t>
            </w:r>
            <w:r w:rsidR="00D97F8B">
              <w:rPr>
                <w:noProof/>
                <w:webHidden/>
              </w:rPr>
              <w:tab/>
            </w:r>
            <w:r w:rsidR="00D97F8B">
              <w:rPr>
                <w:noProof/>
                <w:webHidden/>
              </w:rPr>
              <w:fldChar w:fldCharType="begin"/>
            </w:r>
            <w:r w:rsidR="00D97F8B">
              <w:rPr>
                <w:noProof/>
                <w:webHidden/>
              </w:rPr>
              <w:instrText xml:space="preserve"> PAGEREF _Toc211703332 \h </w:instrText>
            </w:r>
            <w:r w:rsidR="00D97F8B">
              <w:rPr>
                <w:noProof/>
                <w:webHidden/>
              </w:rPr>
            </w:r>
            <w:r w:rsidR="00D97F8B">
              <w:rPr>
                <w:noProof/>
                <w:webHidden/>
              </w:rPr>
              <w:fldChar w:fldCharType="separate"/>
            </w:r>
            <w:r w:rsidR="00D97F8B">
              <w:rPr>
                <w:noProof/>
                <w:webHidden/>
              </w:rPr>
              <w:t>4</w:t>
            </w:r>
            <w:r w:rsidR="00D97F8B">
              <w:rPr>
                <w:noProof/>
                <w:webHidden/>
              </w:rPr>
              <w:fldChar w:fldCharType="end"/>
            </w:r>
          </w:hyperlink>
        </w:p>
        <w:p w14:paraId="71CB4A00" w14:textId="64721150" w:rsidR="00D97F8B" w:rsidRDefault="00DF5358">
          <w:pPr>
            <w:pStyle w:val="TOC2"/>
            <w:tabs>
              <w:tab w:val="right" w:leader="dot" w:pos="9350"/>
            </w:tabs>
            <w:rPr>
              <w:rFonts w:asciiTheme="minorHAnsi" w:hAnsiTheme="minorHAnsi"/>
              <w:noProof/>
              <w:szCs w:val="24"/>
            </w:rPr>
          </w:pPr>
          <w:hyperlink w:anchor="_Toc211703333" w:history="1">
            <w:r w:rsidR="00D97F8B" w:rsidRPr="00D01BB9">
              <w:rPr>
                <w:rStyle w:val="Hyperlink"/>
                <w:noProof/>
              </w:rPr>
              <w:t>List of Updates</w:t>
            </w:r>
            <w:r w:rsidR="00D97F8B">
              <w:rPr>
                <w:noProof/>
                <w:webHidden/>
              </w:rPr>
              <w:tab/>
            </w:r>
            <w:r w:rsidR="00D97F8B">
              <w:rPr>
                <w:noProof/>
                <w:webHidden/>
              </w:rPr>
              <w:fldChar w:fldCharType="begin"/>
            </w:r>
            <w:r w:rsidR="00D97F8B">
              <w:rPr>
                <w:noProof/>
                <w:webHidden/>
              </w:rPr>
              <w:instrText xml:space="preserve"> PAGEREF _Toc211703333 \h </w:instrText>
            </w:r>
            <w:r w:rsidR="00D97F8B">
              <w:rPr>
                <w:noProof/>
                <w:webHidden/>
              </w:rPr>
            </w:r>
            <w:r w:rsidR="00D97F8B">
              <w:rPr>
                <w:noProof/>
                <w:webHidden/>
              </w:rPr>
              <w:fldChar w:fldCharType="separate"/>
            </w:r>
            <w:r w:rsidR="00D97F8B">
              <w:rPr>
                <w:noProof/>
                <w:webHidden/>
              </w:rPr>
              <w:t>5</w:t>
            </w:r>
            <w:r w:rsidR="00D97F8B">
              <w:rPr>
                <w:noProof/>
                <w:webHidden/>
              </w:rPr>
              <w:fldChar w:fldCharType="end"/>
            </w:r>
          </w:hyperlink>
        </w:p>
        <w:p w14:paraId="1EE2D34B" w14:textId="67C7930F" w:rsidR="00D97F8B" w:rsidRDefault="00DF5358">
          <w:pPr>
            <w:pStyle w:val="TOC3"/>
            <w:tabs>
              <w:tab w:val="right" w:leader="dot" w:pos="9350"/>
            </w:tabs>
            <w:rPr>
              <w:rFonts w:asciiTheme="minorHAnsi" w:hAnsiTheme="minorHAnsi" w:cstheme="minorBidi"/>
              <w:noProof/>
              <w:kern w:val="2"/>
              <w:szCs w:val="24"/>
              <w:lang w:eastAsia="zh-CN"/>
              <w14:ligatures w14:val="standardContextual"/>
            </w:rPr>
          </w:pPr>
          <w:hyperlink w:anchor="_Toc211703334" w:history="1">
            <w:r w:rsidR="00D97F8B" w:rsidRPr="00D01BB9">
              <w:rPr>
                <w:rStyle w:val="Hyperlink"/>
                <w:noProof/>
              </w:rPr>
              <w:t>Version 1.1 (November 2025)</w:t>
            </w:r>
            <w:r w:rsidR="00D97F8B">
              <w:rPr>
                <w:noProof/>
                <w:webHidden/>
              </w:rPr>
              <w:tab/>
            </w:r>
            <w:r w:rsidR="00D97F8B">
              <w:rPr>
                <w:noProof/>
                <w:webHidden/>
              </w:rPr>
              <w:fldChar w:fldCharType="begin"/>
            </w:r>
            <w:r w:rsidR="00D97F8B">
              <w:rPr>
                <w:noProof/>
                <w:webHidden/>
              </w:rPr>
              <w:instrText xml:space="preserve"> PAGEREF _Toc211703334 \h </w:instrText>
            </w:r>
            <w:r w:rsidR="00D97F8B">
              <w:rPr>
                <w:noProof/>
                <w:webHidden/>
              </w:rPr>
            </w:r>
            <w:r w:rsidR="00D97F8B">
              <w:rPr>
                <w:noProof/>
                <w:webHidden/>
              </w:rPr>
              <w:fldChar w:fldCharType="separate"/>
            </w:r>
            <w:r w:rsidR="00D97F8B">
              <w:rPr>
                <w:noProof/>
                <w:webHidden/>
              </w:rPr>
              <w:t>5</w:t>
            </w:r>
            <w:r w:rsidR="00D97F8B">
              <w:rPr>
                <w:noProof/>
                <w:webHidden/>
              </w:rPr>
              <w:fldChar w:fldCharType="end"/>
            </w:r>
          </w:hyperlink>
        </w:p>
        <w:p w14:paraId="7ED0B04B" w14:textId="31ED15BB" w:rsidR="00D97F8B" w:rsidRDefault="00DF5358">
          <w:pPr>
            <w:pStyle w:val="TOC2"/>
            <w:tabs>
              <w:tab w:val="right" w:leader="dot" w:pos="9350"/>
            </w:tabs>
            <w:rPr>
              <w:rFonts w:asciiTheme="minorHAnsi" w:hAnsiTheme="minorHAnsi"/>
              <w:noProof/>
              <w:szCs w:val="24"/>
            </w:rPr>
          </w:pPr>
          <w:hyperlink w:anchor="_Toc211703335" w:history="1">
            <w:r w:rsidR="00D97F8B" w:rsidRPr="00D01BB9">
              <w:rPr>
                <w:rStyle w:val="Hyperlink"/>
                <w:noProof/>
              </w:rPr>
              <w:t>List of Abbreviations</w:t>
            </w:r>
            <w:r w:rsidR="00D97F8B">
              <w:rPr>
                <w:noProof/>
                <w:webHidden/>
              </w:rPr>
              <w:tab/>
            </w:r>
            <w:r w:rsidR="00D97F8B">
              <w:rPr>
                <w:noProof/>
                <w:webHidden/>
              </w:rPr>
              <w:fldChar w:fldCharType="begin"/>
            </w:r>
            <w:r w:rsidR="00D97F8B">
              <w:rPr>
                <w:noProof/>
                <w:webHidden/>
              </w:rPr>
              <w:instrText xml:space="preserve"> PAGEREF _Toc211703335 \h </w:instrText>
            </w:r>
            <w:r w:rsidR="00D97F8B">
              <w:rPr>
                <w:noProof/>
                <w:webHidden/>
              </w:rPr>
            </w:r>
            <w:r w:rsidR="00D97F8B">
              <w:rPr>
                <w:noProof/>
                <w:webHidden/>
              </w:rPr>
              <w:fldChar w:fldCharType="separate"/>
            </w:r>
            <w:r w:rsidR="00D97F8B">
              <w:rPr>
                <w:noProof/>
                <w:webHidden/>
              </w:rPr>
              <w:t>6</w:t>
            </w:r>
            <w:r w:rsidR="00D97F8B">
              <w:rPr>
                <w:noProof/>
                <w:webHidden/>
              </w:rPr>
              <w:fldChar w:fldCharType="end"/>
            </w:r>
          </w:hyperlink>
        </w:p>
        <w:p w14:paraId="27083B76" w14:textId="6F768C9A" w:rsidR="00D97F8B" w:rsidRDefault="00DF5358">
          <w:pPr>
            <w:pStyle w:val="TOC1"/>
            <w:rPr>
              <w:rFonts w:asciiTheme="minorHAnsi" w:hAnsiTheme="minorHAnsi" w:cstheme="minorBidi"/>
              <w:b w:val="0"/>
              <w:noProof/>
              <w:kern w:val="2"/>
              <w:szCs w:val="24"/>
              <w:lang w:eastAsia="zh-CN"/>
              <w14:ligatures w14:val="standardContextual"/>
            </w:rPr>
          </w:pPr>
          <w:hyperlink w:anchor="_Toc211703336" w:history="1">
            <w:r w:rsidR="00D97F8B" w:rsidRPr="00D01BB9">
              <w:rPr>
                <w:rStyle w:val="Hyperlink"/>
                <w:noProof/>
              </w:rPr>
              <w:t>1.</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Introduction</w:t>
            </w:r>
            <w:r w:rsidR="00D97F8B">
              <w:rPr>
                <w:noProof/>
                <w:webHidden/>
              </w:rPr>
              <w:tab/>
            </w:r>
            <w:r w:rsidR="00D97F8B">
              <w:rPr>
                <w:noProof/>
                <w:webHidden/>
              </w:rPr>
              <w:fldChar w:fldCharType="begin"/>
            </w:r>
            <w:r w:rsidR="00D97F8B">
              <w:rPr>
                <w:noProof/>
                <w:webHidden/>
              </w:rPr>
              <w:instrText xml:space="preserve"> PAGEREF _Toc211703336 \h </w:instrText>
            </w:r>
            <w:r w:rsidR="00D97F8B">
              <w:rPr>
                <w:noProof/>
                <w:webHidden/>
              </w:rPr>
            </w:r>
            <w:r w:rsidR="00D97F8B">
              <w:rPr>
                <w:noProof/>
                <w:webHidden/>
              </w:rPr>
              <w:fldChar w:fldCharType="separate"/>
            </w:r>
            <w:r w:rsidR="00D97F8B">
              <w:rPr>
                <w:noProof/>
                <w:webHidden/>
              </w:rPr>
              <w:t>7</w:t>
            </w:r>
            <w:r w:rsidR="00D97F8B">
              <w:rPr>
                <w:noProof/>
                <w:webHidden/>
              </w:rPr>
              <w:fldChar w:fldCharType="end"/>
            </w:r>
          </w:hyperlink>
        </w:p>
        <w:p w14:paraId="01DDEE6B" w14:textId="4C70D7C3" w:rsidR="00D97F8B" w:rsidRDefault="00DF5358">
          <w:pPr>
            <w:pStyle w:val="TOC2"/>
            <w:tabs>
              <w:tab w:val="left" w:pos="960"/>
              <w:tab w:val="right" w:leader="dot" w:pos="9350"/>
            </w:tabs>
            <w:rPr>
              <w:rFonts w:asciiTheme="minorHAnsi" w:hAnsiTheme="minorHAnsi"/>
              <w:noProof/>
              <w:szCs w:val="24"/>
            </w:rPr>
          </w:pPr>
          <w:hyperlink w:anchor="_Toc211703337" w:history="1">
            <w:r w:rsidR="00D97F8B" w:rsidRPr="00D01BB9">
              <w:rPr>
                <w:rStyle w:val="Hyperlink"/>
                <w:noProof/>
              </w:rPr>
              <w:t>1.1.</w:t>
            </w:r>
            <w:r w:rsidR="00D97F8B">
              <w:rPr>
                <w:rFonts w:asciiTheme="minorHAnsi" w:hAnsiTheme="minorHAnsi"/>
                <w:noProof/>
                <w:szCs w:val="24"/>
              </w:rPr>
              <w:tab/>
            </w:r>
            <w:r w:rsidR="00D97F8B" w:rsidRPr="00D01BB9">
              <w:rPr>
                <w:rStyle w:val="Hyperlink"/>
                <w:noProof/>
              </w:rPr>
              <w:t>Inferential Framework</w:t>
            </w:r>
            <w:r w:rsidR="00D97F8B">
              <w:rPr>
                <w:noProof/>
                <w:webHidden/>
              </w:rPr>
              <w:tab/>
            </w:r>
            <w:r w:rsidR="00D97F8B">
              <w:rPr>
                <w:noProof/>
                <w:webHidden/>
              </w:rPr>
              <w:fldChar w:fldCharType="begin"/>
            </w:r>
            <w:r w:rsidR="00D97F8B">
              <w:rPr>
                <w:noProof/>
                <w:webHidden/>
              </w:rPr>
              <w:instrText xml:space="preserve"> PAGEREF _Toc211703337 \h </w:instrText>
            </w:r>
            <w:r w:rsidR="00D97F8B">
              <w:rPr>
                <w:noProof/>
                <w:webHidden/>
              </w:rPr>
            </w:r>
            <w:r w:rsidR="00D97F8B">
              <w:rPr>
                <w:noProof/>
                <w:webHidden/>
              </w:rPr>
              <w:fldChar w:fldCharType="separate"/>
            </w:r>
            <w:r w:rsidR="00D97F8B">
              <w:rPr>
                <w:noProof/>
                <w:webHidden/>
              </w:rPr>
              <w:t>7</w:t>
            </w:r>
            <w:r w:rsidR="00D97F8B">
              <w:rPr>
                <w:noProof/>
                <w:webHidden/>
              </w:rPr>
              <w:fldChar w:fldCharType="end"/>
            </w:r>
          </w:hyperlink>
        </w:p>
        <w:p w14:paraId="3A103C76" w14:textId="75DC4D75" w:rsidR="00D97F8B" w:rsidRDefault="00DF5358">
          <w:pPr>
            <w:pStyle w:val="TOC2"/>
            <w:tabs>
              <w:tab w:val="left" w:pos="960"/>
              <w:tab w:val="right" w:leader="dot" w:pos="9350"/>
            </w:tabs>
            <w:rPr>
              <w:rFonts w:asciiTheme="minorHAnsi" w:hAnsiTheme="minorHAnsi"/>
              <w:noProof/>
              <w:szCs w:val="24"/>
            </w:rPr>
          </w:pPr>
          <w:hyperlink w:anchor="_Toc211703338" w:history="1">
            <w:r w:rsidR="00D97F8B" w:rsidRPr="00D01BB9">
              <w:rPr>
                <w:rStyle w:val="Hyperlink"/>
                <w:noProof/>
              </w:rPr>
              <w:t>1.2.</w:t>
            </w:r>
            <w:r w:rsidR="00D97F8B">
              <w:rPr>
                <w:rFonts w:asciiTheme="minorHAnsi" w:hAnsiTheme="minorHAnsi"/>
                <w:noProof/>
                <w:szCs w:val="24"/>
              </w:rPr>
              <w:tab/>
            </w:r>
            <w:r w:rsidR="00D97F8B" w:rsidRPr="00D01BB9">
              <w:rPr>
                <w:rStyle w:val="Hyperlink"/>
                <w:noProof/>
              </w:rPr>
              <w:t>Modelling Approaches</w:t>
            </w:r>
            <w:r w:rsidR="00D97F8B">
              <w:rPr>
                <w:noProof/>
                <w:webHidden/>
              </w:rPr>
              <w:tab/>
            </w:r>
            <w:r w:rsidR="00D97F8B">
              <w:rPr>
                <w:noProof/>
                <w:webHidden/>
              </w:rPr>
              <w:fldChar w:fldCharType="begin"/>
            </w:r>
            <w:r w:rsidR="00D97F8B">
              <w:rPr>
                <w:noProof/>
                <w:webHidden/>
              </w:rPr>
              <w:instrText xml:space="preserve"> PAGEREF _Toc211703338 \h </w:instrText>
            </w:r>
            <w:r w:rsidR="00D97F8B">
              <w:rPr>
                <w:noProof/>
                <w:webHidden/>
              </w:rPr>
            </w:r>
            <w:r w:rsidR="00D97F8B">
              <w:rPr>
                <w:noProof/>
                <w:webHidden/>
              </w:rPr>
              <w:fldChar w:fldCharType="separate"/>
            </w:r>
            <w:r w:rsidR="00D97F8B">
              <w:rPr>
                <w:noProof/>
                <w:webHidden/>
              </w:rPr>
              <w:t>8</w:t>
            </w:r>
            <w:r w:rsidR="00D97F8B">
              <w:rPr>
                <w:noProof/>
                <w:webHidden/>
              </w:rPr>
              <w:fldChar w:fldCharType="end"/>
            </w:r>
          </w:hyperlink>
        </w:p>
        <w:p w14:paraId="1BEC608D" w14:textId="1B7DD9C1" w:rsidR="00D97F8B" w:rsidRDefault="00DF5358">
          <w:pPr>
            <w:pStyle w:val="TOC1"/>
            <w:rPr>
              <w:rFonts w:asciiTheme="minorHAnsi" w:hAnsiTheme="minorHAnsi" w:cstheme="minorBidi"/>
              <w:b w:val="0"/>
              <w:noProof/>
              <w:kern w:val="2"/>
              <w:szCs w:val="24"/>
              <w:lang w:eastAsia="zh-CN"/>
              <w14:ligatures w14:val="standardContextual"/>
            </w:rPr>
          </w:pPr>
          <w:hyperlink w:anchor="_Toc211703339" w:history="1">
            <w:r w:rsidR="00D97F8B" w:rsidRPr="00D01BB9">
              <w:rPr>
                <w:rStyle w:val="Hyperlink"/>
                <w:noProof/>
              </w:rPr>
              <w:t>2.</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Cross-Sectional Analysis at Visit 3</w:t>
            </w:r>
            <w:r w:rsidR="00D97F8B">
              <w:rPr>
                <w:noProof/>
                <w:webHidden/>
              </w:rPr>
              <w:tab/>
            </w:r>
            <w:r w:rsidR="00D97F8B">
              <w:rPr>
                <w:noProof/>
                <w:webHidden/>
              </w:rPr>
              <w:fldChar w:fldCharType="begin"/>
            </w:r>
            <w:r w:rsidR="00D97F8B">
              <w:rPr>
                <w:noProof/>
                <w:webHidden/>
              </w:rPr>
              <w:instrText xml:space="preserve"> PAGEREF _Toc211703339 \h </w:instrText>
            </w:r>
            <w:r w:rsidR="00D97F8B">
              <w:rPr>
                <w:noProof/>
                <w:webHidden/>
              </w:rPr>
            </w:r>
            <w:r w:rsidR="00D97F8B">
              <w:rPr>
                <w:noProof/>
                <w:webHidden/>
              </w:rPr>
              <w:fldChar w:fldCharType="separate"/>
            </w:r>
            <w:r w:rsidR="00D97F8B">
              <w:rPr>
                <w:noProof/>
                <w:webHidden/>
              </w:rPr>
              <w:t>9</w:t>
            </w:r>
            <w:r w:rsidR="00D97F8B">
              <w:rPr>
                <w:noProof/>
                <w:webHidden/>
              </w:rPr>
              <w:fldChar w:fldCharType="end"/>
            </w:r>
          </w:hyperlink>
        </w:p>
        <w:p w14:paraId="5640B7FF" w14:textId="0CBB3836" w:rsidR="00D97F8B" w:rsidRDefault="00DF5358">
          <w:pPr>
            <w:pStyle w:val="TOC2"/>
            <w:tabs>
              <w:tab w:val="left" w:pos="960"/>
              <w:tab w:val="right" w:leader="dot" w:pos="9350"/>
            </w:tabs>
            <w:rPr>
              <w:rFonts w:asciiTheme="minorHAnsi" w:hAnsiTheme="minorHAnsi"/>
              <w:noProof/>
              <w:szCs w:val="24"/>
            </w:rPr>
          </w:pPr>
          <w:hyperlink w:anchor="_Toc211703340" w:history="1">
            <w:r w:rsidR="00D97F8B" w:rsidRPr="00D01BB9">
              <w:rPr>
                <w:rStyle w:val="Hyperlink"/>
                <w:noProof/>
              </w:rPr>
              <w:t>2.1.</w:t>
            </w:r>
            <w:r w:rsidR="00D97F8B">
              <w:rPr>
                <w:rFonts w:asciiTheme="minorHAnsi" w:hAnsiTheme="minorHAnsi"/>
                <w:noProof/>
                <w:szCs w:val="24"/>
              </w:rPr>
              <w:tab/>
            </w:r>
            <w:r w:rsidR="00D97F8B" w:rsidRPr="00D01BB9">
              <w:rPr>
                <w:rStyle w:val="Hyperlink"/>
                <w:noProof/>
              </w:rPr>
              <w:t>Visit 3 Sampling Weights</w:t>
            </w:r>
            <w:r w:rsidR="00D97F8B">
              <w:rPr>
                <w:noProof/>
                <w:webHidden/>
              </w:rPr>
              <w:tab/>
            </w:r>
            <w:r w:rsidR="00D97F8B">
              <w:rPr>
                <w:noProof/>
                <w:webHidden/>
              </w:rPr>
              <w:fldChar w:fldCharType="begin"/>
            </w:r>
            <w:r w:rsidR="00D97F8B">
              <w:rPr>
                <w:noProof/>
                <w:webHidden/>
              </w:rPr>
              <w:instrText xml:space="preserve"> PAGEREF _Toc211703340 \h </w:instrText>
            </w:r>
            <w:r w:rsidR="00D97F8B">
              <w:rPr>
                <w:noProof/>
                <w:webHidden/>
              </w:rPr>
            </w:r>
            <w:r w:rsidR="00D97F8B">
              <w:rPr>
                <w:noProof/>
                <w:webHidden/>
              </w:rPr>
              <w:fldChar w:fldCharType="separate"/>
            </w:r>
            <w:r w:rsidR="00D97F8B">
              <w:rPr>
                <w:noProof/>
                <w:webHidden/>
              </w:rPr>
              <w:t>9</w:t>
            </w:r>
            <w:r w:rsidR="00D97F8B">
              <w:rPr>
                <w:noProof/>
                <w:webHidden/>
              </w:rPr>
              <w:fldChar w:fldCharType="end"/>
            </w:r>
          </w:hyperlink>
        </w:p>
        <w:p w14:paraId="0BDF8303" w14:textId="094D67EB" w:rsidR="00D97F8B" w:rsidRDefault="00DF5358">
          <w:pPr>
            <w:pStyle w:val="TOC2"/>
            <w:tabs>
              <w:tab w:val="left" w:pos="960"/>
              <w:tab w:val="right" w:leader="dot" w:pos="9350"/>
            </w:tabs>
            <w:rPr>
              <w:rFonts w:asciiTheme="minorHAnsi" w:hAnsiTheme="minorHAnsi"/>
              <w:noProof/>
              <w:szCs w:val="24"/>
            </w:rPr>
          </w:pPr>
          <w:hyperlink w:anchor="_Toc211703341" w:history="1">
            <w:r w:rsidR="00D97F8B" w:rsidRPr="00D01BB9">
              <w:rPr>
                <w:rStyle w:val="Hyperlink"/>
                <w:noProof/>
              </w:rPr>
              <w:t>2.2.</w:t>
            </w:r>
            <w:r w:rsidR="00D97F8B">
              <w:rPr>
                <w:rFonts w:asciiTheme="minorHAnsi" w:hAnsiTheme="minorHAnsi"/>
                <w:noProof/>
                <w:szCs w:val="24"/>
              </w:rPr>
              <w:tab/>
            </w:r>
            <w:r w:rsidR="00D97F8B" w:rsidRPr="00D01BB9">
              <w:rPr>
                <w:rStyle w:val="Hyperlink"/>
                <w:noProof/>
              </w:rPr>
              <w:t>Comparison of Estimates for Baseline Characteristics</w:t>
            </w:r>
            <w:r w:rsidR="00D97F8B">
              <w:rPr>
                <w:noProof/>
                <w:webHidden/>
              </w:rPr>
              <w:tab/>
            </w:r>
            <w:r w:rsidR="00D97F8B">
              <w:rPr>
                <w:noProof/>
                <w:webHidden/>
              </w:rPr>
              <w:fldChar w:fldCharType="begin"/>
            </w:r>
            <w:r w:rsidR="00D97F8B">
              <w:rPr>
                <w:noProof/>
                <w:webHidden/>
              </w:rPr>
              <w:instrText xml:space="preserve"> PAGEREF _Toc211703341 \h </w:instrText>
            </w:r>
            <w:r w:rsidR="00D97F8B">
              <w:rPr>
                <w:noProof/>
                <w:webHidden/>
              </w:rPr>
            </w:r>
            <w:r w:rsidR="00D97F8B">
              <w:rPr>
                <w:noProof/>
                <w:webHidden/>
              </w:rPr>
              <w:fldChar w:fldCharType="separate"/>
            </w:r>
            <w:r w:rsidR="00D97F8B">
              <w:rPr>
                <w:noProof/>
                <w:webHidden/>
              </w:rPr>
              <w:t>11</w:t>
            </w:r>
            <w:r w:rsidR="00D97F8B">
              <w:rPr>
                <w:noProof/>
                <w:webHidden/>
              </w:rPr>
              <w:fldChar w:fldCharType="end"/>
            </w:r>
          </w:hyperlink>
        </w:p>
        <w:p w14:paraId="18B1C79C" w14:textId="63226303" w:rsidR="00D97F8B" w:rsidRDefault="00DF5358">
          <w:pPr>
            <w:pStyle w:val="TOC1"/>
            <w:rPr>
              <w:rFonts w:asciiTheme="minorHAnsi" w:hAnsiTheme="minorHAnsi" w:cstheme="minorBidi"/>
              <w:b w:val="0"/>
              <w:noProof/>
              <w:kern w:val="2"/>
              <w:szCs w:val="24"/>
              <w:lang w:eastAsia="zh-CN"/>
              <w14:ligatures w14:val="standardContextual"/>
            </w:rPr>
          </w:pPr>
          <w:hyperlink w:anchor="_Toc211703342" w:history="1">
            <w:r w:rsidR="00D97F8B" w:rsidRPr="00D01BB9">
              <w:rPr>
                <w:rStyle w:val="Hyperlink"/>
                <w:noProof/>
              </w:rPr>
              <w:t>3.</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Longitudinal Analysis: Introduction</w:t>
            </w:r>
            <w:r w:rsidR="00D97F8B">
              <w:rPr>
                <w:noProof/>
                <w:webHidden/>
              </w:rPr>
              <w:tab/>
            </w:r>
            <w:r w:rsidR="00D97F8B">
              <w:rPr>
                <w:noProof/>
                <w:webHidden/>
              </w:rPr>
              <w:fldChar w:fldCharType="begin"/>
            </w:r>
            <w:r w:rsidR="00D97F8B">
              <w:rPr>
                <w:noProof/>
                <w:webHidden/>
              </w:rPr>
              <w:instrText xml:space="preserve"> PAGEREF _Toc211703342 \h </w:instrText>
            </w:r>
            <w:r w:rsidR="00D97F8B">
              <w:rPr>
                <w:noProof/>
                <w:webHidden/>
              </w:rPr>
            </w:r>
            <w:r w:rsidR="00D97F8B">
              <w:rPr>
                <w:noProof/>
                <w:webHidden/>
              </w:rPr>
              <w:fldChar w:fldCharType="separate"/>
            </w:r>
            <w:r w:rsidR="00D97F8B">
              <w:rPr>
                <w:noProof/>
                <w:webHidden/>
              </w:rPr>
              <w:t>18</w:t>
            </w:r>
            <w:r w:rsidR="00D97F8B">
              <w:rPr>
                <w:noProof/>
                <w:webHidden/>
              </w:rPr>
              <w:fldChar w:fldCharType="end"/>
            </w:r>
          </w:hyperlink>
        </w:p>
        <w:p w14:paraId="77436404" w14:textId="018E6EAB" w:rsidR="00D97F8B" w:rsidRDefault="00DF5358">
          <w:pPr>
            <w:pStyle w:val="TOC2"/>
            <w:tabs>
              <w:tab w:val="left" w:pos="960"/>
              <w:tab w:val="right" w:leader="dot" w:pos="9350"/>
            </w:tabs>
            <w:rPr>
              <w:rFonts w:asciiTheme="minorHAnsi" w:hAnsiTheme="minorHAnsi"/>
              <w:noProof/>
              <w:szCs w:val="24"/>
            </w:rPr>
          </w:pPr>
          <w:hyperlink w:anchor="_Toc211703343" w:history="1">
            <w:r w:rsidR="00D97F8B" w:rsidRPr="00D01BB9">
              <w:rPr>
                <w:rStyle w:val="Hyperlink"/>
                <w:noProof/>
              </w:rPr>
              <w:t>3.1.</w:t>
            </w:r>
            <w:r w:rsidR="00D97F8B">
              <w:rPr>
                <w:rFonts w:asciiTheme="minorHAnsi" w:hAnsiTheme="minorHAnsi"/>
                <w:noProof/>
                <w:szCs w:val="24"/>
              </w:rPr>
              <w:tab/>
            </w:r>
            <w:r w:rsidR="00D97F8B" w:rsidRPr="00D01BB9">
              <w:rPr>
                <w:rStyle w:val="Hyperlink"/>
                <w:noProof/>
              </w:rPr>
              <w:t>Methods for Addressing Missing Visits</w:t>
            </w:r>
            <w:r w:rsidR="00D97F8B">
              <w:rPr>
                <w:noProof/>
                <w:webHidden/>
              </w:rPr>
              <w:tab/>
            </w:r>
            <w:r w:rsidR="00D97F8B">
              <w:rPr>
                <w:noProof/>
                <w:webHidden/>
              </w:rPr>
              <w:fldChar w:fldCharType="begin"/>
            </w:r>
            <w:r w:rsidR="00D97F8B">
              <w:rPr>
                <w:noProof/>
                <w:webHidden/>
              </w:rPr>
              <w:instrText xml:space="preserve"> PAGEREF _Toc211703343 \h </w:instrText>
            </w:r>
            <w:r w:rsidR="00D97F8B">
              <w:rPr>
                <w:noProof/>
                <w:webHidden/>
              </w:rPr>
            </w:r>
            <w:r w:rsidR="00D97F8B">
              <w:rPr>
                <w:noProof/>
                <w:webHidden/>
              </w:rPr>
              <w:fldChar w:fldCharType="separate"/>
            </w:r>
            <w:r w:rsidR="00D97F8B">
              <w:rPr>
                <w:noProof/>
                <w:webHidden/>
              </w:rPr>
              <w:t>18</w:t>
            </w:r>
            <w:r w:rsidR="00D97F8B">
              <w:rPr>
                <w:noProof/>
                <w:webHidden/>
              </w:rPr>
              <w:fldChar w:fldCharType="end"/>
            </w:r>
          </w:hyperlink>
        </w:p>
        <w:p w14:paraId="6F60DE11" w14:textId="18ABD86F"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4" w:history="1">
            <w:r w:rsidR="00D97F8B" w:rsidRPr="00D01BB9">
              <w:rPr>
                <w:rStyle w:val="Hyperlink"/>
                <w:noProof/>
              </w:rPr>
              <w:t>3.1.1.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Multiple Imputation</w:t>
            </w:r>
            <w:r w:rsidR="00D97F8B">
              <w:rPr>
                <w:noProof/>
                <w:webHidden/>
              </w:rPr>
              <w:tab/>
            </w:r>
            <w:r w:rsidR="00D97F8B">
              <w:rPr>
                <w:noProof/>
                <w:webHidden/>
              </w:rPr>
              <w:fldChar w:fldCharType="begin"/>
            </w:r>
            <w:r w:rsidR="00D97F8B">
              <w:rPr>
                <w:noProof/>
                <w:webHidden/>
              </w:rPr>
              <w:instrText xml:space="preserve"> PAGEREF _Toc211703344 \h </w:instrText>
            </w:r>
            <w:r w:rsidR="00D97F8B">
              <w:rPr>
                <w:noProof/>
                <w:webHidden/>
              </w:rPr>
            </w:r>
            <w:r w:rsidR="00D97F8B">
              <w:rPr>
                <w:noProof/>
                <w:webHidden/>
              </w:rPr>
              <w:fldChar w:fldCharType="separate"/>
            </w:r>
            <w:r w:rsidR="00D97F8B">
              <w:rPr>
                <w:noProof/>
                <w:webHidden/>
              </w:rPr>
              <w:t>19</w:t>
            </w:r>
            <w:r w:rsidR="00D97F8B">
              <w:rPr>
                <w:noProof/>
                <w:webHidden/>
              </w:rPr>
              <w:fldChar w:fldCharType="end"/>
            </w:r>
          </w:hyperlink>
        </w:p>
        <w:p w14:paraId="723432AD" w14:textId="3518202C"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5" w:history="1">
            <w:r w:rsidR="00D97F8B" w:rsidRPr="00D01BB9">
              <w:rPr>
                <w:rStyle w:val="Hyperlink"/>
                <w:noProof/>
                <w:highlight w:val="cyan"/>
              </w:rPr>
              <w:t>3.1.2.</w:t>
            </w:r>
            <w:r w:rsidR="00D97F8B">
              <w:rPr>
                <w:rFonts w:asciiTheme="minorHAnsi" w:hAnsiTheme="minorHAnsi" w:cstheme="minorBidi"/>
                <w:noProof/>
                <w:kern w:val="2"/>
                <w:szCs w:val="24"/>
                <w:lang w:eastAsia="zh-CN"/>
                <w14:ligatures w14:val="standardContextual"/>
              </w:rPr>
              <w:tab/>
            </w:r>
            <w:r w:rsidR="00D97F8B" w:rsidRPr="00D01BB9">
              <w:rPr>
                <w:rStyle w:val="Hyperlink"/>
                <w:noProof/>
                <w:highlight w:val="cyan"/>
              </w:rPr>
              <w:t>Inverse Probability Weighting</w:t>
            </w:r>
            <w:r w:rsidR="00D97F8B">
              <w:rPr>
                <w:noProof/>
                <w:webHidden/>
              </w:rPr>
              <w:tab/>
            </w:r>
            <w:r w:rsidR="00D97F8B">
              <w:rPr>
                <w:noProof/>
                <w:webHidden/>
              </w:rPr>
              <w:fldChar w:fldCharType="begin"/>
            </w:r>
            <w:r w:rsidR="00D97F8B">
              <w:rPr>
                <w:noProof/>
                <w:webHidden/>
              </w:rPr>
              <w:instrText xml:space="preserve"> PAGEREF _Toc211703345 \h </w:instrText>
            </w:r>
            <w:r w:rsidR="00D97F8B">
              <w:rPr>
                <w:noProof/>
                <w:webHidden/>
              </w:rPr>
            </w:r>
            <w:r w:rsidR="00D97F8B">
              <w:rPr>
                <w:noProof/>
                <w:webHidden/>
              </w:rPr>
              <w:fldChar w:fldCharType="separate"/>
            </w:r>
            <w:r w:rsidR="00D97F8B">
              <w:rPr>
                <w:noProof/>
                <w:webHidden/>
              </w:rPr>
              <w:t>20</w:t>
            </w:r>
            <w:r w:rsidR="00D97F8B">
              <w:rPr>
                <w:noProof/>
                <w:webHidden/>
              </w:rPr>
              <w:fldChar w:fldCharType="end"/>
            </w:r>
          </w:hyperlink>
        </w:p>
        <w:p w14:paraId="57890477" w14:textId="30CD9D45"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46" w:history="1">
            <w:r w:rsidR="00D97F8B" w:rsidRPr="00D01BB9">
              <w:rPr>
                <w:rStyle w:val="Hyperlink"/>
                <w:noProof/>
              </w:rPr>
              <w:t>3.1.3.</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MI vs. IPW</w:t>
            </w:r>
            <w:r w:rsidR="00D97F8B">
              <w:rPr>
                <w:noProof/>
                <w:webHidden/>
              </w:rPr>
              <w:tab/>
            </w:r>
            <w:r w:rsidR="00D97F8B">
              <w:rPr>
                <w:noProof/>
                <w:webHidden/>
              </w:rPr>
              <w:fldChar w:fldCharType="begin"/>
            </w:r>
            <w:r w:rsidR="00D97F8B">
              <w:rPr>
                <w:noProof/>
                <w:webHidden/>
              </w:rPr>
              <w:instrText xml:space="preserve"> PAGEREF _Toc211703346 \h </w:instrText>
            </w:r>
            <w:r w:rsidR="00D97F8B">
              <w:rPr>
                <w:noProof/>
                <w:webHidden/>
              </w:rPr>
            </w:r>
            <w:r w:rsidR="00D97F8B">
              <w:rPr>
                <w:noProof/>
                <w:webHidden/>
              </w:rPr>
              <w:fldChar w:fldCharType="separate"/>
            </w:r>
            <w:r w:rsidR="00D97F8B">
              <w:rPr>
                <w:noProof/>
                <w:webHidden/>
              </w:rPr>
              <w:t>21</w:t>
            </w:r>
            <w:r w:rsidR="00D97F8B">
              <w:rPr>
                <w:noProof/>
                <w:webHidden/>
              </w:rPr>
              <w:fldChar w:fldCharType="end"/>
            </w:r>
          </w:hyperlink>
        </w:p>
        <w:p w14:paraId="3E7D3F8B" w14:textId="2257EA83" w:rsidR="00D97F8B" w:rsidRDefault="00DF5358">
          <w:pPr>
            <w:pStyle w:val="TOC2"/>
            <w:tabs>
              <w:tab w:val="left" w:pos="960"/>
              <w:tab w:val="right" w:leader="dot" w:pos="9350"/>
            </w:tabs>
            <w:rPr>
              <w:rFonts w:asciiTheme="minorHAnsi" w:hAnsiTheme="minorHAnsi"/>
              <w:noProof/>
              <w:szCs w:val="24"/>
            </w:rPr>
          </w:pPr>
          <w:hyperlink w:anchor="_Toc211703347" w:history="1">
            <w:r w:rsidR="00D97F8B" w:rsidRPr="00D01BB9">
              <w:rPr>
                <w:rStyle w:val="Hyperlink"/>
                <w:noProof/>
              </w:rPr>
              <w:t>3.2.</w:t>
            </w:r>
            <w:r w:rsidR="00D97F8B">
              <w:rPr>
                <w:rFonts w:asciiTheme="minorHAnsi" w:hAnsiTheme="minorHAnsi"/>
                <w:noProof/>
                <w:szCs w:val="24"/>
              </w:rPr>
              <w:tab/>
            </w:r>
            <w:r w:rsidR="00D97F8B" w:rsidRPr="00D01BB9">
              <w:rPr>
                <w:rStyle w:val="Hyperlink"/>
                <w:noProof/>
              </w:rPr>
              <w:t>Visit 1 Sample vs. Visit 3 Sample</w:t>
            </w:r>
            <w:r w:rsidR="00D97F8B">
              <w:rPr>
                <w:noProof/>
                <w:webHidden/>
              </w:rPr>
              <w:tab/>
            </w:r>
            <w:r w:rsidR="00D97F8B">
              <w:rPr>
                <w:noProof/>
                <w:webHidden/>
              </w:rPr>
              <w:fldChar w:fldCharType="begin"/>
            </w:r>
            <w:r w:rsidR="00D97F8B">
              <w:rPr>
                <w:noProof/>
                <w:webHidden/>
              </w:rPr>
              <w:instrText xml:space="preserve"> PAGEREF _Toc211703347 \h </w:instrText>
            </w:r>
            <w:r w:rsidR="00D97F8B">
              <w:rPr>
                <w:noProof/>
                <w:webHidden/>
              </w:rPr>
            </w:r>
            <w:r w:rsidR="00D97F8B">
              <w:rPr>
                <w:noProof/>
                <w:webHidden/>
              </w:rPr>
              <w:fldChar w:fldCharType="separate"/>
            </w:r>
            <w:r w:rsidR="00D97F8B">
              <w:rPr>
                <w:noProof/>
                <w:webHidden/>
              </w:rPr>
              <w:t>22</w:t>
            </w:r>
            <w:r w:rsidR="00D97F8B">
              <w:rPr>
                <w:noProof/>
                <w:webHidden/>
              </w:rPr>
              <w:fldChar w:fldCharType="end"/>
            </w:r>
          </w:hyperlink>
        </w:p>
        <w:p w14:paraId="65FB8A11" w14:textId="385A2BA8" w:rsidR="00D97F8B" w:rsidRDefault="00DF5358">
          <w:pPr>
            <w:pStyle w:val="TOC2"/>
            <w:tabs>
              <w:tab w:val="left" w:pos="960"/>
              <w:tab w:val="right" w:leader="dot" w:pos="9350"/>
            </w:tabs>
            <w:rPr>
              <w:rFonts w:asciiTheme="minorHAnsi" w:hAnsiTheme="minorHAnsi"/>
              <w:noProof/>
              <w:szCs w:val="24"/>
            </w:rPr>
          </w:pPr>
          <w:hyperlink w:anchor="_Toc211703348" w:history="1">
            <w:r w:rsidR="00D97F8B" w:rsidRPr="00D01BB9">
              <w:rPr>
                <w:rStyle w:val="Hyperlink"/>
                <w:noProof/>
              </w:rPr>
              <w:t>3.3.</w:t>
            </w:r>
            <w:r w:rsidR="00D97F8B">
              <w:rPr>
                <w:rFonts w:asciiTheme="minorHAnsi" w:hAnsiTheme="minorHAnsi"/>
                <w:noProof/>
                <w:szCs w:val="24"/>
              </w:rPr>
              <w:tab/>
            </w:r>
            <w:r w:rsidR="00D97F8B" w:rsidRPr="00D01BB9">
              <w:rPr>
                <w:rStyle w:val="Hyperlink"/>
                <w:noProof/>
              </w:rPr>
              <w:t>Recommendations for Marginal Approaches</w:t>
            </w:r>
            <w:r w:rsidR="00D97F8B">
              <w:rPr>
                <w:noProof/>
                <w:webHidden/>
              </w:rPr>
              <w:tab/>
            </w:r>
            <w:r w:rsidR="00D97F8B">
              <w:rPr>
                <w:noProof/>
                <w:webHidden/>
              </w:rPr>
              <w:fldChar w:fldCharType="begin"/>
            </w:r>
            <w:r w:rsidR="00D97F8B">
              <w:rPr>
                <w:noProof/>
                <w:webHidden/>
              </w:rPr>
              <w:instrText xml:space="preserve"> PAGEREF _Toc211703348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7DEC8E75" w14:textId="029B2B9E" w:rsidR="00D97F8B" w:rsidRDefault="00DF5358">
          <w:pPr>
            <w:pStyle w:val="TOC4"/>
            <w:tabs>
              <w:tab w:val="right" w:leader="dot" w:pos="9350"/>
            </w:tabs>
            <w:rPr>
              <w:rFonts w:asciiTheme="minorHAnsi" w:hAnsiTheme="minorHAnsi"/>
              <w:noProof/>
              <w:szCs w:val="24"/>
            </w:rPr>
          </w:pPr>
          <w:hyperlink w:anchor="_Toc211703349" w:history="1">
            <w:r w:rsidR="00D97F8B" w:rsidRPr="00D01BB9">
              <w:rPr>
                <w:rStyle w:val="Hyperlink"/>
                <w:noProof/>
              </w:rPr>
              <w:t>Continuous Outcomes</w:t>
            </w:r>
            <w:r w:rsidR="00D97F8B">
              <w:rPr>
                <w:noProof/>
                <w:webHidden/>
              </w:rPr>
              <w:tab/>
            </w:r>
            <w:r w:rsidR="00D97F8B">
              <w:rPr>
                <w:noProof/>
                <w:webHidden/>
              </w:rPr>
              <w:fldChar w:fldCharType="begin"/>
            </w:r>
            <w:r w:rsidR="00D97F8B">
              <w:rPr>
                <w:noProof/>
                <w:webHidden/>
              </w:rPr>
              <w:instrText xml:space="preserve"> PAGEREF _Toc211703349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77220800" w14:textId="0ECB73F2" w:rsidR="00D97F8B" w:rsidRDefault="00DF5358">
          <w:pPr>
            <w:pStyle w:val="TOC4"/>
            <w:tabs>
              <w:tab w:val="right" w:leader="dot" w:pos="9350"/>
            </w:tabs>
            <w:rPr>
              <w:rFonts w:asciiTheme="minorHAnsi" w:hAnsiTheme="minorHAnsi"/>
              <w:noProof/>
              <w:szCs w:val="24"/>
            </w:rPr>
          </w:pPr>
          <w:hyperlink w:anchor="_Toc211703350" w:history="1">
            <w:r w:rsidR="00D97F8B" w:rsidRPr="00D01BB9">
              <w:rPr>
                <w:rStyle w:val="Hyperlink"/>
                <w:noProof/>
              </w:rPr>
              <w:t>Binary Outcomes</w:t>
            </w:r>
            <w:r w:rsidR="00D97F8B">
              <w:rPr>
                <w:noProof/>
                <w:webHidden/>
              </w:rPr>
              <w:tab/>
            </w:r>
            <w:r w:rsidR="00D97F8B">
              <w:rPr>
                <w:noProof/>
                <w:webHidden/>
              </w:rPr>
              <w:fldChar w:fldCharType="begin"/>
            </w:r>
            <w:r w:rsidR="00D97F8B">
              <w:rPr>
                <w:noProof/>
                <w:webHidden/>
              </w:rPr>
              <w:instrText xml:space="preserve"> PAGEREF _Toc211703350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6F99DE9C" w14:textId="625B8FA8"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1" w:history="1">
            <w:r w:rsidR="00D97F8B" w:rsidRPr="00D01BB9">
              <w:rPr>
                <w:rStyle w:val="Hyperlink"/>
                <w:noProof/>
              </w:rPr>
              <w:t>3.3.1.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General Procedure for GEE with MI</w:t>
            </w:r>
            <w:r w:rsidR="00D97F8B">
              <w:rPr>
                <w:noProof/>
                <w:webHidden/>
              </w:rPr>
              <w:tab/>
            </w:r>
            <w:r w:rsidR="00D97F8B">
              <w:rPr>
                <w:noProof/>
                <w:webHidden/>
              </w:rPr>
              <w:fldChar w:fldCharType="begin"/>
            </w:r>
            <w:r w:rsidR="00D97F8B">
              <w:rPr>
                <w:noProof/>
                <w:webHidden/>
              </w:rPr>
              <w:instrText xml:space="preserve"> PAGEREF _Toc211703351 \h </w:instrText>
            </w:r>
            <w:r w:rsidR="00D97F8B">
              <w:rPr>
                <w:noProof/>
                <w:webHidden/>
              </w:rPr>
            </w:r>
            <w:r w:rsidR="00D97F8B">
              <w:rPr>
                <w:noProof/>
                <w:webHidden/>
              </w:rPr>
              <w:fldChar w:fldCharType="separate"/>
            </w:r>
            <w:r w:rsidR="00D97F8B">
              <w:rPr>
                <w:noProof/>
                <w:webHidden/>
              </w:rPr>
              <w:t>25</w:t>
            </w:r>
            <w:r w:rsidR="00D97F8B">
              <w:rPr>
                <w:noProof/>
                <w:webHidden/>
              </w:rPr>
              <w:fldChar w:fldCharType="end"/>
            </w:r>
          </w:hyperlink>
        </w:p>
        <w:p w14:paraId="7CFDF530" w14:textId="24F61C88"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2" w:history="1">
            <w:r w:rsidR="00D97F8B" w:rsidRPr="00D01BB9">
              <w:rPr>
                <w:rStyle w:val="Hyperlink"/>
                <w:noProof/>
              </w:rPr>
              <w:t>3.3.2.</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General Procedure for GEE with GLM-based IPW</w:t>
            </w:r>
            <w:r w:rsidR="00D97F8B">
              <w:rPr>
                <w:noProof/>
                <w:webHidden/>
              </w:rPr>
              <w:tab/>
            </w:r>
            <w:r w:rsidR="00D97F8B">
              <w:rPr>
                <w:noProof/>
                <w:webHidden/>
              </w:rPr>
              <w:fldChar w:fldCharType="begin"/>
            </w:r>
            <w:r w:rsidR="00D97F8B">
              <w:rPr>
                <w:noProof/>
                <w:webHidden/>
              </w:rPr>
              <w:instrText xml:space="preserve"> PAGEREF _Toc211703352 \h </w:instrText>
            </w:r>
            <w:r w:rsidR="00D97F8B">
              <w:rPr>
                <w:noProof/>
                <w:webHidden/>
              </w:rPr>
            </w:r>
            <w:r w:rsidR="00D97F8B">
              <w:rPr>
                <w:noProof/>
                <w:webHidden/>
              </w:rPr>
              <w:fldChar w:fldCharType="separate"/>
            </w:r>
            <w:r w:rsidR="00D97F8B">
              <w:rPr>
                <w:noProof/>
                <w:webHidden/>
              </w:rPr>
              <w:t>26</w:t>
            </w:r>
            <w:r w:rsidR="00D97F8B">
              <w:rPr>
                <w:noProof/>
                <w:webHidden/>
              </w:rPr>
              <w:fldChar w:fldCharType="end"/>
            </w:r>
          </w:hyperlink>
        </w:p>
        <w:p w14:paraId="35B42FA5" w14:textId="7FE6F829" w:rsidR="00D97F8B" w:rsidRDefault="00DF5358">
          <w:pPr>
            <w:pStyle w:val="TOC2"/>
            <w:tabs>
              <w:tab w:val="left" w:pos="960"/>
              <w:tab w:val="right" w:leader="dot" w:pos="9350"/>
            </w:tabs>
            <w:rPr>
              <w:rFonts w:asciiTheme="minorHAnsi" w:hAnsiTheme="minorHAnsi"/>
              <w:noProof/>
              <w:szCs w:val="24"/>
            </w:rPr>
          </w:pPr>
          <w:hyperlink w:anchor="_Toc211703353" w:history="1">
            <w:r w:rsidR="00D97F8B" w:rsidRPr="00D01BB9">
              <w:rPr>
                <w:rStyle w:val="Hyperlink"/>
                <w:noProof/>
              </w:rPr>
              <w:t>3.4.</w:t>
            </w:r>
            <w:r w:rsidR="00D97F8B">
              <w:rPr>
                <w:rFonts w:asciiTheme="minorHAnsi" w:hAnsiTheme="minorHAnsi"/>
                <w:noProof/>
                <w:szCs w:val="24"/>
              </w:rPr>
              <w:tab/>
            </w:r>
            <w:r w:rsidR="00D97F8B" w:rsidRPr="00D01BB9">
              <w:rPr>
                <w:rStyle w:val="Hyperlink"/>
                <w:noProof/>
              </w:rPr>
              <w:t>Analytic Dataset</w:t>
            </w:r>
            <w:r w:rsidR="00D97F8B">
              <w:rPr>
                <w:noProof/>
                <w:webHidden/>
              </w:rPr>
              <w:tab/>
            </w:r>
            <w:r w:rsidR="00D97F8B">
              <w:rPr>
                <w:noProof/>
                <w:webHidden/>
              </w:rPr>
              <w:fldChar w:fldCharType="begin"/>
            </w:r>
            <w:r w:rsidR="00D97F8B">
              <w:rPr>
                <w:noProof/>
                <w:webHidden/>
              </w:rPr>
              <w:instrText xml:space="preserve"> PAGEREF _Toc211703353 \h </w:instrText>
            </w:r>
            <w:r w:rsidR="00D97F8B">
              <w:rPr>
                <w:noProof/>
                <w:webHidden/>
              </w:rPr>
            </w:r>
            <w:r w:rsidR="00D97F8B">
              <w:rPr>
                <w:noProof/>
                <w:webHidden/>
              </w:rPr>
              <w:fldChar w:fldCharType="separate"/>
            </w:r>
            <w:r w:rsidR="00D97F8B">
              <w:rPr>
                <w:noProof/>
                <w:webHidden/>
              </w:rPr>
              <w:t>27</w:t>
            </w:r>
            <w:r w:rsidR="00D97F8B">
              <w:rPr>
                <w:noProof/>
                <w:webHidden/>
              </w:rPr>
              <w:fldChar w:fldCharType="end"/>
            </w:r>
          </w:hyperlink>
        </w:p>
        <w:p w14:paraId="5C94947F" w14:textId="40C8C747" w:rsidR="00D97F8B" w:rsidRDefault="00DF5358">
          <w:pPr>
            <w:pStyle w:val="TOC2"/>
            <w:tabs>
              <w:tab w:val="left" w:pos="960"/>
              <w:tab w:val="right" w:leader="dot" w:pos="9350"/>
            </w:tabs>
            <w:rPr>
              <w:rFonts w:asciiTheme="minorHAnsi" w:hAnsiTheme="minorHAnsi"/>
              <w:noProof/>
              <w:szCs w:val="24"/>
            </w:rPr>
          </w:pPr>
          <w:hyperlink w:anchor="_Toc211703354" w:history="1">
            <w:r w:rsidR="00D97F8B" w:rsidRPr="00D01BB9">
              <w:rPr>
                <w:rStyle w:val="Hyperlink"/>
                <w:noProof/>
              </w:rPr>
              <w:t>3.5.</w:t>
            </w:r>
            <w:r w:rsidR="00D97F8B">
              <w:rPr>
                <w:rFonts w:asciiTheme="minorHAnsi" w:hAnsiTheme="minorHAnsi"/>
                <w:noProof/>
                <w:szCs w:val="24"/>
              </w:rPr>
              <w:tab/>
            </w:r>
            <w:r w:rsidR="00D97F8B" w:rsidRPr="00D01BB9">
              <w:rPr>
                <w:rStyle w:val="Hyperlink"/>
                <w:noProof/>
              </w:rPr>
              <w:t>Data Management: wide-format and long-format</w:t>
            </w:r>
            <w:r w:rsidR="00D97F8B">
              <w:rPr>
                <w:noProof/>
                <w:webHidden/>
              </w:rPr>
              <w:tab/>
            </w:r>
            <w:r w:rsidR="00D97F8B">
              <w:rPr>
                <w:noProof/>
                <w:webHidden/>
              </w:rPr>
              <w:fldChar w:fldCharType="begin"/>
            </w:r>
            <w:r w:rsidR="00D97F8B">
              <w:rPr>
                <w:noProof/>
                <w:webHidden/>
              </w:rPr>
              <w:instrText xml:space="preserve"> PAGEREF _Toc211703354 \h </w:instrText>
            </w:r>
            <w:r w:rsidR="00D97F8B">
              <w:rPr>
                <w:noProof/>
                <w:webHidden/>
              </w:rPr>
            </w:r>
            <w:r w:rsidR="00D97F8B">
              <w:rPr>
                <w:noProof/>
                <w:webHidden/>
              </w:rPr>
              <w:fldChar w:fldCharType="separate"/>
            </w:r>
            <w:r w:rsidR="00D97F8B">
              <w:rPr>
                <w:noProof/>
                <w:webHidden/>
              </w:rPr>
              <w:t>30</w:t>
            </w:r>
            <w:r w:rsidR="00D97F8B">
              <w:rPr>
                <w:noProof/>
                <w:webHidden/>
              </w:rPr>
              <w:fldChar w:fldCharType="end"/>
            </w:r>
          </w:hyperlink>
        </w:p>
        <w:p w14:paraId="4B11B7E2" w14:textId="02C1C9E5" w:rsidR="00D97F8B" w:rsidRDefault="00DF5358">
          <w:pPr>
            <w:pStyle w:val="TOC1"/>
            <w:rPr>
              <w:rFonts w:asciiTheme="minorHAnsi" w:hAnsiTheme="minorHAnsi" w:cstheme="minorBidi"/>
              <w:b w:val="0"/>
              <w:noProof/>
              <w:kern w:val="2"/>
              <w:szCs w:val="24"/>
              <w:lang w:eastAsia="zh-CN"/>
              <w14:ligatures w14:val="standardContextual"/>
            </w:rPr>
          </w:pPr>
          <w:hyperlink w:anchor="_Toc211703355" w:history="1">
            <w:r w:rsidR="00D97F8B" w:rsidRPr="00D01BB9">
              <w:rPr>
                <w:rStyle w:val="Hyperlink"/>
                <w:noProof/>
              </w:rPr>
              <w:t>4.</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Longitudinal Analysis of Continuous Outcomes</w:t>
            </w:r>
            <w:r w:rsidR="00D97F8B">
              <w:rPr>
                <w:noProof/>
                <w:webHidden/>
              </w:rPr>
              <w:tab/>
            </w:r>
            <w:r w:rsidR="00D97F8B">
              <w:rPr>
                <w:noProof/>
                <w:webHidden/>
              </w:rPr>
              <w:fldChar w:fldCharType="begin"/>
            </w:r>
            <w:r w:rsidR="00D97F8B">
              <w:rPr>
                <w:noProof/>
                <w:webHidden/>
              </w:rPr>
              <w:instrText xml:space="preserve"> PAGEREF _Toc211703355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01C83A96" w14:textId="29786A1F" w:rsidR="00D97F8B" w:rsidRDefault="00DF5358">
          <w:pPr>
            <w:pStyle w:val="TOC2"/>
            <w:tabs>
              <w:tab w:val="left" w:pos="960"/>
              <w:tab w:val="right" w:leader="dot" w:pos="9350"/>
            </w:tabs>
            <w:rPr>
              <w:rFonts w:asciiTheme="minorHAnsi" w:hAnsiTheme="minorHAnsi"/>
              <w:noProof/>
              <w:szCs w:val="24"/>
            </w:rPr>
          </w:pPr>
          <w:hyperlink w:anchor="_Toc211703356" w:history="1">
            <w:r w:rsidR="00D97F8B" w:rsidRPr="00D01BB9">
              <w:rPr>
                <w:rStyle w:val="Hyperlink"/>
                <w:noProof/>
                <w:highlight w:val="cyan"/>
              </w:rPr>
              <w:t>4.1.</w:t>
            </w:r>
            <w:r w:rsidR="00D97F8B">
              <w:rPr>
                <w:rFonts w:asciiTheme="minorHAnsi" w:hAnsiTheme="minorHAnsi"/>
                <w:noProof/>
                <w:szCs w:val="24"/>
              </w:rPr>
              <w:tab/>
            </w:r>
            <w:r w:rsidR="00D97F8B" w:rsidRPr="00D01BB9">
              <w:rPr>
                <w:rStyle w:val="Hyperlink"/>
                <w:noProof/>
                <w:highlight w:val="cyan"/>
              </w:rPr>
              <w:t>Illustrative Analytic Example</w:t>
            </w:r>
            <w:r w:rsidR="00D97F8B">
              <w:rPr>
                <w:noProof/>
                <w:webHidden/>
              </w:rPr>
              <w:tab/>
            </w:r>
            <w:r w:rsidR="00D97F8B">
              <w:rPr>
                <w:noProof/>
                <w:webHidden/>
              </w:rPr>
              <w:fldChar w:fldCharType="begin"/>
            </w:r>
            <w:r w:rsidR="00D97F8B">
              <w:rPr>
                <w:noProof/>
                <w:webHidden/>
              </w:rPr>
              <w:instrText xml:space="preserve"> PAGEREF _Toc211703356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797C4C07" w14:textId="156C301C"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7" w:history="1">
            <w:r w:rsidR="00D97F8B" w:rsidRPr="00D01BB9">
              <w:rPr>
                <w:rStyle w:val="Hyperlink"/>
                <w:noProof/>
              </w:rPr>
              <w:t>4.1.1.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Model Specification and Covariates</w:t>
            </w:r>
            <w:r w:rsidR="00D97F8B">
              <w:rPr>
                <w:noProof/>
                <w:webHidden/>
              </w:rPr>
              <w:tab/>
            </w:r>
            <w:r w:rsidR="00D97F8B">
              <w:rPr>
                <w:noProof/>
                <w:webHidden/>
              </w:rPr>
              <w:fldChar w:fldCharType="begin"/>
            </w:r>
            <w:r w:rsidR="00D97F8B">
              <w:rPr>
                <w:noProof/>
                <w:webHidden/>
              </w:rPr>
              <w:instrText xml:space="preserve"> PAGEREF _Toc211703357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307DA9F3" w14:textId="77714764"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8" w:history="1">
            <w:r w:rsidR="00D97F8B" w:rsidRPr="00D01BB9">
              <w:rPr>
                <w:rStyle w:val="Hyperlink"/>
                <w:noProof/>
              </w:rPr>
              <w:t>4.1.2.</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Implementation of MI</w:t>
            </w:r>
            <w:r w:rsidR="00D97F8B">
              <w:rPr>
                <w:noProof/>
                <w:webHidden/>
              </w:rPr>
              <w:tab/>
            </w:r>
            <w:r w:rsidR="00D97F8B">
              <w:rPr>
                <w:noProof/>
                <w:webHidden/>
              </w:rPr>
              <w:fldChar w:fldCharType="begin"/>
            </w:r>
            <w:r w:rsidR="00D97F8B">
              <w:rPr>
                <w:noProof/>
                <w:webHidden/>
              </w:rPr>
              <w:instrText xml:space="preserve"> PAGEREF _Toc211703358 \h </w:instrText>
            </w:r>
            <w:r w:rsidR="00D97F8B">
              <w:rPr>
                <w:noProof/>
                <w:webHidden/>
              </w:rPr>
            </w:r>
            <w:r w:rsidR="00D97F8B">
              <w:rPr>
                <w:noProof/>
                <w:webHidden/>
              </w:rPr>
              <w:fldChar w:fldCharType="separate"/>
            </w:r>
            <w:r w:rsidR="00D97F8B">
              <w:rPr>
                <w:noProof/>
                <w:webHidden/>
              </w:rPr>
              <w:t>31</w:t>
            </w:r>
            <w:r w:rsidR="00D97F8B">
              <w:rPr>
                <w:noProof/>
                <w:webHidden/>
              </w:rPr>
              <w:fldChar w:fldCharType="end"/>
            </w:r>
          </w:hyperlink>
        </w:p>
        <w:p w14:paraId="5FED8DFE" w14:textId="7CD90C1E"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59" w:history="1">
            <w:r w:rsidR="00D97F8B" w:rsidRPr="00D01BB9">
              <w:rPr>
                <w:rStyle w:val="Hyperlink"/>
                <w:noProof/>
              </w:rPr>
              <w:t>4.1.3.</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Implementation of GLM-based IPW</w:t>
            </w:r>
            <w:r w:rsidR="00D97F8B">
              <w:rPr>
                <w:noProof/>
                <w:webHidden/>
              </w:rPr>
              <w:tab/>
            </w:r>
            <w:r w:rsidR="00D97F8B">
              <w:rPr>
                <w:noProof/>
                <w:webHidden/>
              </w:rPr>
              <w:fldChar w:fldCharType="begin"/>
            </w:r>
            <w:r w:rsidR="00D97F8B">
              <w:rPr>
                <w:noProof/>
                <w:webHidden/>
              </w:rPr>
              <w:instrText xml:space="preserve"> PAGEREF _Toc211703359 \h </w:instrText>
            </w:r>
            <w:r w:rsidR="00D97F8B">
              <w:rPr>
                <w:noProof/>
                <w:webHidden/>
              </w:rPr>
            </w:r>
            <w:r w:rsidR="00D97F8B">
              <w:rPr>
                <w:noProof/>
                <w:webHidden/>
              </w:rPr>
              <w:fldChar w:fldCharType="separate"/>
            </w:r>
            <w:r w:rsidR="00D97F8B">
              <w:rPr>
                <w:noProof/>
                <w:webHidden/>
              </w:rPr>
              <w:t>32</w:t>
            </w:r>
            <w:r w:rsidR="00D97F8B">
              <w:rPr>
                <w:noProof/>
                <w:webHidden/>
              </w:rPr>
              <w:fldChar w:fldCharType="end"/>
            </w:r>
          </w:hyperlink>
        </w:p>
        <w:p w14:paraId="376D2463" w14:textId="403BF566"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0" w:history="1">
            <w:r w:rsidR="00D97F8B" w:rsidRPr="00D01BB9">
              <w:rPr>
                <w:rStyle w:val="Hyperlink"/>
                <w:noProof/>
              </w:rPr>
              <w:t>4.1.4.</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Choice and Specification of MI and IPW Models</w:t>
            </w:r>
            <w:r w:rsidR="00D97F8B">
              <w:rPr>
                <w:noProof/>
                <w:webHidden/>
              </w:rPr>
              <w:tab/>
            </w:r>
            <w:r w:rsidR="00D97F8B">
              <w:rPr>
                <w:noProof/>
                <w:webHidden/>
              </w:rPr>
              <w:fldChar w:fldCharType="begin"/>
            </w:r>
            <w:r w:rsidR="00D97F8B">
              <w:rPr>
                <w:noProof/>
                <w:webHidden/>
              </w:rPr>
              <w:instrText xml:space="preserve"> PAGEREF _Toc211703360 \h </w:instrText>
            </w:r>
            <w:r w:rsidR="00D97F8B">
              <w:rPr>
                <w:noProof/>
                <w:webHidden/>
              </w:rPr>
            </w:r>
            <w:r w:rsidR="00D97F8B">
              <w:rPr>
                <w:noProof/>
                <w:webHidden/>
              </w:rPr>
              <w:fldChar w:fldCharType="separate"/>
            </w:r>
            <w:r w:rsidR="00D97F8B">
              <w:rPr>
                <w:noProof/>
                <w:webHidden/>
              </w:rPr>
              <w:t>33</w:t>
            </w:r>
            <w:r w:rsidR="00D97F8B">
              <w:rPr>
                <w:noProof/>
                <w:webHidden/>
              </w:rPr>
              <w:fldChar w:fldCharType="end"/>
            </w:r>
          </w:hyperlink>
        </w:p>
        <w:p w14:paraId="7119BF01" w14:textId="1EF1FF2B" w:rsidR="00D97F8B" w:rsidRDefault="00DF5358">
          <w:pPr>
            <w:pStyle w:val="TOC2"/>
            <w:tabs>
              <w:tab w:val="left" w:pos="960"/>
              <w:tab w:val="right" w:leader="dot" w:pos="9350"/>
            </w:tabs>
            <w:rPr>
              <w:rFonts w:asciiTheme="minorHAnsi" w:hAnsiTheme="minorHAnsi"/>
              <w:noProof/>
              <w:szCs w:val="24"/>
            </w:rPr>
          </w:pPr>
          <w:hyperlink w:anchor="_Toc211703361" w:history="1">
            <w:r w:rsidR="00D97F8B" w:rsidRPr="00D01BB9">
              <w:rPr>
                <w:rStyle w:val="Hyperlink"/>
                <w:noProof/>
              </w:rPr>
              <w:t>4.2.</w:t>
            </w:r>
            <w:r w:rsidR="00D97F8B">
              <w:rPr>
                <w:rFonts w:asciiTheme="minorHAnsi" w:hAnsiTheme="minorHAnsi"/>
                <w:noProof/>
                <w:szCs w:val="24"/>
              </w:rPr>
              <w:tab/>
            </w:r>
            <w:r w:rsidR="00D97F8B" w:rsidRPr="00D01BB9">
              <w:rPr>
                <w:rStyle w:val="Hyperlink"/>
                <w:noProof/>
              </w:rPr>
              <w:t>SAS/SUDAAN</w:t>
            </w:r>
            <w:r w:rsidR="00D97F8B">
              <w:rPr>
                <w:noProof/>
                <w:webHidden/>
              </w:rPr>
              <w:tab/>
            </w:r>
            <w:r w:rsidR="00D97F8B">
              <w:rPr>
                <w:noProof/>
                <w:webHidden/>
              </w:rPr>
              <w:fldChar w:fldCharType="begin"/>
            </w:r>
            <w:r w:rsidR="00D97F8B">
              <w:rPr>
                <w:noProof/>
                <w:webHidden/>
              </w:rPr>
              <w:instrText xml:space="preserve"> PAGEREF _Toc211703361 \h </w:instrText>
            </w:r>
            <w:r w:rsidR="00D97F8B">
              <w:rPr>
                <w:noProof/>
                <w:webHidden/>
              </w:rPr>
            </w:r>
            <w:r w:rsidR="00D97F8B">
              <w:rPr>
                <w:noProof/>
                <w:webHidden/>
              </w:rPr>
              <w:fldChar w:fldCharType="separate"/>
            </w:r>
            <w:r w:rsidR="00D97F8B">
              <w:rPr>
                <w:noProof/>
                <w:webHidden/>
              </w:rPr>
              <w:t>34</w:t>
            </w:r>
            <w:r w:rsidR="00D97F8B">
              <w:rPr>
                <w:noProof/>
                <w:webHidden/>
              </w:rPr>
              <w:fldChar w:fldCharType="end"/>
            </w:r>
          </w:hyperlink>
        </w:p>
        <w:p w14:paraId="03C18FCA" w14:textId="0108FEC3"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2" w:history="1">
            <w:r w:rsidR="00D97F8B" w:rsidRPr="00D01BB9">
              <w:rPr>
                <w:rStyle w:val="Hyperlink"/>
                <w:noProof/>
              </w:rPr>
              <w:t>4.2.1.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MI</w:t>
            </w:r>
            <w:r w:rsidR="00D97F8B">
              <w:rPr>
                <w:noProof/>
                <w:webHidden/>
              </w:rPr>
              <w:tab/>
            </w:r>
            <w:r w:rsidR="00D97F8B">
              <w:rPr>
                <w:noProof/>
                <w:webHidden/>
              </w:rPr>
              <w:fldChar w:fldCharType="begin"/>
            </w:r>
            <w:r w:rsidR="00D97F8B">
              <w:rPr>
                <w:noProof/>
                <w:webHidden/>
              </w:rPr>
              <w:instrText xml:space="preserve"> PAGEREF _Toc211703362 \h </w:instrText>
            </w:r>
            <w:r w:rsidR="00D97F8B">
              <w:rPr>
                <w:noProof/>
                <w:webHidden/>
              </w:rPr>
            </w:r>
            <w:r w:rsidR="00D97F8B">
              <w:rPr>
                <w:noProof/>
                <w:webHidden/>
              </w:rPr>
              <w:fldChar w:fldCharType="separate"/>
            </w:r>
            <w:r w:rsidR="00D97F8B">
              <w:rPr>
                <w:noProof/>
                <w:webHidden/>
              </w:rPr>
              <w:t>34</w:t>
            </w:r>
            <w:r w:rsidR="00D97F8B">
              <w:rPr>
                <w:noProof/>
                <w:webHidden/>
              </w:rPr>
              <w:fldChar w:fldCharType="end"/>
            </w:r>
          </w:hyperlink>
        </w:p>
        <w:p w14:paraId="33B5E6C4" w14:textId="2A38A4D9"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3" w:history="1">
            <w:r w:rsidR="00D97F8B" w:rsidRPr="00D01BB9">
              <w:rPr>
                <w:rStyle w:val="Hyperlink"/>
                <w:noProof/>
              </w:rPr>
              <w:t>4.2.2.</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GLM-based IPW</w:t>
            </w:r>
            <w:r w:rsidR="00D97F8B">
              <w:rPr>
                <w:noProof/>
                <w:webHidden/>
              </w:rPr>
              <w:tab/>
            </w:r>
            <w:r w:rsidR="00D97F8B">
              <w:rPr>
                <w:noProof/>
                <w:webHidden/>
              </w:rPr>
              <w:fldChar w:fldCharType="begin"/>
            </w:r>
            <w:r w:rsidR="00D97F8B">
              <w:rPr>
                <w:noProof/>
                <w:webHidden/>
              </w:rPr>
              <w:instrText xml:space="preserve"> PAGEREF _Toc211703363 \h </w:instrText>
            </w:r>
            <w:r w:rsidR="00D97F8B">
              <w:rPr>
                <w:noProof/>
                <w:webHidden/>
              </w:rPr>
            </w:r>
            <w:r w:rsidR="00D97F8B">
              <w:rPr>
                <w:noProof/>
                <w:webHidden/>
              </w:rPr>
              <w:fldChar w:fldCharType="separate"/>
            </w:r>
            <w:r w:rsidR="00D97F8B">
              <w:rPr>
                <w:noProof/>
                <w:webHidden/>
              </w:rPr>
              <w:t>36</w:t>
            </w:r>
            <w:r w:rsidR="00D97F8B">
              <w:rPr>
                <w:noProof/>
                <w:webHidden/>
              </w:rPr>
              <w:fldChar w:fldCharType="end"/>
            </w:r>
          </w:hyperlink>
        </w:p>
        <w:p w14:paraId="6462B163" w14:textId="0725E490"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4" w:history="1">
            <w:r w:rsidR="00D97F8B" w:rsidRPr="00D01BB9">
              <w:rPr>
                <w:rStyle w:val="Hyperlink"/>
                <w:noProof/>
              </w:rPr>
              <w:t>4.2.3.</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1 Sample</w:t>
            </w:r>
            <w:r w:rsidR="00D97F8B">
              <w:rPr>
                <w:noProof/>
                <w:webHidden/>
              </w:rPr>
              <w:tab/>
            </w:r>
            <w:r w:rsidR="00D97F8B">
              <w:rPr>
                <w:noProof/>
                <w:webHidden/>
              </w:rPr>
              <w:fldChar w:fldCharType="begin"/>
            </w:r>
            <w:r w:rsidR="00D97F8B">
              <w:rPr>
                <w:noProof/>
                <w:webHidden/>
              </w:rPr>
              <w:instrText xml:space="preserve"> PAGEREF _Toc211703364 \h </w:instrText>
            </w:r>
            <w:r w:rsidR="00D97F8B">
              <w:rPr>
                <w:noProof/>
                <w:webHidden/>
              </w:rPr>
            </w:r>
            <w:r w:rsidR="00D97F8B">
              <w:rPr>
                <w:noProof/>
                <w:webHidden/>
              </w:rPr>
              <w:fldChar w:fldCharType="separate"/>
            </w:r>
            <w:r w:rsidR="00D97F8B">
              <w:rPr>
                <w:noProof/>
                <w:webHidden/>
              </w:rPr>
              <w:t>39</w:t>
            </w:r>
            <w:r w:rsidR="00D97F8B">
              <w:rPr>
                <w:noProof/>
                <w:webHidden/>
              </w:rPr>
              <w:fldChar w:fldCharType="end"/>
            </w:r>
          </w:hyperlink>
        </w:p>
        <w:p w14:paraId="393C080B" w14:textId="3CB90306" w:rsidR="00D97F8B" w:rsidRDefault="00DF5358">
          <w:pPr>
            <w:pStyle w:val="TOC4"/>
            <w:tabs>
              <w:tab w:val="left" w:pos="1920"/>
              <w:tab w:val="right" w:leader="dot" w:pos="9350"/>
            </w:tabs>
            <w:rPr>
              <w:rFonts w:asciiTheme="minorHAnsi" w:hAnsiTheme="minorHAnsi"/>
              <w:noProof/>
              <w:szCs w:val="24"/>
            </w:rPr>
          </w:pPr>
          <w:hyperlink w:anchor="_Toc211703365" w:history="1">
            <w:r w:rsidR="00D97F8B" w:rsidRPr="00D01BB9">
              <w:rPr>
                <w:rStyle w:val="Hyperlink"/>
                <w:noProof/>
              </w:rPr>
              <w:t>4.2.3.1.</w:t>
            </w:r>
            <w:r w:rsidR="00D97F8B">
              <w:rPr>
                <w:rFonts w:asciiTheme="minorHAnsi" w:hAnsiTheme="minorHAnsi"/>
                <w:noProof/>
                <w:szCs w:val="24"/>
              </w:rPr>
              <w:tab/>
            </w:r>
            <w:r w:rsidR="00D97F8B" w:rsidRPr="00D01BB9">
              <w:rPr>
                <w:rStyle w:val="Hyperlink"/>
                <w:noProof/>
              </w:rPr>
              <w:t>Complex-Survey GEE with MI</w:t>
            </w:r>
            <w:r w:rsidR="00D97F8B">
              <w:rPr>
                <w:noProof/>
                <w:webHidden/>
              </w:rPr>
              <w:tab/>
            </w:r>
            <w:r w:rsidR="00D97F8B">
              <w:rPr>
                <w:noProof/>
                <w:webHidden/>
              </w:rPr>
              <w:fldChar w:fldCharType="begin"/>
            </w:r>
            <w:r w:rsidR="00D97F8B">
              <w:rPr>
                <w:noProof/>
                <w:webHidden/>
              </w:rPr>
              <w:instrText xml:space="preserve"> PAGEREF _Toc211703365 \h </w:instrText>
            </w:r>
            <w:r w:rsidR="00D97F8B">
              <w:rPr>
                <w:noProof/>
                <w:webHidden/>
              </w:rPr>
            </w:r>
            <w:r w:rsidR="00D97F8B">
              <w:rPr>
                <w:noProof/>
                <w:webHidden/>
              </w:rPr>
              <w:fldChar w:fldCharType="separate"/>
            </w:r>
            <w:r w:rsidR="00D97F8B">
              <w:rPr>
                <w:noProof/>
                <w:webHidden/>
              </w:rPr>
              <w:t>39</w:t>
            </w:r>
            <w:r w:rsidR="00D97F8B">
              <w:rPr>
                <w:noProof/>
                <w:webHidden/>
              </w:rPr>
              <w:fldChar w:fldCharType="end"/>
            </w:r>
          </w:hyperlink>
        </w:p>
        <w:p w14:paraId="4F0D691C" w14:textId="7B51691F" w:rsidR="00D97F8B" w:rsidRDefault="00DF5358">
          <w:pPr>
            <w:pStyle w:val="TOC4"/>
            <w:tabs>
              <w:tab w:val="left" w:pos="1920"/>
              <w:tab w:val="right" w:leader="dot" w:pos="9350"/>
            </w:tabs>
            <w:rPr>
              <w:rFonts w:asciiTheme="minorHAnsi" w:hAnsiTheme="minorHAnsi"/>
              <w:noProof/>
              <w:szCs w:val="24"/>
            </w:rPr>
          </w:pPr>
          <w:hyperlink w:anchor="_Toc211703366" w:history="1">
            <w:r w:rsidR="00D97F8B" w:rsidRPr="00D01BB9">
              <w:rPr>
                <w:rStyle w:val="Hyperlink"/>
                <w:noProof/>
              </w:rPr>
              <w:t>4.2.3.2.</w:t>
            </w:r>
            <w:r w:rsidR="00D97F8B">
              <w:rPr>
                <w:rFonts w:asciiTheme="minorHAnsi" w:hAnsiTheme="minorHAnsi"/>
                <w:noProof/>
                <w:szCs w:val="24"/>
              </w:rPr>
              <w:tab/>
            </w:r>
            <w:r w:rsidR="00D97F8B" w:rsidRPr="00D01BB9">
              <w:rPr>
                <w:rStyle w:val="Hyperlink"/>
                <w:noProof/>
              </w:rPr>
              <w:t>Model-Based GEE with MI</w:t>
            </w:r>
            <w:r w:rsidR="00D97F8B">
              <w:rPr>
                <w:noProof/>
                <w:webHidden/>
              </w:rPr>
              <w:tab/>
            </w:r>
            <w:r w:rsidR="00D97F8B">
              <w:rPr>
                <w:noProof/>
                <w:webHidden/>
              </w:rPr>
              <w:fldChar w:fldCharType="begin"/>
            </w:r>
            <w:r w:rsidR="00D97F8B">
              <w:rPr>
                <w:noProof/>
                <w:webHidden/>
              </w:rPr>
              <w:instrText xml:space="preserve"> PAGEREF _Toc211703366 \h </w:instrText>
            </w:r>
            <w:r w:rsidR="00D97F8B">
              <w:rPr>
                <w:noProof/>
                <w:webHidden/>
              </w:rPr>
            </w:r>
            <w:r w:rsidR="00D97F8B">
              <w:rPr>
                <w:noProof/>
                <w:webHidden/>
              </w:rPr>
              <w:fldChar w:fldCharType="separate"/>
            </w:r>
            <w:r w:rsidR="00D97F8B">
              <w:rPr>
                <w:noProof/>
                <w:webHidden/>
              </w:rPr>
              <w:t>40</w:t>
            </w:r>
            <w:r w:rsidR="00D97F8B">
              <w:rPr>
                <w:noProof/>
                <w:webHidden/>
              </w:rPr>
              <w:fldChar w:fldCharType="end"/>
            </w:r>
          </w:hyperlink>
        </w:p>
        <w:p w14:paraId="50862C37" w14:textId="54957C0B" w:rsidR="00D97F8B" w:rsidRDefault="00DF5358">
          <w:pPr>
            <w:pStyle w:val="TOC4"/>
            <w:tabs>
              <w:tab w:val="left" w:pos="1920"/>
              <w:tab w:val="right" w:leader="dot" w:pos="9350"/>
            </w:tabs>
            <w:rPr>
              <w:rFonts w:asciiTheme="minorHAnsi" w:hAnsiTheme="minorHAnsi"/>
              <w:noProof/>
              <w:szCs w:val="24"/>
            </w:rPr>
          </w:pPr>
          <w:hyperlink w:anchor="_Toc211703367" w:history="1">
            <w:r w:rsidR="00D97F8B" w:rsidRPr="00D01BB9">
              <w:rPr>
                <w:rStyle w:val="Hyperlink"/>
                <w:noProof/>
              </w:rPr>
              <w:t>4.2.3.3.</w:t>
            </w:r>
            <w:r w:rsidR="00D97F8B">
              <w:rPr>
                <w:rFonts w:asciiTheme="minorHAnsi" w:hAnsiTheme="minorHAnsi"/>
                <w:noProof/>
                <w:szCs w:val="24"/>
              </w:rPr>
              <w:tab/>
            </w:r>
            <w:r w:rsidR="00D97F8B" w:rsidRPr="00D01BB9">
              <w:rPr>
                <w:rStyle w:val="Hyperlink"/>
                <w:noProof/>
              </w:rPr>
              <w:t>Complex-Survey GEE with GLM-Based IPW</w:t>
            </w:r>
            <w:r w:rsidR="00D97F8B">
              <w:rPr>
                <w:noProof/>
                <w:webHidden/>
              </w:rPr>
              <w:tab/>
            </w:r>
            <w:r w:rsidR="00D97F8B">
              <w:rPr>
                <w:noProof/>
                <w:webHidden/>
              </w:rPr>
              <w:fldChar w:fldCharType="begin"/>
            </w:r>
            <w:r w:rsidR="00D97F8B">
              <w:rPr>
                <w:noProof/>
                <w:webHidden/>
              </w:rPr>
              <w:instrText xml:space="preserve"> PAGEREF _Toc211703367 \h </w:instrText>
            </w:r>
            <w:r w:rsidR="00D97F8B">
              <w:rPr>
                <w:noProof/>
                <w:webHidden/>
              </w:rPr>
            </w:r>
            <w:r w:rsidR="00D97F8B">
              <w:rPr>
                <w:noProof/>
                <w:webHidden/>
              </w:rPr>
              <w:fldChar w:fldCharType="separate"/>
            </w:r>
            <w:r w:rsidR="00D97F8B">
              <w:rPr>
                <w:noProof/>
                <w:webHidden/>
              </w:rPr>
              <w:t>43</w:t>
            </w:r>
            <w:r w:rsidR="00D97F8B">
              <w:rPr>
                <w:noProof/>
                <w:webHidden/>
              </w:rPr>
              <w:fldChar w:fldCharType="end"/>
            </w:r>
          </w:hyperlink>
        </w:p>
        <w:p w14:paraId="465B1A0A" w14:textId="62ADC5F6" w:rsidR="00D97F8B" w:rsidRDefault="00DF5358">
          <w:pPr>
            <w:pStyle w:val="TOC4"/>
            <w:tabs>
              <w:tab w:val="left" w:pos="1920"/>
              <w:tab w:val="right" w:leader="dot" w:pos="9350"/>
            </w:tabs>
            <w:rPr>
              <w:rFonts w:asciiTheme="minorHAnsi" w:hAnsiTheme="minorHAnsi"/>
              <w:noProof/>
              <w:szCs w:val="24"/>
            </w:rPr>
          </w:pPr>
          <w:hyperlink w:anchor="_Toc211703368" w:history="1">
            <w:r w:rsidR="00D97F8B" w:rsidRPr="00D01BB9">
              <w:rPr>
                <w:rStyle w:val="Hyperlink"/>
                <w:noProof/>
              </w:rPr>
              <w:t>4.2.3.4.</w:t>
            </w:r>
            <w:r w:rsidR="00D97F8B">
              <w:rPr>
                <w:rFonts w:asciiTheme="minorHAnsi" w:hAnsiTheme="minorHAnsi"/>
                <w:noProof/>
                <w:szCs w:val="24"/>
              </w:rPr>
              <w:tab/>
            </w:r>
            <w:r w:rsidR="00D97F8B" w:rsidRPr="00D01BB9">
              <w:rPr>
                <w:rStyle w:val="Hyperlink"/>
                <w:noProof/>
              </w:rPr>
              <w:t xml:space="preserve">Model-Based GEE with </w:t>
            </w:r>
            <w:r w:rsidR="00D97F8B" w:rsidRPr="00D01BB9">
              <w:rPr>
                <w:rStyle w:val="Hyperlink"/>
                <w:rFonts w:cs="Times New Roman"/>
                <w:noProof/>
              </w:rPr>
              <w:t>GLM-based IPW</w:t>
            </w:r>
            <w:r w:rsidR="00D97F8B">
              <w:rPr>
                <w:noProof/>
                <w:webHidden/>
              </w:rPr>
              <w:tab/>
            </w:r>
            <w:r w:rsidR="00D97F8B">
              <w:rPr>
                <w:noProof/>
                <w:webHidden/>
              </w:rPr>
              <w:fldChar w:fldCharType="begin"/>
            </w:r>
            <w:r w:rsidR="00D97F8B">
              <w:rPr>
                <w:noProof/>
                <w:webHidden/>
              </w:rPr>
              <w:instrText xml:space="preserve"> PAGEREF _Toc211703368 \h </w:instrText>
            </w:r>
            <w:r w:rsidR="00D97F8B">
              <w:rPr>
                <w:noProof/>
                <w:webHidden/>
              </w:rPr>
            </w:r>
            <w:r w:rsidR="00D97F8B">
              <w:rPr>
                <w:noProof/>
                <w:webHidden/>
              </w:rPr>
              <w:fldChar w:fldCharType="separate"/>
            </w:r>
            <w:r w:rsidR="00D97F8B">
              <w:rPr>
                <w:noProof/>
                <w:webHidden/>
              </w:rPr>
              <w:t>43</w:t>
            </w:r>
            <w:r w:rsidR="00D97F8B">
              <w:rPr>
                <w:noProof/>
                <w:webHidden/>
              </w:rPr>
              <w:fldChar w:fldCharType="end"/>
            </w:r>
          </w:hyperlink>
        </w:p>
        <w:p w14:paraId="3002C63A" w14:textId="1F3A1364"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69" w:history="1">
            <w:r w:rsidR="00D97F8B" w:rsidRPr="00D01BB9">
              <w:rPr>
                <w:rStyle w:val="Hyperlink"/>
                <w:noProof/>
              </w:rPr>
              <w:t>4.2.4.</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3 Sample</w:t>
            </w:r>
            <w:r w:rsidR="00D97F8B">
              <w:rPr>
                <w:noProof/>
                <w:webHidden/>
              </w:rPr>
              <w:tab/>
            </w:r>
            <w:r w:rsidR="00D97F8B">
              <w:rPr>
                <w:noProof/>
                <w:webHidden/>
              </w:rPr>
              <w:fldChar w:fldCharType="begin"/>
            </w:r>
            <w:r w:rsidR="00D97F8B">
              <w:rPr>
                <w:noProof/>
                <w:webHidden/>
              </w:rPr>
              <w:instrText xml:space="preserve"> PAGEREF _Toc211703369 \h </w:instrText>
            </w:r>
            <w:r w:rsidR="00D97F8B">
              <w:rPr>
                <w:noProof/>
                <w:webHidden/>
              </w:rPr>
            </w:r>
            <w:r w:rsidR="00D97F8B">
              <w:rPr>
                <w:noProof/>
                <w:webHidden/>
              </w:rPr>
              <w:fldChar w:fldCharType="separate"/>
            </w:r>
            <w:r w:rsidR="00D97F8B">
              <w:rPr>
                <w:noProof/>
                <w:webHidden/>
              </w:rPr>
              <w:t>44</w:t>
            </w:r>
            <w:r w:rsidR="00D97F8B">
              <w:rPr>
                <w:noProof/>
                <w:webHidden/>
              </w:rPr>
              <w:fldChar w:fldCharType="end"/>
            </w:r>
          </w:hyperlink>
        </w:p>
        <w:p w14:paraId="757B7BAE" w14:textId="2458118A" w:rsidR="00D97F8B" w:rsidRDefault="00DF5358">
          <w:pPr>
            <w:pStyle w:val="TOC4"/>
            <w:tabs>
              <w:tab w:val="left" w:pos="1920"/>
              <w:tab w:val="right" w:leader="dot" w:pos="9350"/>
            </w:tabs>
            <w:rPr>
              <w:rFonts w:asciiTheme="minorHAnsi" w:hAnsiTheme="minorHAnsi"/>
              <w:noProof/>
              <w:szCs w:val="24"/>
            </w:rPr>
          </w:pPr>
          <w:hyperlink w:anchor="_Toc211703370" w:history="1">
            <w:r w:rsidR="00D97F8B" w:rsidRPr="00D01BB9">
              <w:rPr>
                <w:rStyle w:val="Hyperlink"/>
                <w:noProof/>
              </w:rPr>
              <w:t>4.2.4.1.</w:t>
            </w:r>
            <w:r w:rsidR="00D97F8B">
              <w:rPr>
                <w:rFonts w:asciiTheme="minorHAnsi" w:hAnsiTheme="minorHAnsi"/>
                <w:noProof/>
                <w:szCs w:val="24"/>
              </w:rPr>
              <w:tab/>
            </w:r>
            <w:r w:rsidR="00D97F8B" w:rsidRPr="00D01BB9">
              <w:rPr>
                <w:rStyle w:val="Hyperlink"/>
                <w:noProof/>
              </w:rPr>
              <w:t xml:space="preserve">Complex Survey GEE with </w:t>
            </w:r>
            <w:r w:rsidR="00D97F8B" w:rsidRPr="00D01BB9">
              <w:rPr>
                <w:rStyle w:val="Hyperlink"/>
                <w:rFonts w:cs="Times New Roman"/>
                <w:noProof/>
              </w:rPr>
              <w:t>GLM-based IPW</w:t>
            </w:r>
            <w:r w:rsidR="00D97F8B">
              <w:rPr>
                <w:noProof/>
                <w:webHidden/>
              </w:rPr>
              <w:tab/>
            </w:r>
            <w:r w:rsidR="00D97F8B">
              <w:rPr>
                <w:noProof/>
                <w:webHidden/>
              </w:rPr>
              <w:fldChar w:fldCharType="begin"/>
            </w:r>
            <w:r w:rsidR="00D97F8B">
              <w:rPr>
                <w:noProof/>
                <w:webHidden/>
              </w:rPr>
              <w:instrText xml:space="preserve"> PAGEREF _Toc211703370 \h </w:instrText>
            </w:r>
            <w:r w:rsidR="00D97F8B">
              <w:rPr>
                <w:noProof/>
                <w:webHidden/>
              </w:rPr>
            </w:r>
            <w:r w:rsidR="00D97F8B">
              <w:rPr>
                <w:noProof/>
                <w:webHidden/>
              </w:rPr>
              <w:fldChar w:fldCharType="separate"/>
            </w:r>
            <w:r w:rsidR="00D97F8B">
              <w:rPr>
                <w:noProof/>
                <w:webHidden/>
              </w:rPr>
              <w:t>44</w:t>
            </w:r>
            <w:r w:rsidR="00D97F8B">
              <w:rPr>
                <w:noProof/>
                <w:webHidden/>
              </w:rPr>
              <w:fldChar w:fldCharType="end"/>
            </w:r>
          </w:hyperlink>
        </w:p>
        <w:p w14:paraId="1D44AF89" w14:textId="2CAF4B0B" w:rsidR="00D97F8B" w:rsidRDefault="00DF5358">
          <w:pPr>
            <w:pStyle w:val="TOC4"/>
            <w:tabs>
              <w:tab w:val="left" w:pos="1920"/>
              <w:tab w:val="right" w:leader="dot" w:pos="9350"/>
            </w:tabs>
            <w:rPr>
              <w:rFonts w:asciiTheme="minorHAnsi" w:hAnsiTheme="minorHAnsi"/>
              <w:noProof/>
              <w:szCs w:val="24"/>
            </w:rPr>
          </w:pPr>
          <w:hyperlink w:anchor="_Toc211703371" w:history="1">
            <w:r w:rsidR="00D97F8B" w:rsidRPr="00D01BB9">
              <w:rPr>
                <w:rStyle w:val="Hyperlink"/>
                <w:noProof/>
              </w:rPr>
              <w:t>4.2.4.2.</w:t>
            </w:r>
            <w:r w:rsidR="00D97F8B">
              <w:rPr>
                <w:rFonts w:asciiTheme="minorHAnsi" w:hAnsiTheme="minorHAnsi"/>
                <w:noProof/>
                <w:szCs w:val="24"/>
              </w:rPr>
              <w:tab/>
            </w:r>
            <w:r w:rsidR="00D97F8B" w:rsidRPr="00D01BB9">
              <w:rPr>
                <w:rStyle w:val="Hyperlink"/>
                <w:noProof/>
              </w:rPr>
              <w:t xml:space="preserve">Model-Based GEE with </w:t>
            </w:r>
            <w:r w:rsidR="00D97F8B" w:rsidRPr="00D01BB9">
              <w:rPr>
                <w:rStyle w:val="Hyperlink"/>
                <w:rFonts w:cs="Times New Roman"/>
                <w:noProof/>
              </w:rPr>
              <w:t>GLM-based IPW</w:t>
            </w:r>
            <w:r w:rsidR="00D97F8B">
              <w:rPr>
                <w:noProof/>
                <w:webHidden/>
              </w:rPr>
              <w:tab/>
            </w:r>
            <w:r w:rsidR="00D97F8B">
              <w:rPr>
                <w:noProof/>
                <w:webHidden/>
              </w:rPr>
              <w:fldChar w:fldCharType="begin"/>
            </w:r>
            <w:r w:rsidR="00D97F8B">
              <w:rPr>
                <w:noProof/>
                <w:webHidden/>
              </w:rPr>
              <w:instrText xml:space="preserve"> PAGEREF _Toc211703371 \h </w:instrText>
            </w:r>
            <w:r w:rsidR="00D97F8B">
              <w:rPr>
                <w:noProof/>
                <w:webHidden/>
              </w:rPr>
            </w:r>
            <w:r w:rsidR="00D97F8B">
              <w:rPr>
                <w:noProof/>
                <w:webHidden/>
              </w:rPr>
              <w:fldChar w:fldCharType="separate"/>
            </w:r>
            <w:r w:rsidR="00D97F8B">
              <w:rPr>
                <w:noProof/>
                <w:webHidden/>
              </w:rPr>
              <w:t>44</w:t>
            </w:r>
            <w:r w:rsidR="00D97F8B">
              <w:rPr>
                <w:noProof/>
                <w:webHidden/>
              </w:rPr>
              <w:fldChar w:fldCharType="end"/>
            </w:r>
          </w:hyperlink>
        </w:p>
        <w:p w14:paraId="6F0ECED8" w14:textId="0BB364C3" w:rsidR="00D97F8B" w:rsidRDefault="00DF5358">
          <w:pPr>
            <w:pStyle w:val="TOC2"/>
            <w:tabs>
              <w:tab w:val="left" w:pos="960"/>
              <w:tab w:val="right" w:leader="dot" w:pos="9350"/>
            </w:tabs>
            <w:rPr>
              <w:rFonts w:asciiTheme="minorHAnsi" w:hAnsiTheme="minorHAnsi"/>
              <w:noProof/>
              <w:szCs w:val="24"/>
            </w:rPr>
          </w:pPr>
          <w:hyperlink w:anchor="_Toc211703372" w:history="1">
            <w:r w:rsidR="00D97F8B" w:rsidRPr="00D01BB9">
              <w:rPr>
                <w:rStyle w:val="Hyperlink"/>
                <w:noProof/>
              </w:rPr>
              <w:t>4.3.</w:t>
            </w:r>
            <w:r w:rsidR="00D97F8B">
              <w:rPr>
                <w:rFonts w:asciiTheme="minorHAnsi" w:hAnsiTheme="minorHAnsi"/>
                <w:noProof/>
                <w:szCs w:val="24"/>
              </w:rPr>
              <w:tab/>
            </w:r>
            <w:r w:rsidR="00D97F8B" w:rsidRPr="00D01BB9">
              <w:rPr>
                <w:rStyle w:val="Hyperlink"/>
                <w:noProof/>
              </w:rPr>
              <w:t>Stata</w:t>
            </w:r>
            <w:r w:rsidR="00D97F8B">
              <w:rPr>
                <w:noProof/>
                <w:webHidden/>
              </w:rPr>
              <w:tab/>
            </w:r>
            <w:r w:rsidR="00D97F8B">
              <w:rPr>
                <w:noProof/>
                <w:webHidden/>
              </w:rPr>
              <w:fldChar w:fldCharType="begin"/>
            </w:r>
            <w:r w:rsidR="00D97F8B">
              <w:rPr>
                <w:noProof/>
                <w:webHidden/>
              </w:rPr>
              <w:instrText xml:space="preserve"> PAGEREF _Toc211703372 \h </w:instrText>
            </w:r>
            <w:r w:rsidR="00D97F8B">
              <w:rPr>
                <w:noProof/>
                <w:webHidden/>
              </w:rPr>
            </w:r>
            <w:r w:rsidR="00D97F8B">
              <w:rPr>
                <w:noProof/>
                <w:webHidden/>
              </w:rPr>
              <w:fldChar w:fldCharType="separate"/>
            </w:r>
            <w:r w:rsidR="00D97F8B">
              <w:rPr>
                <w:noProof/>
                <w:webHidden/>
              </w:rPr>
              <w:t>45</w:t>
            </w:r>
            <w:r w:rsidR="00D97F8B">
              <w:rPr>
                <w:noProof/>
                <w:webHidden/>
              </w:rPr>
              <w:fldChar w:fldCharType="end"/>
            </w:r>
          </w:hyperlink>
        </w:p>
        <w:p w14:paraId="26221787" w14:textId="6FBB6D14"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3" w:history="1">
            <w:r w:rsidR="00D97F8B" w:rsidRPr="00D01BB9">
              <w:rPr>
                <w:rStyle w:val="Hyperlink"/>
                <w:noProof/>
              </w:rPr>
              <w:t>4.3.1.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1 Sample</w:t>
            </w:r>
            <w:r w:rsidR="00D97F8B">
              <w:rPr>
                <w:noProof/>
                <w:webHidden/>
              </w:rPr>
              <w:tab/>
            </w:r>
            <w:r w:rsidR="00D97F8B">
              <w:rPr>
                <w:noProof/>
                <w:webHidden/>
              </w:rPr>
              <w:fldChar w:fldCharType="begin"/>
            </w:r>
            <w:r w:rsidR="00D97F8B">
              <w:rPr>
                <w:noProof/>
                <w:webHidden/>
              </w:rPr>
              <w:instrText xml:space="preserve"> PAGEREF _Toc211703373 \h </w:instrText>
            </w:r>
            <w:r w:rsidR="00D97F8B">
              <w:rPr>
                <w:noProof/>
                <w:webHidden/>
              </w:rPr>
            </w:r>
            <w:r w:rsidR="00D97F8B">
              <w:rPr>
                <w:noProof/>
                <w:webHidden/>
              </w:rPr>
              <w:fldChar w:fldCharType="separate"/>
            </w:r>
            <w:r w:rsidR="00D97F8B">
              <w:rPr>
                <w:noProof/>
                <w:webHidden/>
              </w:rPr>
              <w:t>45</w:t>
            </w:r>
            <w:r w:rsidR="00D97F8B">
              <w:rPr>
                <w:noProof/>
                <w:webHidden/>
              </w:rPr>
              <w:fldChar w:fldCharType="end"/>
            </w:r>
          </w:hyperlink>
        </w:p>
        <w:p w14:paraId="04ED4E9E" w14:textId="388D31D4" w:rsidR="00D97F8B" w:rsidRDefault="00DF5358">
          <w:pPr>
            <w:pStyle w:val="TOC4"/>
            <w:tabs>
              <w:tab w:val="left" w:pos="1920"/>
              <w:tab w:val="right" w:leader="dot" w:pos="9350"/>
            </w:tabs>
            <w:rPr>
              <w:rFonts w:asciiTheme="minorHAnsi" w:hAnsiTheme="minorHAnsi"/>
              <w:noProof/>
              <w:szCs w:val="24"/>
            </w:rPr>
          </w:pPr>
          <w:hyperlink w:anchor="_Toc211703374" w:history="1">
            <w:r w:rsidR="00D97F8B" w:rsidRPr="00D01BB9">
              <w:rPr>
                <w:rStyle w:val="Hyperlink"/>
                <w:noProof/>
              </w:rPr>
              <w:t>4.3.1.1.</w:t>
            </w:r>
            <w:r w:rsidR="00D97F8B">
              <w:rPr>
                <w:rFonts w:asciiTheme="minorHAnsi" w:hAnsiTheme="minorHAnsi"/>
                <w:noProof/>
                <w:szCs w:val="24"/>
              </w:rPr>
              <w:tab/>
            </w:r>
            <w:r w:rsidR="00D97F8B" w:rsidRPr="00D01BB9">
              <w:rPr>
                <w:rStyle w:val="Hyperlink"/>
                <w:noProof/>
              </w:rPr>
              <w:t>Model-Based GEE with MI</w:t>
            </w:r>
            <w:r w:rsidR="00D97F8B">
              <w:rPr>
                <w:noProof/>
                <w:webHidden/>
              </w:rPr>
              <w:tab/>
            </w:r>
            <w:r w:rsidR="00D97F8B">
              <w:rPr>
                <w:noProof/>
                <w:webHidden/>
              </w:rPr>
              <w:fldChar w:fldCharType="begin"/>
            </w:r>
            <w:r w:rsidR="00D97F8B">
              <w:rPr>
                <w:noProof/>
                <w:webHidden/>
              </w:rPr>
              <w:instrText xml:space="preserve"> PAGEREF _Toc211703374 \h </w:instrText>
            </w:r>
            <w:r w:rsidR="00D97F8B">
              <w:rPr>
                <w:noProof/>
                <w:webHidden/>
              </w:rPr>
            </w:r>
            <w:r w:rsidR="00D97F8B">
              <w:rPr>
                <w:noProof/>
                <w:webHidden/>
              </w:rPr>
              <w:fldChar w:fldCharType="separate"/>
            </w:r>
            <w:r w:rsidR="00D97F8B">
              <w:rPr>
                <w:noProof/>
                <w:webHidden/>
              </w:rPr>
              <w:t>45</w:t>
            </w:r>
            <w:r w:rsidR="00D97F8B">
              <w:rPr>
                <w:noProof/>
                <w:webHidden/>
              </w:rPr>
              <w:fldChar w:fldCharType="end"/>
            </w:r>
          </w:hyperlink>
        </w:p>
        <w:p w14:paraId="1EEDBC32" w14:textId="4D949A15" w:rsidR="00D97F8B" w:rsidRDefault="00DF5358">
          <w:pPr>
            <w:pStyle w:val="TOC2"/>
            <w:tabs>
              <w:tab w:val="left" w:pos="960"/>
              <w:tab w:val="right" w:leader="dot" w:pos="9350"/>
            </w:tabs>
            <w:rPr>
              <w:rFonts w:asciiTheme="minorHAnsi" w:hAnsiTheme="minorHAnsi"/>
              <w:noProof/>
              <w:szCs w:val="24"/>
            </w:rPr>
          </w:pPr>
          <w:hyperlink w:anchor="_Toc211703375" w:history="1">
            <w:r w:rsidR="00D97F8B" w:rsidRPr="00D01BB9">
              <w:rPr>
                <w:rStyle w:val="Hyperlink"/>
                <w:noProof/>
              </w:rPr>
              <w:t>4.4.</w:t>
            </w:r>
            <w:r w:rsidR="00D97F8B">
              <w:rPr>
                <w:rFonts w:asciiTheme="minorHAnsi" w:hAnsiTheme="minorHAnsi"/>
                <w:noProof/>
                <w:szCs w:val="24"/>
              </w:rPr>
              <w:tab/>
            </w:r>
            <w:r w:rsidR="00D97F8B" w:rsidRPr="00D01BB9">
              <w:rPr>
                <w:rStyle w:val="Hyperlink"/>
                <w:noProof/>
              </w:rPr>
              <w:t>R</w:t>
            </w:r>
            <w:r w:rsidR="00D97F8B">
              <w:rPr>
                <w:noProof/>
                <w:webHidden/>
              </w:rPr>
              <w:tab/>
            </w:r>
            <w:r w:rsidR="00D97F8B">
              <w:rPr>
                <w:noProof/>
                <w:webHidden/>
              </w:rPr>
              <w:fldChar w:fldCharType="begin"/>
            </w:r>
            <w:r w:rsidR="00D97F8B">
              <w:rPr>
                <w:noProof/>
                <w:webHidden/>
              </w:rPr>
              <w:instrText xml:space="preserve"> PAGEREF _Toc211703375 \h </w:instrText>
            </w:r>
            <w:r w:rsidR="00D97F8B">
              <w:rPr>
                <w:noProof/>
                <w:webHidden/>
              </w:rPr>
            </w:r>
            <w:r w:rsidR="00D97F8B">
              <w:rPr>
                <w:noProof/>
                <w:webHidden/>
              </w:rPr>
              <w:fldChar w:fldCharType="separate"/>
            </w:r>
            <w:r w:rsidR="00D97F8B">
              <w:rPr>
                <w:noProof/>
                <w:webHidden/>
              </w:rPr>
              <w:t>49</w:t>
            </w:r>
            <w:r w:rsidR="00D97F8B">
              <w:rPr>
                <w:noProof/>
                <w:webHidden/>
              </w:rPr>
              <w:fldChar w:fldCharType="end"/>
            </w:r>
          </w:hyperlink>
        </w:p>
        <w:p w14:paraId="215997DE" w14:textId="566C2BA7" w:rsidR="00D97F8B" w:rsidRDefault="00DF5358">
          <w:pPr>
            <w:pStyle w:val="TOC3"/>
            <w:tabs>
              <w:tab w:val="left" w:pos="1440"/>
              <w:tab w:val="right" w:leader="dot" w:pos="9350"/>
            </w:tabs>
            <w:rPr>
              <w:rFonts w:asciiTheme="minorHAnsi" w:hAnsiTheme="minorHAnsi" w:cstheme="minorBidi"/>
              <w:noProof/>
              <w:kern w:val="2"/>
              <w:szCs w:val="24"/>
              <w:lang w:eastAsia="zh-CN"/>
              <w14:ligatures w14:val="standardContextual"/>
            </w:rPr>
          </w:pPr>
          <w:hyperlink w:anchor="_Toc211703376" w:history="1">
            <w:r w:rsidR="00D97F8B" w:rsidRPr="00D01BB9">
              <w:rPr>
                <w:rStyle w:val="Hyperlink"/>
                <w:noProof/>
              </w:rPr>
              <w:t>4.4.1.</w:t>
            </w:r>
            <w:r w:rsidR="00D97F8B">
              <w:rPr>
                <w:rFonts w:asciiTheme="minorHAnsi" w:hAnsiTheme="minorHAnsi" w:cstheme="minorBidi"/>
                <w:noProof/>
                <w:kern w:val="2"/>
                <w:szCs w:val="24"/>
                <w:lang w:eastAsia="zh-CN"/>
                <w14:ligatures w14:val="standardContextual"/>
              </w:rPr>
              <w:tab/>
            </w:r>
            <w:r w:rsidR="00D97F8B" w:rsidRPr="00D01BB9">
              <w:rPr>
                <w:rStyle w:val="Hyperlink"/>
                <w:noProof/>
              </w:rPr>
              <w:t>Application to Visit 1 Sample</w:t>
            </w:r>
            <w:r w:rsidR="00D97F8B">
              <w:rPr>
                <w:noProof/>
                <w:webHidden/>
              </w:rPr>
              <w:tab/>
            </w:r>
            <w:r w:rsidR="00D97F8B">
              <w:rPr>
                <w:noProof/>
                <w:webHidden/>
              </w:rPr>
              <w:fldChar w:fldCharType="begin"/>
            </w:r>
            <w:r w:rsidR="00D97F8B">
              <w:rPr>
                <w:noProof/>
                <w:webHidden/>
              </w:rPr>
              <w:instrText xml:space="preserve"> PAGEREF _Toc211703376 \h </w:instrText>
            </w:r>
            <w:r w:rsidR="00D97F8B">
              <w:rPr>
                <w:noProof/>
                <w:webHidden/>
              </w:rPr>
            </w:r>
            <w:r w:rsidR="00D97F8B">
              <w:rPr>
                <w:noProof/>
                <w:webHidden/>
              </w:rPr>
              <w:fldChar w:fldCharType="separate"/>
            </w:r>
            <w:r w:rsidR="00D97F8B">
              <w:rPr>
                <w:noProof/>
                <w:webHidden/>
              </w:rPr>
              <w:t>49</w:t>
            </w:r>
            <w:r w:rsidR="00D97F8B">
              <w:rPr>
                <w:noProof/>
                <w:webHidden/>
              </w:rPr>
              <w:fldChar w:fldCharType="end"/>
            </w:r>
          </w:hyperlink>
        </w:p>
        <w:p w14:paraId="0523E0FD" w14:textId="61F219DB" w:rsidR="00D97F8B" w:rsidRDefault="00DF5358">
          <w:pPr>
            <w:pStyle w:val="TOC4"/>
            <w:tabs>
              <w:tab w:val="left" w:pos="1920"/>
              <w:tab w:val="right" w:leader="dot" w:pos="9350"/>
            </w:tabs>
            <w:rPr>
              <w:rFonts w:asciiTheme="minorHAnsi" w:hAnsiTheme="minorHAnsi"/>
              <w:noProof/>
              <w:szCs w:val="24"/>
            </w:rPr>
          </w:pPr>
          <w:hyperlink w:anchor="_Toc211703377" w:history="1">
            <w:r w:rsidR="00D97F8B" w:rsidRPr="00D01BB9">
              <w:rPr>
                <w:rStyle w:val="Hyperlink"/>
                <w:noProof/>
              </w:rPr>
              <w:t>4.4.1.1.</w:t>
            </w:r>
            <w:r w:rsidR="00D97F8B">
              <w:rPr>
                <w:rFonts w:asciiTheme="minorHAnsi" w:hAnsiTheme="minorHAnsi"/>
                <w:noProof/>
                <w:szCs w:val="24"/>
              </w:rPr>
              <w:tab/>
            </w:r>
            <w:r w:rsidR="00D97F8B" w:rsidRPr="00D01BB9">
              <w:rPr>
                <w:rStyle w:val="Hyperlink"/>
                <w:noProof/>
              </w:rPr>
              <w:t>Model-Based GEE with MI</w:t>
            </w:r>
            <w:r w:rsidR="00D97F8B">
              <w:rPr>
                <w:noProof/>
                <w:webHidden/>
              </w:rPr>
              <w:tab/>
            </w:r>
            <w:r w:rsidR="00D97F8B">
              <w:rPr>
                <w:noProof/>
                <w:webHidden/>
              </w:rPr>
              <w:fldChar w:fldCharType="begin"/>
            </w:r>
            <w:r w:rsidR="00D97F8B">
              <w:rPr>
                <w:noProof/>
                <w:webHidden/>
              </w:rPr>
              <w:instrText xml:space="preserve"> PAGEREF _Toc211703377 \h </w:instrText>
            </w:r>
            <w:r w:rsidR="00D97F8B">
              <w:rPr>
                <w:noProof/>
                <w:webHidden/>
              </w:rPr>
            </w:r>
            <w:r w:rsidR="00D97F8B">
              <w:rPr>
                <w:noProof/>
                <w:webHidden/>
              </w:rPr>
              <w:fldChar w:fldCharType="separate"/>
            </w:r>
            <w:r w:rsidR="00D97F8B">
              <w:rPr>
                <w:noProof/>
                <w:webHidden/>
              </w:rPr>
              <w:t>49</w:t>
            </w:r>
            <w:r w:rsidR="00D97F8B">
              <w:rPr>
                <w:noProof/>
                <w:webHidden/>
              </w:rPr>
              <w:fldChar w:fldCharType="end"/>
            </w:r>
          </w:hyperlink>
        </w:p>
        <w:p w14:paraId="4C7B0C5F" w14:textId="0E1E2988" w:rsidR="00D97F8B" w:rsidRDefault="00DF5358">
          <w:pPr>
            <w:pStyle w:val="TOC1"/>
            <w:rPr>
              <w:rFonts w:asciiTheme="minorHAnsi" w:hAnsiTheme="minorHAnsi" w:cstheme="minorBidi"/>
              <w:b w:val="0"/>
              <w:noProof/>
              <w:kern w:val="2"/>
              <w:szCs w:val="24"/>
              <w:lang w:eastAsia="zh-CN"/>
              <w14:ligatures w14:val="standardContextual"/>
            </w:rPr>
          </w:pPr>
          <w:hyperlink w:anchor="_Toc211703378" w:history="1">
            <w:r w:rsidR="00D97F8B" w:rsidRPr="00D01BB9">
              <w:rPr>
                <w:rStyle w:val="Hyperlink"/>
                <w:noProof/>
              </w:rPr>
              <w:t>5.</w:t>
            </w:r>
            <w:r w:rsidR="00D97F8B">
              <w:rPr>
                <w:rFonts w:asciiTheme="minorHAnsi" w:hAnsiTheme="minorHAnsi" w:cstheme="minorBidi"/>
                <w:b w:val="0"/>
                <w:noProof/>
                <w:kern w:val="2"/>
                <w:szCs w:val="24"/>
                <w:lang w:eastAsia="zh-CN"/>
                <w14:ligatures w14:val="standardContextual"/>
              </w:rPr>
              <w:tab/>
            </w:r>
            <w:r w:rsidR="00D97F8B" w:rsidRPr="00D01BB9">
              <w:rPr>
                <w:rStyle w:val="Hyperlink"/>
                <w:noProof/>
              </w:rPr>
              <w:t>Longitudinal Analysis of Binary Outcomes</w:t>
            </w:r>
            <w:r w:rsidR="00D97F8B">
              <w:rPr>
                <w:noProof/>
                <w:webHidden/>
              </w:rPr>
              <w:tab/>
            </w:r>
            <w:r w:rsidR="00D97F8B">
              <w:rPr>
                <w:noProof/>
                <w:webHidden/>
              </w:rPr>
              <w:fldChar w:fldCharType="begin"/>
            </w:r>
            <w:r w:rsidR="00D97F8B">
              <w:rPr>
                <w:noProof/>
                <w:webHidden/>
              </w:rPr>
              <w:instrText xml:space="preserve"> PAGEREF _Toc211703378 \h </w:instrText>
            </w:r>
            <w:r w:rsidR="00D97F8B">
              <w:rPr>
                <w:noProof/>
                <w:webHidden/>
              </w:rPr>
            </w:r>
            <w:r w:rsidR="00D97F8B">
              <w:rPr>
                <w:noProof/>
                <w:webHidden/>
              </w:rPr>
              <w:fldChar w:fldCharType="separate"/>
            </w:r>
            <w:r w:rsidR="00D97F8B">
              <w:rPr>
                <w:noProof/>
                <w:webHidden/>
              </w:rPr>
              <w:t>55</w:t>
            </w:r>
            <w:r w:rsidR="00D97F8B">
              <w:rPr>
                <w:noProof/>
                <w:webHidden/>
              </w:rPr>
              <w:fldChar w:fldCharType="end"/>
            </w:r>
          </w:hyperlink>
        </w:p>
        <w:p w14:paraId="279676C6" w14:textId="4E66588F" w:rsidR="00D97F8B" w:rsidRDefault="00DF5358">
          <w:pPr>
            <w:pStyle w:val="TOC1"/>
            <w:rPr>
              <w:rFonts w:asciiTheme="minorHAnsi" w:hAnsiTheme="minorHAnsi" w:cstheme="minorBidi"/>
              <w:b w:val="0"/>
              <w:noProof/>
              <w:kern w:val="2"/>
              <w:szCs w:val="24"/>
              <w:lang w:eastAsia="zh-CN"/>
              <w14:ligatures w14:val="standardContextual"/>
            </w:rPr>
          </w:pPr>
          <w:hyperlink w:anchor="_Toc211703379" w:history="1">
            <w:r w:rsidR="00D97F8B" w:rsidRPr="00D01BB9">
              <w:rPr>
                <w:rStyle w:val="Hyperlink"/>
                <w:noProof/>
              </w:rPr>
              <w:t>References</w:t>
            </w:r>
            <w:r w:rsidR="00D97F8B">
              <w:rPr>
                <w:noProof/>
                <w:webHidden/>
              </w:rPr>
              <w:tab/>
            </w:r>
            <w:r w:rsidR="00D97F8B">
              <w:rPr>
                <w:noProof/>
                <w:webHidden/>
              </w:rPr>
              <w:fldChar w:fldCharType="begin"/>
            </w:r>
            <w:r w:rsidR="00D97F8B">
              <w:rPr>
                <w:noProof/>
                <w:webHidden/>
              </w:rPr>
              <w:instrText xml:space="preserve"> PAGEREF _Toc211703379 \h </w:instrText>
            </w:r>
            <w:r w:rsidR="00D97F8B">
              <w:rPr>
                <w:noProof/>
                <w:webHidden/>
              </w:rPr>
            </w:r>
            <w:r w:rsidR="00D97F8B">
              <w:rPr>
                <w:noProof/>
                <w:webHidden/>
              </w:rPr>
              <w:fldChar w:fldCharType="separate"/>
            </w:r>
            <w:r w:rsidR="00D97F8B">
              <w:rPr>
                <w:noProof/>
                <w:webHidden/>
              </w:rPr>
              <w:t>55</w:t>
            </w:r>
            <w:r w:rsidR="00D97F8B">
              <w:rPr>
                <w:noProof/>
                <w:webHidden/>
              </w:rPr>
              <w:fldChar w:fldCharType="end"/>
            </w:r>
          </w:hyperlink>
        </w:p>
        <w:p w14:paraId="1572DF15" w14:textId="525750BC" w:rsidR="00070B29" w:rsidRDefault="0085147D" w:rsidP="0085147D">
          <w:pPr>
            <w:pStyle w:val="TOC1"/>
          </w:pPr>
          <w:r>
            <w:fldChar w:fldCharType="end"/>
          </w:r>
        </w:p>
      </w:sdtContent>
    </w:sdt>
    <w:p w14:paraId="6EDC8A0D" w14:textId="77777777" w:rsidR="00070B29" w:rsidRDefault="00070B29" w:rsidP="00E93F62">
      <w:pPr>
        <w:rPr>
          <w:rFonts w:cs="Times New Roman"/>
        </w:rPr>
      </w:pPr>
    </w:p>
    <w:p w14:paraId="7B46D1D3" w14:textId="77777777" w:rsidR="00070B29" w:rsidRDefault="00070B29" w:rsidP="00E93F62">
      <w:pPr>
        <w:rPr>
          <w:rFonts w:cs="Times New Roman"/>
        </w:rPr>
        <w:sectPr w:rsidR="00070B29" w:rsidSect="00070B29">
          <w:pgSz w:w="12240" w:h="15840"/>
          <w:pgMar w:top="1440" w:right="1440" w:bottom="1440" w:left="1440" w:header="720" w:footer="720" w:gutter="0"/>
          <w:cols w:space="720"/>
          <w:docGrid w:linePitch="360"/>
        </w:sectPr>
      </w:pPr>
    </w:p>
    <w:p w14:paraId="5E4280BF" w14:textId="2CA75153" w:rsidR="00D55801" w:rsidRDefault="00165E2D" w:rsidP="00165E2D">
      <w:pPr>
        <w:pStyle w:val="Style2"/>
        <w:numPr>
          <w:ilvl w:val="0"/>
          <w:numId w:val="0"/>
        </w:numPr>
      </w:pPr>
      <w:bookmarkStart w:id="8" w:name="_Toc211703330"/>
      <w:bookmarkStart w:id="9" w:name="_Toc134290408"/>
      <w:r>
        <w:lastRenderedPageBreak/>
        <w:t>Foreword</w:t>
      </w:r>
      <w:bookmarkEnd w:id="8"/>
    </w:p>
    <w:p w14:paraId="18ECA2B2" w14:textId="5A432DD7" w:rsidR="00070B29" w:rsidRPr="00FA79B4" w:rsidRDefault="00070B29" w:rsidP="00473341">
      <w:pPr>
        <w:pStyle w:val="Heading2"/>
        <w:numPr>
          <w:ilvl w:val="0"/>
          <w:numId w:val="0"/>
        </w:numPr>
        <w:ind w:left="576" w:hanging="576"/>
      </w:pPr>
      <w:bookmarkStart w:id="10" w:name="_Toc211703331"/>
      <w:r w:rsidRPr="00FA79B4">
        <w:t xml:space="preserve">Note to </w:t>
      </w:r>
      <w:r w:rsidR="00B867E9">
        <w:t>U</w:t>
      </w:r>
      <w:r w:rsidRPr="00FA79B4">
        <w:t>sers</w:t>
      </w:r>
      <w:bookmarkEnd w:id="9"/>
      <w:bookmarkEnd w:id="10"/>
    </w:p>
    <w:p w14:paraId="3C67FB1A" w14:textId="77777777" w:rsidR="00443CBC" w:rsidRDefault="00070B29" w:rsidP="00443CBC">
      <w:pPr>
        <w:numPr>
          <w:ilvl w:val="0"/>
          <w:numId w:val="2"/>
        </w:numPr>
        <w:spacing w:after="120" w:line="240" w:lineRule="auto"/>
        <w:ind w:left="630"/>
        <w:rPr>
          <w:rFonts w:cs="Times New Roman"/>
          <w:szCs w:val="24"/>
        </w:rPr>
      </w:pPr>
      <w:r w:rsidRPr="00FA79B4">
        <w:rPr>
          <w:rFonts w:cs="Times New Roman"/>
          <w:szCs w:val="24"/>
        </w:rPr>
        <w:t xml:space="preserve">This </w:t>
      </w:r>
      <w:r>
        <w:rPr>
          <w:rFonts w:cs="Times New Roman"/>
          <w:szCs w:val="24"/>
        </w:rPr>
        <w:t>document</w:t>
      </w:r>
      <w:r w:rsidRPr="00FA79B4">
        <w:rPr>
          <w:rFonts w:cs="Times New Roman"/>
          <w:szCs w:val="24"/>
        </w:rPr>
        <w:t xml:space="preserve"> is for illustration purposes </w:t>
      </w:r>
      <w:r w:rsidR="00D91CF0">
        <w:rPr>
          <w:rFonts w:cs="Times New Roman"/>
          <w:szCs w:val="24"/>
        </w:rPr>
        <w:t xml:space="preserve">for longitudinal data analysis </w:t>
      </w:r>
      <w:r w:rsidR="007073DA">
        <w:rPr>
          <w:rFonts w:cs="Times New Roman"/>
          <w:szCs w:val="24"/>
        </w:rPr>
        <w:t>based on</w:t>
      </w:r>
      <w:r w:rsidR="00D91CF0">
        <w:rPr>
          <w:rFonts w:cs="Times New Roman"/>
          <w:szCs w:val="24"/>
        </w:rPr>
        <w:t xml:space="preserve"> data from</w:t>
      </w:r>
      <w:r w:rsidR="007073DA">
        <w:rPr>
          <w:rFonts w:cs="Times New Roman"/>
          <w:szCs w:val="24"/>
        </w:rPr>
        <w:t xml:space="preserve"> </w:t>
      </w:r>
      <w:r w:rsidR="00D91CF0">
        <w:rPr>
          <w:rFonts w:cs="Times New Roman"/>
          <w:szCs w:val="24"/>
        </w:rPr>
        <w:t xml:space="preserve">the </w:t>
      </w:r>
      <w:r w:rsidR="00734F2D" w:rsidRPr="002E494F">
        <w:rPr>
          <w:szCs w:val="24"/>
        </w:rPr>
        <w:t>first three HCHS/SOL clinic visits</w:t>
      </w:r>
      <w:r w:rsidR="00734F2D">
        <w:rPr>
          <w:szCs w:val="24"/>
        </w:rPr>
        <w:t xml:space="preserve"> (</w:t>
      </w:r>
      <w:r w:rsidR="00933D7E">
        <w:rPr>
          <w:szCs w:val="24"/>
        </w:rPr>
        <w:t>Baseline/</w:t>
      </w:r>
      <w:r>
        <w:rPr>
          <w:rFonts w:cs="Times New Roman"/>
          <w:szCs w:val="24"/>
        </w:rPr>
        <w:t>V</w:t>
      </w:r>
      <w:r w:rsidRPr="00FA79B4">
        <w:rPr>
          <w:rFonts w:cs="Times New Roman"/>
          <w:szCs w:val="24"/>
        </w:rPr>
        <w:t xml:space="preserve">isit 1, </w:t>
      </w:r>
      <w:r>
        <w:rPr>
          <w:rFonts w:cs="Times New Roman"/>
          <w:szCs w:val="24"/>
        </w:rPr>
        <w:t>V</w:t>
      </w:r>
      <w:r w:rsidRPr="00FA79B4">
        <w:rPr>
          <w:rFonts w:cs="Times New Roman"/>
          <w:szCs w:val="24"/>
        </w:rPr>
        <w:t>isit 2</w:t>
      </w:r>
      <w:r>
        <w:rPr>
          <w:rFonts w:cs="Times New Roman"/>
          <w:szCs w:val="24"/>
        </w:rPr>
        <w:t>, Visit 3</w:t>
      </w:r>
      <w:r w:rsidR="00734F2D">
        <w:rPr>
          <w:rFonts w:cs="Times New Roman"/>
          <w:szCs w:val="24"/>
        </w:rPr>
        <w:t>)</w:t>
      </w:r>
      <w:r w:rsidR="007073DA">
        <w:rPr>
          <w:rFonts w:cs="Times New Roman"/>
          <w:szCs w:val="24"/>
        </w:rPr>
        <w:t xml:space="preserve">. </w:t>
      </w:r>
    </w:p>
    <w:p w14:paraId="5300D8B2" w14:textId="3833F5C3" w:rsidR="00656B9E" w:rsidRPr="00443CBC" w:rsidRDefault="00656B9E" w:rsidP="00443CBC">
      <w:pPr>
        <w:numPr>
          <w:ilvl w:val="0"/>
          <w:numId w:val="2"/>
        </w:numPr>
        <w:spacing w:after="120" w:line="240" w:lineRule="auto"/>
        <w:ind w:left="630"/>
        <w:rPr>
          <w:rFonts w:cs="Times New Roman"/>
          <w:szCs w:val="24"/>
        </w:rPr>
      </w:pPr>
      <w:r w:rsidRPr="00443CBC">
        <w:rPr>
          <w:szCs w:val="24"/>
        </w:rPr>
        <w:t xml:space="preserve">Because the HCHS/SOL cohort was selected through a stratified multi-stage area probability sample design </w:t>
      </w:r>
      <w:r w:rsidRPr="00443CBC">
        <w:rPr>
          <w:szCs w:val="24"/>
        </w:rPr>
        <w:fldChar w:fldCharType="begin"/>
      </w:r>
      <w:r w:rsidRPr="00443CBC">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sidRPr="00443CBC">
        <w:rPr>
          <w:szCs w:val="24"/>
        </w:rPr>
        <w:fldChar w:fldCharType="separate"/>
      </w:r>
      <w:r w:rsidRPr="00443CBC">
        <w:rPr>
          <w:noProof/>
          <w:szCs w:val="24"/>
        </w:rPr>
        <w:t>(Lavange et al., 2010)</w:t>
      </w:r>
      <w:r w:rsidRPr="00443CBC">
        <w:rPr>
          <w:szCs w:val="24"/>
        </w:rPr>
        <w:fldChar w:fldCharType="end"/>
      </w:r>
      <w:r w:rsidRPr="00443CBC">
        <w:rPr>
          <w:szCs w:val="24"/>
        </w:rPr>
        <w:t xml:space="preserve">, the study design specifications are accounted for in all the analysis presented. </w:t>
      </w:r>
    </w:p>
    <w:p w14:paraId="17FABC07" w14:textId="4B7A1A3E" w:rsidR="007073DA" w:rsidRDefault="007073DA" w:rsidP="00E93F62">
      <w:pPr>
        <w:numPr>
          <w:ilvl w:val="0"/>
          <w:numId w:val="2"/>
        </w:numPr>
        <w:spacing w:after="120" w:line="240" w:lineRule="auto"/>
        <w:ind w:left="630"/>
        <w:rPr>
          <w:rFonts w:cs="Times New Roman"/>
          <w:szCs w:val="24"/>
        </w:rPr>
      </w:pPr>
      <w:r>
        <w:rPr>
          <w:rFonts w:cs="Times New Roman"/>
          <w:szCs w:val="24"/>
        </w:rPr>
        <w:t xml:space="preserve">For </w:t>
      </w:r>
      <w:r w:rsidRPr="00FA79B4">
        <w:rPr>
          <w:rFonts w:cs="Times New Roman"/>
          <w:szCs w:val="24"/>
        </w:rPr>
        <w:t>cross</w:t>
      </w:r>
      <w:r>
        <w:rPr>
          <w:rFonts w:cs="Times New Roman"/>
          <w:szCs w:val="24"/>
        </w:rPr>
        <w:t xml:space="preserve">-sectional analysis based on Visit 3 data only, </w:t>
      </w:r>
      <w:r w:rsidR="00E7534E">
        <w:rPr>
          <w:rFonts w:cs="Times New Roman"/>
          <w:szCs w:val="24"/>
        </w:rPr>
        <w:t>please refer to</w:t>
      </w:r>
      <w:r>
        <w:rPr>
          <w:rFonts w:cs="Times New Roman"/>
          <w:szCs w:val="24"/>
        </w:rPr>
        <w:t xml:space="preserve"> </w:t>
      </w:r>
      <w:r w:rsidR="00933D7E" w:rsidRPr="002E494F">
        <w:rPr>
          <w:i/>
          <w:iCs/>
          <w:szCs w:val="24"/>
        </w:rPr>
        <w:t>HCHS/SOL Analysis Methods at Baseline</w:t>
      </w:r>
      <w:r>
        <w:rPr>
          <w:rFonts w:cs="Times New Roman"/>
          <w:szCs w:val="24"/>
        </w:rPr>
        <w:t xml:space="preserve"> </w:t>
      </w:r>
      <w:r w:rsidR="00421498">
        <w:rPr>
          <w:rFonts w:cs="Times New Roman"/>
          <w:szCs w:val="24"/>
        </w:rPr>
        <w:t xml:space="preserve">and use </w:t>
      </w:r>
      <w:r>
        <w:rPr>
          <w:rFonts w:cs="Times New Roman"/>
          <w:szCs w:val="24"/>
        </w:rPr>
        <w:t>Visit 3 sampling weights.</w:t>
      </w:r>
    </w:p>
    <w:p w14:paraId="152E28CA" w14:textId="0C90EC39" w:rsidR="001427DB" w:rsidRDefault="001427DB" w:rsidP="001427DB">
      <w:pPr>
        <w:numPr>
          <w:ilvl w:val="0"/>
          <w:numId w:val="2"/>
        </w:numPr>
        <w:spacing w:after="120" w:line="240" w:lineRule="auto"/>
        <w:ind w:left="630"/>
        <w:rPr>
          <w:rFonts w:cs="Times New Roman"/>
          <w:szCs w:val="24"/>
        </w:rPr>
      </w:pPr>
      <w:r>
        <w:rPr>
          <w:rFonts w:cs="Times New Roman"/>
          <w:szCs w:val="24"/>
        </w:rPr>
        <w:t xml:space="preserve">For longitudinal analysis </w:t>
      </w:r>
      <w:r w:rsidR="00584F7D">
        <w:rPr>
          <w:rFonts w:cs="Times New Roman"/>
          <w:szCs w:val="24"/>
        </w:rPr>
        <w:t>using</w:t>
      </w:r>
      <w:r w:rsidR="00932029">
        <w:rPr>
          <w:rFonts w:cs="Times New Roman"/>
          <w:szCs w:val="24"/>
        </w:rPr>
        <w:t xml:space="preserve"> </w:t>
      </w:r>
      <w:r>
        <w:rPr>
          <w:rFonts w:cs="Times New Roman"/>
          <w:szCs w:val="24"/>
        </w:rPr>
        <w:t xml:space="preserve">only two visits, for example, </w:t>
      </w:r>
      <w:proofErr w:type="gramStart"/>
      <w:r>
        <w:rPr>
          <w:rFonts w:cs="Times New Roman"/>
          <w:szCs w:val="24"/>
        </w:rPr>
        <w:t>Visit</w:t>
      </w:r>
      <w:proofErr w:type="gramEnd"/>
      <w:r>
        <w:rPr>
          <w:rFonts w:cs="Times New Roman"/>
          <w:szCs w:val="24"/>
        </w:rPr>
        <w:t xml:space="preserve"> 1 and Visit 3 or Visit 2 and Visit 3, please refer to </w:t>
      </w:r>
      <w:r w:rsidRPr="002E494F">
        <w:rPr>
          <w:i/>
          <w:iCs/>
          <w:szCs w:val="24"/>
        </w:rPr>
        <w:t xml:space="preserve">HCHS/SOL Analysis Methods </w:t>
      </w:r>
      <w:r w:rsidR="001B5AAB">
        <w:rPr>
          <w:i/>
          <w:iCs/>
          <w:szCs w:val="24"/>
        </w:rPr>
        <w:t>– Visit 2</w:t>
      </w:r>
      <w:r>
        <w:rPr>
          <w:rFonts w:cs="Times New Roman"/>
          <w:szCs w:val="24"/>
        </w:rPr>
        <w:t xml:space="preserve"> and use Visit 3 sampling weights.</w:t>
      </w:r>
    </w:p>
    <w:p w14:paraId="73BD6BFB" w14:textId="645124B9" w:rsidR="00070B29" w:rsidRPr="00FA79B4" w:rsidRDefault="00070B29" w:rsidP="00E93F62">
      <w:pPr>
        <w:numPr>
          <w:ilvl w:val="0"/>
          <w:numId w:val="2"/>
        </w:numPr>
        <w:spacing w:after="120" w:line="240" w:lineRule="auto"/>
        <w:ind w:left="630"/>
        <w:rPr>
          <w:rFonts w:cs="Times New Roman"/>
          <w:szCs w:val="24"/>
        </w:rPr>
      </w:pPr>
      <w:r w:rsidRPr="00FA79B4">
        <w:rPr>
          <w:rFonts w:cs="Times New Roman"/>
          <w:szCs w:val="24"/>
        </w:rPr>
        <w:t>The document is not intended for direct citation.</w:t>
      </w:r>
    </w:p>
    <w:p w14:paraId="0AA4A93D" w14:textId="3695D128" w:rsidR="00070B29" w:rsidRDefault="00070B29" w:rsidP="00E93F62">
      <w:pPr>
        <w:numPr>
          <w:ilvl w:val="0"/>
          <w:numId w:val="2"/>
        </w:numPr>
        <w:spacing w:after="120" w:line="240" w:lineRule="auto"/>
        <w:ind w:left="630"/>
        <w:rPr>
          <w:rFonts w:cs="Times New Roman"/>
          <w:szCs w:val="24"/>
        </w:rPr>
      </w:pPr>
      <w:r w:rsidRPr="00FA79B4">
        <w:rPr>
          <w:rFonts w:cs="Times New Roman"/>
          <w:szCs w:val="24"/>
        </w:rPr>
        <w:t>Statistical program output</w:t>
      </w:r>
      <w:r>
        <w:rPr>
          <w:rFonts w:cs="Times New Roman"/>
          <w:szCs w:val="24"/>
        </w:rPr>
        <w:t>s</w:t>
      </w:r>
      <w:r w:rsidRPr="00FA79B4">
        <w:rPr>
          <w:rFonts w:cs="Times New Roman"/>
          <w:szCs w:val="24"/>
        </w:rPr>
        <w:t xml:space="preserve"> used in the examples </w:t>
      </w:r>
      <w:r>
        <w:rPr>
          <w:rFonts w:cs="Times New Roman"/>
          <w:szCs w:val="24"/>
        </w:rPr>
        <w:t>throughout</w:t>
      </w:r>
      <w:r w:rsidRPr="00FA79B4">
        <w:rPr>
          <w:rFonts w:cs="Times New Roman"/>
          <w:szCs w:val="24"/>
        </w:rPr>
        <w:t xml:space="preserve"> </w:t>
      </w:r>
      <w:r>
        <w:rPr>
          <w:rFonts w:cs="Times New Roman"/>
          <w:szCs w:val="24"/>
        </w:rPr>
        <w:t>this document have</w:t>
      </w:r>
      <w:r w:rsidRPr="00FA79B4">
        <w:rPr>
          <w:rFonts w:cs="Times New Roman"/>
          <w:szCs w:val="24"/>
        </w:rPr>
        <w:t xml:space="preserve"> been modified and/or formatted for presentation and clarity.   </w:t>
      </w:r>
    </w:p>
    <w:p w14:paraId="2C85B8A2" w14:textId="4B4C2247" w:rsidR="00B6220C" w:rsidRDefault="00B6220C" w:rsidP="00E93F62">
      <w:pPr>
        <w:numPr>
          <w:ilvl w:val="0"/>
          <w:numId w:val="2"/>
        </w:numPr>
        <w:spacing w:after="120" w:line="240" w:lineRule="auto"/>
        <w:ind w:left="630"/>
        <w:rPr>
          <w:rFonts w:cs="Times New Roman"/>
          <w:szCs w:val="24"/>
        </w:rPr>
      </w:pPr>
      <w:r w:rsidRPr="00B6220C">
        <w:rPr>
          <w:rFonts w:cs="Times New Roman"/>
          <w:szCs w:val="24"/>
        </w:rPr>
        <w:t>Case sensitivity: In R and Stata, variable names as well as commands are case-sensitive.</w:t>
      </w:r>
    </w:p>
    <w:p w14:paraId="69FD39DC" w14:textId="77777777" w:rsidR="00070B29" w:rsidRDefault="00070B29" w:rsidP="00E93F62">
      <w:pPr>
        <w:spacing w:after="120" w:line="240" w:lineRule="auto"/>
        <w:ind w:left="630"/>
        <w:rPr>
          <w:rFonts w:cs="Times New Roman"/>
          <w:szCs w:val="24"/>
        </w:rPr>
      </w:pPr>
    </w:p>
    <w:p w14:paraId="32A1AFAC" w14:textId="13937EC2" w:rsidR="00070B29" w:rsidRPr="00642DDA" w:rsidRDefault="00070B29" w:rsidP="00473341">
      <w:pPr>
        <w:pStyle w:val="Heading2"/>
        <w:numPr>
          <w:ilvl w:val="0"/>
          <w:numId w:val="0"/>
        </w:numPr>
        <w:ind w:left="576" w:hanging="576"/>
      </w:pPr>
      <w:bookmarkStart w:id="11" w:name="_Toc211703332"/>
      <w:r w:rsidRPr="00642DDA">
        <w:t xml:space="preserve">Additional </w:t>
      </w:r>
      <w:r w:rsidR="00B867E9">
        <w:t>D</w:t>
      </w:r>
      <w:r w:rsidRPr="00642DDA">
        <w:t>ocumentation</w:t>
      </w:r>
      <w:r>
        <w:t>s</w:t>
      </w:r>
      <w:bookmarkEnd w:id="11"/>
    </w:p>
    <w:p w14:paraId="5CB84663" w14:textId="77777777" w:rsidR="00B61B62" w:rsidRDefault="00070B29" w:rsidP="00B61B62">
      <w:pPr>
        <w:numPr>
          <w:ilvl w:val="0"/>
          <w:numId w:val="2"/>
        </w:numPr>
        <w:spacing w:after="40" w:line="240" w:lineRule="auto"/>
        <w:ind w:left="630"/>
        <w:rPr>
          <w:rFonts w:cs="Times New Roman"/>
          <w:szCs w:val="24"/>
        </w:rPr>
      </w:pPr>
      <w:r w:rsidRPr="00642DDA">
        <w:rPr>
          <w:rFonts w:cs="Times New Roman"/>
          <w:szCs w:val="24"/>
        </w:rPr>
        <w:t>HCHS/SOL Analysis Methods at Baseline</w:t>
      </w:r>
      <w:r>
        <w:rPr>
          <w:rFonts w:cs="Times New Roman"/>
          <w:szCs w:val="24"/>
        </w:rPr>
        <w:t xml:space="preserve">                     </w:t>
      </w:r>
      <w:hyperlink r:id="rId12" w:history="1">
        <w:r w:rsidRPr="002F4D42">
          <w:rPr>
            <w:rStyle w:val="Hyperlink"/>
          </w:rPr>
          <w:t>https://sites.cscc.unc.edu/hchs/node/405</w:t>
        </w:r>
      </w:hyperlink>
      <w:r>
        <w:rPr>
          <w:rFonts w:cs="Times New Roman"/>
          <w:szCs w:val="24"/>
        </w:rPr>
        <w:t xml:space="preserve"> </w:t>
      </w:r>
    </w:p>
    <w:p w14:paraId="63D02B48" w14:textId="32FADB35" w:rsidR="00070B29" w:rsidRPr="00B61B62" w:rsidRDefault="00070B29" w:rsidP="00B61B62">
      <w:pPr>
        <w:numPr>
          <w:ilvl w:val="0"/>
          <w:numId w:val="2"/>
        </w:numPr>
        <w:spacing w:after="40" w:line="240" w:lineRule="auto"/>
        <w:ind w:left="634"/>
        <w:rPr>
          <w:rFonts w:cs="Times New Roman"/>
          <w:szCs w:val="24"/>
        </w:rPr>
      </w:pPr>
      <w:r w:rsidRPr="00B61B62">
        <w:rPr>
          <w:rFonts w:cs="Times New Roman"/>
          <w:szCs w:val="24"/>
        </w:rPr>
        <w:t xml:space="preserve">HCHS/SOL Analysis Methods - Visit 2   </w:t>
      </w:r>
    </w:p>
    <w:p w14:paraId="44194432" w14:textId="53419522" w:rsidR="00070B29" w:rsidRPr="00FA79B4" w:rsidRDefault="00DF5358" w:rsidP="00B61B62">
      <w:pPr>
        <w:spacing w:after="40" w:line="240" w:lineRule="auto"/>
        <w:ind w:left="630"/>
        <w:rPr>
          <w:rFonts w:cs="Times New Roman"/>
          <w:szCs w:val="24"/>
        </w:rPr>
      </w:pPr>
      <w:hyperlink r:id="rId13" w:history="1">
        <w:r w:rsidR="00B61B62" w:rsidRPr="00C96A40">
          <w:rPr>
            <w:rStyle w:val="Hyperlink"/>
            <w:rFonts w:cs="Times New Roman"/>
            <w:szCs w:val="24"/>
          </w:rPr>
          <w:t>https://sites.cscc.unc.edu/hchs/node/6113</w:t>
        </w:r>
      </w:hyperlink>
      <w:r w:rsidR="00070B29">
        <w:rPr>
          <w:rFonts w:cs="Times New Roman"/>
          <w:szCs w:val="24"/>
        </w:rPr>
        <w:t xml:space="preserve">  </w:t>
      </w:r>
    </w:p>
    <w:p w14:paraId="76C1C101" w14:textId="44F4A6D3" w:rsidR="00F72123" w:rsidRDefault="00060DF8" w:rsidP="00B61B62">
      <w:pPr>
        <w:numPr>
          <w:ilvl w:val="0"/>
          <w:numId w:val="2"/>
        </w:numPr>
        <w:spacing w:after="40" w:line="240" w:lineRule="auto"/>
        <w:ind w:left="630"/>
        <w:rPr>
          <w:rFonts w:cs="Times New Roman"/>
          <w:szCs w:val="24"/>
        </w:rPr>
      </w:pPr>
      <w:r w:rsidRPr="00B61B62">
        <w:rPr>
          <w:rFonts w:cs="Times New Roman"/>
          <w:szCs w:val="24"/>
        </w:rPr>
        <w:t>HCHS/SOL</w:t>
      </w:r>
      <w:r>
        <w:rPr>
          <w:rFonts w:cs="Times New Roman"/>
          <w:szCs w:val="24"/>
        </w:rPr>
        <w:t xml:space="preserve"> </w:t>
      </w:r>
      <w:r w:rsidRPr="00060DF8">
        <w:rPr>
          <w:rFonts w:cs="Times New Roman"/>
          <w:szCs w:val="24"/>
        </w:rPr>
        <w:t>Baseline Physical Activity Data Overview, Methods &amp; Guidelines</w:t>
      </w:r>
    </w:p>
    <w:p w14:paraId="78B0C956" w14:textId="1D9281A1" w:rsidR="00060DF8" w:rsidRDefault="00DF5358" w:rsidP="00060DF8">
      <w:pPr>
        <w:spacing w:after="40" w:line="240" w:lineRule="auto"/>
        <w:ind w:left="630"/>
        <w:rPr>
          <w:rFonts w:cs="Times New Roman"/>
          <w:szCs w:val="24"/>
        </w:rPr>
      </w:pPr>
      <w:hyperlink r:id="rId14" w:history="1">
        <w:r w:rsidR="00060DF8" w:rsidRPr="00D968A9">
          <w:rPr>
            <w:rStyle w:val="Hyperlink"/>
            <w:rFonts w:cs="Times New Roman"/>
            <w:szCs w:val="24"/>
          </w:rPr>
          <w:t>https://sites9.cscc.unc.edu/hchs/node/415</w:t>
        </w:r>
      </w:hyperlink>
      <w:r w:rsidR="00060DF8">
        <w:rPr>
          <w:rFonts w:cs="Times New Roman"/>
          <w:szCs w:val="24"/>
        </w:rPr>
        <w:t xml:space="preserve"> </w:t>
      </w:r>
    </w:p>
    <w:p w14:paraId="185A003E" w14:textId="56863C3C" w:rsidR="00070B29" w:rsidRPr="00BA0618" w:rsidRDefault="00070B29" w:rsidP="00B61B62">
      <w:pPr>
        <w:numPr>
          <w:ilvl w:val="0"/>
          <w:numId w:val="2"/>
        </w:numPr>
        <w:spacing w:after="40" w:line="240" w:lineRule="auto"/>
        <w:ind w:left="630"/>
        <w:rPr>
          <w:rStyle w:val="Hyperlink"/>
          <w:rFonts w:cs="Times New Roman"/>
          <w:color w:val="auto"/>
          <w:szCs w:val="24"/>
          <w:u w:val="none"/>
        </w:rPr>
      </w:pPr>
      <w:r w:rsidRPr="00FA79B4">
        <w:rPr>
          <w:rFonts w:cs="Times New Roman"/>
          <w:szCs w:val="24"/>
        </w:rPr>
        <w:t xml:space="preserve">SAS </w:t>
      </w:r>
      <w:r>
        <w:rPr>
          <w:rFonts w:cs="Times New Roman"/>
          <w:szCs w:val="24"/>
        </w:rPr>
        <w:t xml:space="preserve">(Version </w:t>
      </w:r>
      <w:r w:rsidRPr="00FA79B4">
        <w:rPr>
          <w:rFonts w:cs="Times New Roman"/>
          <w:szCs w:val="24"/>
        </w:rPr>
        <w:t>9.4</w:t>
      </w:r>
      <w:r>
        <w:rPr>
          <w:rFonts w:cs="Times New Roman"/>
          <w:szCs w:val="24"/>
        </w:rPr>
        <w:t>)</w:t>
      </w:r>
      <w:r w:rsidRPr="00FA79B4">
        <w:rPr>
          <w:rFonts w:cs="Times New Roman"/>
          <w:szCs w:val="24"/>
        </w:rPr>
        <w:t xml:space="preserve"> </w:t>
      </w:r>
      <w:r>
        <w:rPr>
          <w:rFonts w:cs="Times New Roman"/>
          <w:szCs w:val="24"/>
        </w:rPr>
        <w:t xml:space="preserve">                                                        </w:t>
      </w:r>
      <w:hyperlink r:id="rId15" w:history="1">
        <w:r w:rsidRPr="002F4D42">
          <w:rPr>
            <w:rStyle w:val="Hyperlink"/>
            <w:rFonts w:cs="Times New Roman"/>
            <w:szCs w:val="24"/>
          </w:rPr>
          <w:t>https://support.sas.com/documentation/onlinedoc/stat/</w:t>
        </w:r>
      </w:hyperlink>
    </w:p>
    <w:p w14:paraId="4FC80857" w14:textId="77777777" w:rsidR="00070B29" w:rsidRDefault="00070B29" w:rsidP="00B61B62">
      <w:pPr>
        <w:numPr>
          <w:ilvl w:val="0"/>
          <w:numId w:val="2"/>
        </w:numPr>
        <w:spacing w:after="40" w:line="240" w:lineRule="auto"/>
        <w:ind w:left="630"/>
        <w:rPr>
          <w:rFonts w:cs="Times New Roman"/>
          <w:szCs w:val="24"/>
        </w:rPr>
      </w:pPr>
      <w:r>
        <w:rPr>
          <w:rFonts w:cs="Times New Roman"/>
          <w:szCs w:val="24"/>
        </w:rPr>
        <w:t xml:space="preserve">STATA (Version 18) </w:t>
      </w:r>
    </w:p>
    <w:p w14:paraId="47F4C5D3" w14:textId="75A7B34E" w:rsidR="00070B29" w:rsidRDefault="00DF5358" w:rsidP="00B61B62">
      <w:pPr>
        <w:spacing w:after="40" w:line="240" w:lineRule="auto"/>
        <w:ind w:left="630"/>
        <w:rPr>
          <w:rFonts w:cs="Times New Roman"/>
          <w:szCs w:val="24"/>
        </w:rPr>
      </w:pPr>
      <w:hyperlink r:id="rId16" w:history="1">
        <w:r w:rsidR="00070B29" w:rsidRPr="006D42EF">
          <w:rPr>
            <w:rStyle w:val="Hyperlink"/>
            <w:rFonts w:cs="Times New Roman"/>
            <w:szCs w:val="24"/>
          </w:rPr>
          <w:t>https://www.stata.com/features/documentation/</w:t>
        </w:r>
      </w:hyperlink>
      <w:r w:rsidR="00070B29">
        <w:rPr>
          <w:rFonts w:cs="Times New Roman"/>
          <w:szCs w:val="24"/>
        </w:rPr>
        <w:t xml:space="preserve"> </w:t>
      </w:r>
    </w:p>
    <w:p w14:paraId="14560FCA" w14:textId="0ABCC9E4" w:rsidR="00070B29" w:rsidRDefault="00C05F18" w:rsidP="00B61B62">
      <w:pPr>
        <w:numPr>
          <w:ilvl w:val="0"/>
          <w:numId w:val="2"/>
        </w:numPr>
        <w:spacing w:after="40" w:line="240" w:lineRule="auto"/>
        <w:ind w:left="630"/>
        <w:rPr>
          <w:rFonts w:cs="Times New Roman"/>
          <w:szCs w:val="24"/>
        </w:rPr>
      </w:pPr>
      <w:r>
        <w:rPr>
          <w:rFonts w:cs="Times New Roman"/>
          <w:szCs w:val="24"/>
        </w:rPr>
        <w:t xml:space="preserve">R </w:t>
      </w:r>
      <w:r w:rsidR="00070B29">
        <w:rPr>
          <w:rFonts w:cs="Times New Roman"/>
          <w:szCs w:val="24"/>
        </w:rPr>
        <w:t xml:space="preserve">(Version </w:t>
      </w:r>
      <w:r w:rsidR="004E64D4">
        <w:rPr>
          <w:rFonts w:cs="Times New Roman"/>
          <w:szCs w:val="24"/>
        </w:rPr>
        <w:t>4.4.1</w:t>
      </w:r>
      <w:r w:rsidR="00070B29">
        <w:rPr>
          <w:rFonts w:cs="Times New Roman"/>
          <w:szCs w:val="24"/>
        </w:rPr>
        <w:t xml:space="preserve">) </w:t>
      </w:r>
    </w:p>
    <w:p w14:paraId="44A86D95" w14:textId="59C13E3E" w:rsidR="00070B29" w:rsidRDefault="00DF5358" w:rsidP="00B61B62">
      <w:pPr>
        <w:spacing w:after="40" w:line="240" w:lineRule="auto"/>
        <w:ind w:left="630"/>
        <w:rPr>
          <w:rFonts w:cs="Times New Roman"/>
          <w:szCs w:val="24"/>
        </w:rPr>
      </w:pPr>
      <w:hyperlink r:id="rId17" w:history="1">
        <w:r w:rsidR="00FC6DCE" w:rsidRPr="00FC6DCE">
          <w:rPr>
            <w:rStyle w:val="Hyperlink"/>
            <w:rFonts w:cs="Times New Roman"/>
            <w:szCs w:val="24"/>
          </w:rPr>
          <w:t>https://www.r-project.org/</w:t>
        </w:r>
        <w:r w:rsidR="00070B29" w:rsidRPr="006D42EF">
          <w:rPr>
            <w:rStyle w:val="Hyperlink"/>
            <w:rFonts w:cs="Times New Roman"/>
            <w:szCs w:val="24"/>
          </w:rPr>
          <w:t>l</w:t>
        </w:r>
      </w:hyperlink>
      <w:r w:rsidR="00070B29">
        <w:rPr>
          <w:rFonts w:cs="Times New Roman"/>
          <w:szCs w:val="24"/>
        </w:rPr>
        <w:t xml:space="preserve"> </w:t>
      </w:r>
    </w:p>
    <w:p w14:paraId="0C80C59F" w14:textId="77777777" w:rsidR="00070B29" w:rsidRPr="00FA79B4" w:rsidRDefault="00070B29" w:rsidP="00E93F62">
      <w:pPr>
        <w:spacing w:after="0" w:line="240" w:lineRule="auto"/>
        <w:ind w:left="270"/>
        <w:rPr>
          <w:rFonts w:cs="Times New Roman"/>
          <w:szCs w:val="24"/>
        </w:rPr>
      </w:pPr>
    </w:p>
    <w:p w14:paraId="432A2C18" w14:textId="77777777" w:rsidR="00070B29" w:rsidRDefault="00070B29" w:rsidP="00E93F62">
      <w:pPr>
        <w:rPr>
          <w:rFonts w:cs="Times New Roman"/>
        </w:rPr>
      </w:pPr>
    </w:p>
    <w:p w14:paraId="5D7273AF" w14:textId="77777777" w:rsidR="00070B29" w:rsidRDefault="00070B29" w:rsidP="00E93F62">
      <w:pPr>
        <w:rPr>
          <w:rFonts w:cs="Times New Roman"/>
        </w:rPr>
      </w:pPr>
    </w:p>
    <w:p w14:paraId="12C31BD6" w14:textId="51A2ADD0" w:rsidR="004F1A30" w:rsidRDefault="004F1A30">
      <w:pPr>
        <w:rPr>
          <w:ins w:id="12" w:author="Zhao, Beibo [2]" w:date="2025-10-04T17:47:00Z"/>
          <w:rFonts w:cs="Times New Roman"/>
        </w:rPr>
      </w:pPr>
      <w:ins w:id="13" w:author="Zhao, Beibo [2]" w:date="2025-10-04T17:47:00Z">
        <w:r>
          <w:rPr>
            <w:rFonts w:cs="Times New Roman"/>
          </w:rPr>
          <w:br w:type="page"/>
        </w:r>
      </w:ins>
    </w:p>
    <w:p w14:paraId="0F509FA7" w14:textId="21B2E70D" w:rsidR="004F1A30" w:rsidRDefault="004F1A30" w:rsidP="004F1A30">
      <w:pPr>
        <w:pStyle w:val="Heading2"/>
        <w:numPr>
          <w:ilvl w:val="0"/>
          <w:numId w:val="0"/>
        </w:numPr>
        <w:ind w:left="576" w:hanging="576"/>
        <w:rPr>
          <w:ins w:id="14" w:author="Zhao, Beibo [2]" w:date="2025-10-04T17:47:00Z"/>
        </w:rPr>
      </w:pPr>
      <w:bookmarkStart w:id="15" w:name="_Toc211703333"/>
      <w:ins w:id="16" w:author="Zhao, Beibo [2]" w:date="2025-10-04T17:47:00Z">
        <w:r>
          <w:lastRenderedPageBreak/>
          <w:t xml:space="preserve">List of </w:t>
        </w:r>
      </w:ins>
      <w:ins w:id="17" w:author="Zhao, Beibo [2]" w:date="2025-10-04T17:48:00Z">
        <w:r w:rsidR="00F9760C">
          <w:t>Updates</w:t>
        </w:r>
      </w:ins>
      <w:bookmarkEnd w:id="15"/>
    </w:p>
    <w:p w14:paraId="55B2D41F" w14:textId="355CAE6A" w:rsidR="00834310" w:rsidRDefault="00AB53F9">
      <w:pPr>
        <w:pStyle w:val="Heading3"/>
        <w:numPr>
          <w:ilvl w:val="0"/>
          <w:numId w:val="0"/>
        </w:numPr>
        <w:ind w:left="720" w:hanging="720"/>
        <w:rPr>
          <w:ins w:id="18" w:author="Zhao, Beibo [2]" w:date="2025-10-04T17:53:00Z"/>
        </w:rPr>
        <w:pPrChange w:id="19" w:author="Zhao, Beibo [2]" w:date="2025-10-04T17:53:00Z">
          <w:pPr>
            <w:pStyle w:val="Heading3"/>
          </w:pPr>
        </w:pPrChange>
      </w:pPr>
      <w:bookmarkStart w:id="20" w:name="_Toc211703334"/>
      <w:ins w:id="21" w:author="Zhao, Beibo [2]" w:date="2025-10-04T17:54:00Z">
        <w:r>
          <w:t>Version 1.1 (November 2025)</w:t>
        </w:r>
      </w:ins>
      <w:bookmarkEnd w:id="20"/>
    </w:p>
    <w:p w14:paraId="68F2F21B" w14:textId="732531E5" w:rsidR="00C04783" w:rsidRPr="001431B1" w:rsidRDefault="00174EBC">
      <w:pPr>
        <w:pStyle w:val="ListParagraph"/>
        <w:numPr>
          <w:ilvl w:val="0"/>
          <w:numId w:val="2"/>
        </w:numPr>
        <w:rPr>
          <w:ins w:id="22" w:author="Zhao, Beibo [2]" w:date="2025-10-04T17:47:00Z"/>
          <w:rFonts w:cs="Times New Roman"/>
        </w:rPr>
        <w:pPrChange w:id="23" w:author="Zhao, Beibo" w:date="2025-10-04T19:58:00Z">
          <w:pPr/>
        </w:pPrChange>
      </w:pPr>
      <w:ins w:id="24" w:author="Zhao, Beibo" w:date="2025-10-04T19:58:00Z">
        <w:r>
          <w:rPr>
            <w:rFonts w:cs="Times New Roman"/>
          </w:rPr>
          <w:t xml:space="preserve">Inv files version update </w:t>
        </w:r>
      </w:ins>
      <w:ins w:id="25" w:author="Zhao, Beibo" w:date="2025-10-04T19:59:00Z">
        <w:r w:rsidR="00B82F88">
          <w:rPr>
            <w:rFonts w:cs="Times New Roman"/>
          </w:rPr>
          <w:t>(v1 inv5; v2 inv3; v3 inv2)</w:t>
        </w:r>
      </w:ins>
    </w:p>
    <w:p w14:paraId="48E7AB17" w14:textId="58CEA943" w:rsidR="004F1A30" w:rsidRDefault="004F1A30" w:rsidP="00E93F62">
      <w:pPr>
        <w:rPr>
          <w:rFonts w:cs="Times New Roman"/>
        </w:rPr>
      </w:pPr>
      <w:ins w:id="26" w:author="Zhao, Beibo [2]" w:date="2025-10-04T17:47:00Z">
        <w:r>
          <w:rPr>
            <w:rFonts w:cs="Times New Roman"/>
          </w:rPr>
          <w:br w:type="page"/>
        </w:r>
      </w:ins>
    </w:p>
    <w:p w14:paraId="15877C47" w14:textId="1C41AD8D" w:rsidR="00C04783" w:rsidRDefault="00C04783" w:rsidP="00C04783">
      <w:pPr>
        <w:pStyle w:val="Heading2"/>
        <w:numPr>
          <w:ilvl w:val="0"/>
          <w:numId w:val="0"/>
        </w:numPr>
        <w:ind w:left="576" w:hanging="576"/>
      </w:pPr>
      <w:bookmarkStart w:id="27" w:name="_Toc211703335"/>
      <w:r>
        <w:lastRenderedPageBreak/>
        <w:t>List of Abbreviations</w:t>
      </w:r>
      <w:bookmarkEnd w:id="27"/>
    </w:p>
    <w:tbl>
      <w:tblPr>
        <w:tblStyle w:val="TableGrid"/>
        <w:tblW w:w="0" w:type="auto"/>
        <w:tblLook w:val="04A0" w:firstRow="1" w:lastRow="0" w:firstColumn="1" w:lastColumn="0" w:noHBand="0" w:noVBand="1"/>
      </w:tblPr>
      <w:tblGrid>
        <w:gridCol w:w="2065"/>
        <w:gridCol w:w="7285"/>
      </w:tblGrid>
      <w:tr w:rsidR="002B3A2E" w14:paraId="7F5BB8B8" w14:textId="77777777" w:rsidTr="008A67BE">
        <w:tc>
          <w:tcPr>
            <w:tcW w:w="2065" w:type="dxa"/>
          </w:tcPr>
          <w:p w14:paraId="6891DD58" w14:textId="36DD107F" w:rsidR="002B3A2E" w:rsidRDefault="002B3A2E" w:rsidP="002B3A2E">
            <w:r w:rsidRPr="009A0A95">
              <w:t>BG</w:t>
            </w:r>
          </w:p>
        </w:tc>
        <w:tc>
          <w:tcPr>
            <w:tcW w:w="7285" w:type="dxa"/>
          </w:tcPr>
          <w:p w14:paraId="3EE55787" w14:textId="6680B8AB" w:rsidR="002B3A2E" w:rsidRDefault="002B3A2E" w:rsidP="002B3A2E">
            <w:r w:rsidRPr="009A0A95">
              <w:t>Block Group</w:t>
            </w:r>
          </w:p>
        </w:tc>
      </w:tr>
      <w:tr w:rsidR="002B3A2E" w14:paraId="42610A4C" w14:textId="77777777" w:rsidTr="008A67BE">
        <w:tc>
          <w:tcPr>
            <w:tcW w:w="2065" w:type="dxa"/>
          </w:tcPr>
          <w:p w14:paraId="2F0C8BDF" w14:textId="7A3ACE54" w:rsidR="002B3A2E" w:rsidRPr="009256E5" w:rsidRDefault="002B3A2E" w:rsidP="002B3A2E">
            <w:r w:rsidRPr="009A0A95">
              <w:t>CC</w:t>
            </w:r>
          </w:p>
        </w:tc>
        <w:tc>
          <w:tcPr>
            <w:tcW w:w="7285" w:type="dxa"/>
          </w:tcPr>
          <w:p w14:paraId="0F5EC966" w14:textId="51AF3AF9" w:rsidR="002B3A2E" w:rsidRPr="009256E5" w:rsidRDefault="002B3A2E" w:rsidP="002B3A2E">
            <w:r w:rsidRPr="009A0A95">
              <w:t>Coordinating Center</w:t>
            </w:r>
          </w:p>
        </w:tc>
      </w:tr>
      <w:tr w:rsidR="002B3A2E" w14:paraId="56A0050A" w14:textId="77777777" w:rsidTr="008A67BE">
        <w:tc>
          <w:tcPr>
            <w:tcW w:w="2065" w:type="dxa"/>
          </w:tcPr>
          <w:p w14:paraId="1A0A779E" w14:textId="69B7330F" w:rsidR="002B3A2E" w:rsidRPr="009256E5" w:rsidRDefault="002B3A2E" w:rsidP="002B3A2E">
            <w:r w:rsidRPr="009A0A95">
              <w:t>C</w:t>
            </w:r>
            <w:r w:rsidR="006875C7">
              <w:t>AR</w:t>
            </w:r>
            <w:r w:rsidRPr="009A0A95">
              <w:t>T</w:t>
            </w:r>
          </w:p>
        </w:tc>
        <w:tc>
          <w:tcPr>
            <w:tcW w:w="7285" w:type="dxa"/>
          </w:tcPr>
          <w:p w14:paraId="1E9BB5F4" w14:textId="48658890" w:rsidR="002B3A2E" w:rsidRPr="009256E5" w:rsidRDefault="002B3A2E" w:rsidP="002B3A2E">
            <w:r w:rsidRPr="009A0A95">
              <w:t xml:space="preserve">Classification </w:t>
            </w:r>
            <w:r w:rsidR="006875C7">
              <w:t xml:space="preserve">and Regression </w:t>
            </w:r>
            <w:r w:rsidRPr="009A0A95">
              <w:t>Tree</w:t>
            </w:r>
          </w:p>
        </w:tc>
      </w:tr>
      <w:tr w:rsidR="002B3A2E" w14:paraId="08D33305" w14:textId="77777777" w:rsidTr="008A67BE">
        <w:tc>
          <w:tcPr>
            <w:tcW w:w="2065" w:type="dxa"/>
          </w:tcPr>
          <w:p w14:paraId="7CCA7382" w14:textId="11EED47E" w:rsidR="002B3A2E" w:rsidRDefault="002B3A2E" w:rsidP="002B3A2E">
            <w:r w:rsidRPr="009A0A95">
              <w:t>FCS</w:t>
            </w:r>
          </w:p>
        </w:tc>
        <w:tc>
          <w:tcPr>
            <w:tcW w:w="7285" w:type="dxa"/>
          </w:tcPr>
          <w:p w14:paraId="7DBE4E6A" w14:textId="3C6D731E" w:rsidR="002B3A2E" w:rsidRDefault="002B3A2E" w:rsidP="002B3A2E">
            <w:r w:rsidRPr="009A0A95">
              <w:t>Fully Conditional Specification</w:t>
            </w:r>
          </w:p>
        </w:tc>
      </w:tr>
      <w:tr w:rsidR="002B3A2E" w14:paraId="2E991D76" w14:textId="77777777" w:rsidTr="008A67BE">
        <w:tc>
          <w:tcPr>
            <w:tcW w:w="2065" w:type="dxa"/>
          </w:tcPr>
          <w:p w14:paraId="74C5F51F" w14:textId="0D17ECF8" w:rsidR="002B3A2E" w:rsidRDefault="002B3A2E" w:rsidP="002B3A2E">
            <w:r w:rsidRPr="009A0A95">
              <w:t>GEE</w:t>
            </w:r>
          </w:p>
        </w:tc>
        <w:tc>
          <w:tcPr>
            <w:tcW w:w="7285" w:type="dxa"/>
          </w:tcPr>
          <w:p w14:paraId="6959A197" w14:textId="697F5749" w:rsidR="002B3A2E" w:rsidRDefault="002B3A2E" w:rsidP="002B3A2E">
            <w:r w:rsidRPr="009A0A95">
              <w:t>Generalized Estimating Equation</w:t>
            </w:r>
          </w:p>
        </w:tc>
      </w:tr>
      <w:tr w:rsidR="00392AA0" w14:paraId="55132CD3" w14:textId="77777777" w:rsidTr="008A67BE">
        <w:tc>
          <w:tcPr>
            <w:tcW w:w="2065" w:type="dxa"/>
          </w:tcPr>
          <w:p w14:paraId="6948547A" w14:textId="538E0D35" w:rsidR="00392AA0" w:rsidRPr="009A0A95" w:rsidRDefault="00392AA0" w:rsidP="002B3A2E">
            <w:r>
              <w:t>GLM</w:t>
            </w:r>
          </w:p>
        </w:tc>
        <w:tc>
          <w:tcPr>
            <w:tcW w:w="7285" w:type="dxa"/>
          </w:tcPr>
          <w:p w14:paraId="16DDC675" w14:textId="02C18490" w:rsidR="00392AA0" w:rsidRPr="009A0A95" w:rsidRDefault="00392AA0" w:rsidP="002B3A2E">
            <w:r w:rsidRPr="00392AA0">
              <w:t>Generalized Linear Model</w:t>
            </w:r>
          </w:p>
        </w:tc>
      </w:tr>
      <w:tr w:rsidR="002B3A2E" w14:paraId="403C21A3" w14:textId="77777777" w:rsidTr="008A67BE">
        <w:tc>
          <w:tcPr>
            <w:tcW w:w="2065" w:type="dxa"/>
          </w:tcPr>
          <w:p w14:paraId="2958F9B2" w14:textId="3DEE1534" w:rsidR="002B3A2E" w:rsidRDefault="002B3A2E" w:rsidP="002B3A2E">
            <w:r w:rsidRPr="009A0A95">
              <w:t>HH</w:t>
            </w:r>
          </w:p>
        </w:tc>
        <w:tc>
          <w:tcPr>
            <w:tcW w:w="7285" w:type="dxa"/>
          </w:tcPr>
          <w:p w14:paraId="556FE1F4" w14:textId="124A8A4A" w:rsidR="002B3A2E" w:rsidRDefault="002B3A2E" w:rsidP="002B3A2E">
            <w:r w:rsidRPr="009A0A95">
              <w:t>Household</w:t>
            </w:r>
          </w:p>
        </w:tc>
      </w:tr>
      <w:tr w:rsidR="002B3A2E" w14:paraId="0F6855F0" w14:textId="77777777" w:rsidTr="008A67BE">
        <w:tc>
          <w:tcPr>
            <w:tcW w:w="2065" w:type="dxa"/>
          </w:tcPr>
          <w:p w14:paraId="3FB9CE67" w14:textId="575C7D7C" w:rsidR="002B3A2E" w:rsidRDefault="002B3A2E" w:rsidP="002B3A2E">
            <w:r w:rsidRPr="009A0A95">
              <w:t>IPW</w:t>
            </w:r>
          </w:p>
        </w:tc>
        <w:tc>
          <w:tcPr>
            <w:tcW w:w="7285" w:type="dxa"/>
          </w:tcPr>
          <w:p w14:paraId="563020D4" w14:textId="46F6C18B" w:rsidR="002B3A2E" w:rsidRDefault="002B3A2E" w:rsidP="002B3A2E">
            <w:r w:rsidRPr="009A0A95">
              <w:t>Inverse Probability Weighting</w:t>
            </w:r>
          </w:p>
        </w:tc>
      </w:tr>
      <w:tr w:rsidR="002B3A2E" w14:paraId="1EA30C55" w14:textId="77777777" w:rsidTr="008A67BE">
        <w:tc>
          <w:tcPr>
            <w:tcW w:w="2065" w:type="dxa"/>
          </w:tcPr>
          <w:p w14:paraId="30B58166" w14:textId="5C0515A6" w:rsidR="002B3A2E" w:rsidRDefault="002B3A2E" w:rsidP="002B3A2E">
            <w:r w:rsidRPr="009A0A95">
              <w:t>MAR</w:t>
            </w:r>
          </w:p>
        </w:tc>
        <w:tc>
          <w:tcPr>
            <w:tcW w:w="7285" w:type="dxa"/>
          </w:tcPr>
          <w:p w14:paraId="3E31FC26" w14:textId="41C6B3BA" w:rsidR="002B3A2E" w:rsidRDefault="002B3A2E" w:rsidP="002B3A2E">
            <w:r w:rsidRPr="009A0A95">
              <w:t>Missing at Random</w:t>
            </w:r>
          </w:p>
        </w:tc>
      </w:tr>
      <w:tr w:rsidR="002B3A2E" w14:paraId="630981FB" w14:textId="77777777" w:rsidTr="008A67BE">
        <w:tc>
          <w:tcPr>
            <w:tcW w:w="2065" w:type="dxa"/>
          </w:tcPr>
          <w:p w14:paraId="3F391C53" w14:textId="696783BA" w:rsidR="002B3A2E" w:rsidRDefault="002B3A2E" w:rsidP="002B3A2E">
            <w:r w:rsidRPr="009A0A95">
              <w:t>MCAR</w:t>
            </w:r>
          </w:p>
        </w:tc>
        <w:tc>
          <w:tcPr>
            <w:tcW w:w="7285" w:type="dxa"/>
          </w:tcPr>
          <w:p w14:paraId="0D006403" w14:textId="72DB7577" w:rsidR="002B3A2E" w:rsidRDefault="002B3A2E" w:rsidP="002B3A2E">
            <w:r w:rsidRPr="009A0A95">
              <w:t>Missing Completely at Random</w:t>
            </w:r>
          </w:p>
        </w:tc>
      </w:tr>
      <w:tr w:rsidR="002B3A2E" w14:paraId="4523EC82" w14:textId="77777777" w:rsidTr="008A67BE">
        <w:tc>
          <w:tcPr>
            <w:tcW w:w="2065" w:type="dxa"/>
          </w:tcPr>
          <w:p w14:paraId="7ECC718A" w14:textId="049694FE" w:rsidR="002B3A2E" w:rsidRDefault="002B3A2E" w:rsidP="002B3A2E">
            <w:r w:rsidRPr="009A0A95">
              <w:t>MICE</w:t>
            </w:r>
          </w:p>
        </w:tc>
        <w:tc>
          <w:tcPr>
            <w:tcW w:w="7285" w:type="dxa"/>
          </w:tcPr>
          <w:p w14:paraId="042CC8E7" w14:textId="380A76EA" w:rsidR="002B3A2E" w:rsidRDefault="002B3A2E" w:rsidP="002B3A2E">
            <w:r w:rsidRPr="009A0A95">
              <w:t>Multiple Imputation by Chained Equations</w:t>
            </w:r>
          </w:p>
        </w:tc>
      </w:tr>
      <w:tr w:rsidR="002B3A2E" w14:paraId="7A5F1EDC" w14:textId="77777777" w:rsidTr="008A67BE">
        <w:tc>
          <w:tcPr>
            <w:tcW w:w="2065" w:type="dxa"/>
          </w:tcPr>
          <w:p w14:paraId="271BA8BA" w14:textId="585BC465" w:rsidR="002B3A2E" w:rsidRDefault="002B3A2E" w:rsidP="002B3A2E">
            <w:r w:rsidRPr="009A0A95">
              <w:t>MI</w:t>
            </w:r>
          </w:p>
        </w:tc>
        <w:tc>
          <w:tcPr>
            <w:tcW w:w="7285" w:type="dxa"/>
          </w:tcPr>
          <w:p w14:paraId="6B24B5CB" w14:textId="7A1DE46D" w:rsidR="002B3A2E" w:rsidRPr="000D737F" w:rsidRDefault="002B3A2E" w:rsidP="002B3A2E">
            <w:r w:rsidRPr="009A0A95">
              <w:t>Multiple Imputation</w:t>
            </w:r>
          </w:p>
        </w:tc>
      </w:tr>
      <w:tr w:rsidR="002B3A2E" w14:paraId="07AE57FE" w14:textId="77777777" w:rsidTr="008A67BE">
        <w:tc>
          <w:tcPr>
            <w:tcW w:w="2065" w:type="dxa"/>
          </w:tcPr>
          <w:p w14:paraId="2E2FD057" w14:textId="5B88AE76" w:rsidR="002B3A2E" w:rsidRDefault="002B3A2E" w:rsidP="002B3A2E">
            <w:r w:rsidRPr="009A0A95">
              <w:t>MNAR</w:t>
            </w:r>
          </w:p>
        </w:tc>
        <w:tc>
          <w:tcPr>
            <w:tcW w:w="7285" w:type="dxa"/>
          </w:tcPr>
          <w:p w14:paraId="7B585B2A" w14:textId="17978785" w:rsidR="002B3A2E" w:rsidRPr="000D737F" w:rsidRDefault="002B3A2E" w:rsidP="002B3A2E">
            <w:r w:rsidRPr="009A0A95">
              <w:t>Missing Not at Random</w:t>
            </w:r>
          </w:p>
        </w:tc>
      </w:tr>
      <w:tr w:rsidR="002B3A2E" w14:paraId="0321E46D" w14:textId="77777777" w:rsidTr="008A67BE">
        <w:tc>
          <w:tcPr>
            <w:tcW w:w="2065" w:type="dxa"/>
          </w:tcPr>
          <w:p w14:paraId="0789696F" w14:textId="7004E613" w:rsidR="002B3A2E" w:rsidRDefault="002B3A2E" w:rsidP="002B3A2E">
            <w:r w:rsidRPr="009A0A95">
              <w:t>PSU</w:t>
            </w:r>
          </w:p>
        </w:tc>
        <w:tc>
          <w:tcPr>
            <w:tcW w:w="7285" w:type="dxa"/>
          </w:tcPr>
          <w:p w14:paraId="3D9E7601" w14:textId="71E69436" w:rsidR="002B3A2E" w:rsidRPr="000D737F" w:rsidRDefault="002B3A2E" w:rsidP="002B3A2E">
            <w:r w:rsidRPr="009A0A95">
              <w:t>Primary Sampling Unit</w:t>
            </w:r>
          </w:p>
        </w:tc>
      </w:tr>
      <w:tr w:rsidR="002B3A2E" w14:paraId="02094A74" w14:textId="77777777" w:rsidTr="008A67BE">
        <w:tc>
          <w:tcPr>
            <w:tcW w:w="2065" w:type="dxa"/>
          </w:tcPr>
          <w:p w14:paraId="4644D7D4" w14:textId="25FB96BA" w:rsidR="002B3A2E" w:rsidRDefault="002B3A2E" w:rsidP="002B3A2E">
            <w:r w:rsidRPr="009A0A95">
              <w:t>SRS</w:t>
            </w:r>
          </w:p>
        </w:tc>
        <w:tc>
          <w:tcPr>
            <w:tcW w:w="7285" w:type="dxa"/>
          </w:tcPr>
          <w:p w14:paraId="5A18BCA1" w14:textId="7E5CAC0C" w:rsidR="002B3A2E" w:rsidRPr="000D737F" w:rsidRDefault="002B3A2E" w:rsidP="002B3A2E">
            <w:r w:rsidRPr="009A0A95">
              <w:t>Simple Random Sampling</w:t>
            </w:r>
          </w:p>
        </w:tc>
      </w:tr>
      <w:tr w:rsidR="002B3A2E" w14:paraId="0344E4D0" w14:textId="77777777" w:rsidTr="008A67BE">
        <w:tc>
          <w:tcPr>
            <w:tcW w:w="2065" w:type="dxa"/>
          </w:tcPr>
          <w:p w14:paraId="0E44378A" w14:textId="15A98396" w:rsidR="002B3A2E" w:rsidRDefault="002B3A2E" w:rsidP="002B3A2E">
            <w:r w:rsidRPr="009A0A95">
              <w:t>SSU</w:t>
            </w:r>
          </w:p>
        </w:tc>
        <w:tc>
          <w:tcPr>
            <w:tcW w:w="7285" w:type="dxa"/>
          </w:tcPr>
          <w:p w14:paraId="6A1358DC" w14:textId="140BD48E" w:rsidR="002B3A2E" w:rsidRPr="00EC1FAB" w:rsidRDefault="002B3A2E" w:rsidP="002B3A2E">
            <w:r w:rsidRPr="009A0A95">
              <w:t>Secondary Sampling Unit</w:t>
            </w:r>
          </w:p>
        </w:tc>
      </w:tr>
      <w:tr w:rsidR="002B3A2E" w14:paraId="3A7BB49A" w14:textId="77777777" w:rsidTr="008A67BE">
        <w:tc>
          <w:tcPr>
            <w:tcW w:w="2065" w:type="dxa"/>
          </w:tcPr>
          <w:p w14:paraId="050AC0D4" w14:textId="26403CF2" w:rsidR="002B3A2E" w:rsidRDefault="002B3A2E" w:rsidP="002B3A2E">
            <w:r w:rsidRPr="009A0A95">
              <w:t>SUB</w:t>
            </w:r>
          </w:p>
        </w:tc>
        <w:tc>
          <w:tcPr>
            <w:tcW w:w="7285" w:type="dxa"/>
          </w:tcPr>
          <w:p w14:paraId="08944084" w14:textId="7975C30F" w:rsidR="002B3A2E" w:rsidRPr="00EC1FAB" w:rsidRDefault="002B3A2E" w:rsidP="002B3A2E">
            <w:r w:rsidRPr="009A0A95">
              <w:t>Subject</w:t>
            </w:r>
          </w:p>
        </w:tc>
      </w:tr>
    </w:tbl>
    <w:p w14:paraId="1E846C29" w14:textId="77777777" w:rsidR="00456D1C" w:rsidRPr="00456D1C" w:rsidRDefault="00456D1C" w:rsidP="00456D1C"/>
    <w:p w14:paraId="7098FE08" w14:textId="5EC04FD2" w:rsidR="00070B29" w:rsidRDefault="00070B29" w:rsidP="00E93F62">
      <w:pPr>
        <w:rPr>
          <w:rFonts w:cs="Times New Roman"/>
        </w:rPr>
      </w:pPr>
      <w:r>
        <w:rPr>
          <w:rFonts w:cs="Times New Roman"/>
        </w:rPr>
        <w:br w:type="page"/>
      </w:r>
    </w:p>
    <w:p w14:paraId="26201520" w14:textId="1E9DC7B3" w:rsidR="00526DB4" w:rsidRDefault="00526DB4" w:rsidP="00E547F9">
      <w:pPr>
        <w:pStyle w:val="Style2"/>
      </w:pPr>
      <w:bookmarkStart w:id="28" w:name="_Toc211703336"/>
      <w:bookmarkStart w:id="29" w:name="_Hlk165560784"/>
      <w:r>
        <w:lastRenderedPageBreak/>
        <w:t>Introduction</w:t>
      </w:r>
      <w:bookmarkEnd w:id="28"/>
    </w:p>
    <w:bookmarkEnd w:id="29"/>
    <w:p w14:paraId="4F2F2BF1" w14:textId="59C3838B" w:rsidR="008C6EB4" w:rsidRPr="00E55536" w:rsidRDefault="008C6EB4" w:rsidP="008C6EB4">
      <w:pPr>
        <w:rPr>
          <w:szCs w:val="24"/>
        </w:rPr>
      </w:pPr>
      <w:r w:rsidRPr="002E494F">
        <w:rPr>
          <w:rFonts w:cs="Times New Roman"/>
          <w:szCs w:val="24"/>
        </w:rPr>
        <w:t xml:space="preserve">In </w:t>
      </w:r>
      <w:r>
        <w:rPr>
          <w:rFonts w:cs="Times New Roman"/>
          <w:szCs w:val="24"/>
        </w:rPr>
        <w:t xml:space="preserve">the </w:t>
      </w:r>
      <w:r w:rsidRPr="002E494F">
        <w:rPr>
          <w:rFonts w:cs="Times New Roman"/>
          <w:szCs w:val="24"/>
        </w:rPr>
        <w:t xml:space="preserve">HCHS/SOL, data are collected longitudinally, with participants invited </w:t>
      </w:r>
      <w:r>
        <w:rPr>
          <w:rFonts w:cs="Times New Roman"/>
          <w:szCs w:val="24"/>
        </w:rPr>
        <w:t>to</w:t>
      </w:r>
      <w:r w:rsidRPr="002E494F">
        <w:rPr>
          <w:rFonts w:cs="Times New Roman"/>
          <w:szCs w:val="24"/>
        </w:rPr>
        <w:t xml:space="preserve"> </w:t>
      </w:r>
      <w:r>
        <w:rPr>
          <w:rFonts w:cs="Times New Roman"/>
          <w:szCs w:val="24"/>
        </w:rPr>
        <w:t xml:space="preserve">in-person </w:t>
      </w:r>
      <w:r w:rsidRPr="002E494F">
        <w:rPr>
          <w:rFonts w:cs="Times New Roman"/>
          <w:szCs w:val="24"/>
        </w:rPr>
        <w:t>clinic visits</w:t>
      </w:r>
      <w:r>
        <w:rPr>
          <w:rFonts w:cs="Times New Roman"/>
          <w:szCs w:val="24"/>
        </w:rPr>
        <w:t xml:space="preserve"> to obtain measurements of interest such as anthropometry and biospecimens</w:t>
      </w:r>
      <w:r w:rsidRPr="002E494F">
        <w:rPr>
          <w:rFonts w:cs="Times New Roman"/>
          <w:szCs w:val="24"/>
        </w:rPr>
        <w:t xml:space="preserve">. </w:t>
      </w:r>
      <w:r w:rsidRPr="002E494F">
        <w:rPr>
          <w:szCs w:val="24"/>
        </w:rPr>
        <w:t xml:space="preserve">This document </w:t>
      </w:r>
      <w:r w:rsidR="00750BEA">
        <w:rPr>
          <w:szCs w:val="24"/>
        </w:rPr>
        <w:t xml:space="preserve">contains two general parts. The first part </w:t>
      </w:r>
      <w:r w:rsidR="00BA790F">
        <w:rPr>
          <w:szCs w:val="24"/>
        </w:rPr>
        <w:t xml:space="preserve">(Chapter 2) </w:t>
      </w:r>
      <w:r>
        <w:rPr>
          <w:szCs w:val="24"/>
        </w:rPr>
        <w:t>describes</w:t>
      </w:r>
      <w:r w:rsidRPr="002E494F">
        <w:rPr>
          <w:szCs w:val="24"/>
        </w:rPr>
        <w:t xml:space="preserve"> the calculation of Visit 3 sampling weights</w:t>
      </w:r>
      <w:r>
        <w:rPr>
          <w:szCs w:val="24"/>
        </w:rPr>
        <w:t xml:space="preserve">. </w:t>
      </w:r>
      <w:r w:rsidR="00750BEA" w:rsidRPr="002E494F">
        <w:rPr>
          <w:szCs w:val="24"/>
        </w:rPr>
        <w:t xml:space="preserve">For how to conduct </w:t>
      </w:r>
      <w:r w:rsidR="00750BEA" w:rsidRPr="002571A6">
        <w:rPr>
          <w:b/>
          <w:bCs/>
          <w:szCs w:val="24"/>
        </w:rPr>
        <w:t>cross-sectional analysis</w:t>
      </w:r>
      <w:r w:rsidR="00750BEA" w:rsidRPr="002E494F">
        <w:rPr>
          <w:szCs w:val="24"/>
        </w:rPr>
        <w:t xml:space="preserve"> for HCHS/SOL data </w:t>
      </w:r>
      <w:r w:rsidR="00750BEA" w:rsidRPr="00E12EAE">
        <w:rPr>
          <w:szCs w:val="24"/>
          <w:u w:val="single"/>
        </w:rPr>
        <w:t xml:space="preserve">involving </w:t>
      </w:r>
      <w:r w:rsidR="00750BEA">
        <w:rPr>
          <w:szCs w:val="24"/>
          <w:u w:val="single"/>
        </w:rPr>
        <w:t>Visit 3 data only</w:t>
      </w:r>
      <w:r w:rsidR="00750BEA" w:rsidRPr="002E494F">
        <w:rPr>
          <w:szCs w:val="24"/>
        </w:rPr>
        <w:t xml:space="preserve">, please refer to </w:t>
      </w:r>
      <w:r w:rsidR="00750BEA" w:rsidRPr="002E494F">
        <w:rPr>
          <w:i/>
          <w:iCs/>
          <w:szCs w:val="24"/>
        </w:rPr>
        <w:t>HCHS/SOL Analysis Methods at Baseline</w:t>
      </w:r>
      <w:r w:rsidR="00750BEA">
        <w:rPr>
          <w:szCs w:val="24"/>
        </w:rPr>
        <w:t xml:space="preserve"> </w:t>
      </w:r>
      <w:r w:rsidR="00750BEA" w:rsidRPr="00D04190">
        <w:rPr>
          <w:szCs w:val="24"/>
          <w:u w:val="single"/>
        </w:rPr>
        <w:t>and use Visit 3 sampling weights</w:t>
      </w:r>
      <w:r w:rsidR="00750BEA">
        <w:rPr>
          <w:szCs w:val="24"/>
        </w:rPr>
        <w:t>.</w:t>
      </w:r>
      <w:r w:rsidR="00750BEA" w:rsidRPr="002E494F">
        <w:rPr>
          <w:szCs w:val="24"/>
        </w:rPr>
        <w:t xml:space="preserve"> </w:t>
      </w:r>
      <w:r w:rsidR="00750BEA">
        <w:rPr>
          <w:szCs w:val="24"/>
        </w:rPr>
        <w:t>The second part</w:t>
      </w:r>
      <w:r w:rsidR="00BA790F">
        <w:rPr>
          <w:szCs w:val="24"/>
        </w:rPr>
        <w:t xml:space="preserve"> (Chapters 3 and 4)</w:t>
      </w:r>
      <w:r>
        <w:rPr>
          <w:szCs w:val="24"/>
        </w:rPr>
        <w:t xml:space="preserve"> </w:t>
      </w:r>
      <w:r w:rsidRPr="002E494F">
        <w:rPr>
          <w:szCs w:val="24"/>
        </w:rPr>
        <w:t>provides guideline</w:t>
      </w:r>
      <w:r>
        <w:rPr>
          <w:szCs w:val="24"/>
        </w:rPr>
        <w:t>s</w:t>
      </w:r>
      <w:r w:rsidRPr="002E494F">
        <w:rPr>
          <w:szCs w:val="24"/>
        </w:rPr>
        <w:t xml:space="preserve"> on </w:t>
      </w:r>
      <w:r w:rsidRPr="002571A6">
        <w:rPr>
          <w:b/>
          <w:bCs/>
          <w:szCs w:val="24"/>
        </w:rPr>
        <w:t>longitudinal analysis</w:t>
      </w:r>
      <w:r w:rsidRPr="002E494F">
        <w:rPr>
          <w:szCs w:val="24"/>
        </w:rPr>
        <w:t xml:space="preserve"> </w:t>
      </w:r>
      <w:r>
        <w:rPr>
          <w:szCs w:val="24"/>
        </w:rPr>
        <w:t xml:space="preserve">with repeated measures </w:t>
      </w:r>
      <w:r w:rsidRPr="002E494F">
        <w:rPr>
          <w:szCs w:val="24"/>
        </w:rPr>
        <w:t xml:space="preserve">for HCHS/SOL data </w:t>
      </w:r>
      <w:r w:rsidRPr="00E12EAE">
        <w:rPr>
          <w:szCs w:val="24"/>
          <w:u w:val="single"/>
        </w:rPr>
        <w:t xml:space="preserve">involving more than two </w:t>
      </w:r>
      <w:r>
        <w:rPr>
          <w:szCs w:val="24"/>
          <w:u w:val="single"/>
        </w:rPr>
        <w:t xml:space="preserve">clinic </w:t>
      </w:r>
      <w:r w:rsidRPr="00E12EAE">
        <w:rPr>
          <w:szCs w:val="24"/>
          <w:u w:val="single"/>
        </w:rPr>
        <w:t>visits</w:t>
      </w:r>
      <w:r w:rsidRPr="002E494F">
        <w:rPr>
          <w:szCs w:val="24"/>
        </w:rPr>
        <w:t>, focusing on modeling a</w:t>
      </w:r>
      <w:r>
        <w:rPr>
          <w:szCs w:val="24"/>
        </w:rPr>
        <w:t xml:space="preserve"> continuous</w:t>
      </w:r>
      <w:r w:rsidRPr="002E494F">
        <w:rPr>
          <w:szCs w:val="24"/>
        </w:rPr>
        <w:t xml:space="preserve"> outcome over time.</w:t>
      </w:r>
      <w:r w:rsidR="005B2AD5" w:rsidRPr="005B2AD5">
        <w:rPr>
          <w:szCs w:val="24"/>
        </w:rPr>
        <w:t xml:space="preserve"> </w:t>
      </w:r>
      <w:r w:rsidR="005B2AD5" w:rsidRPr="002E494F">
        <w:rPr>
          <w:szCs w:val="24"/>
        </w:rPr>
        <w:t>For how to conduct</w:t>
      </w:r>
      <w:r w:rsidR="005B2AD5" w:rsidRPr="00D36CAF">
        <w:rPr>
          <w:b/>
          <w:bCs/>
          <w:szCs w:val="24"/>
        </w:rPr>
        <w:t xml:space="preserve"> </w:t>
      </w:r>
      <w:r w:rsidR="005B2AD5" w:rsidRPr="002571A6">
        <w:rPr>
          <w:b/>
          <w:bCs/>
          <w:szCs w:val="24"/>
        </w:rPr>
        <w:t>longitudinal analysis</w:t>
      </w:r>
      <w:r w:rsidR="005B2AD5" w:rsidRPr="002E494F">
        <w:rPr>
          <w:szCs w:val="24"/>
        </w:rPr>
        <w:t xml:space="preserve"> for HCHS/SOL data</w:t>
      </w:r>
      <w:r w:rsidR="005B2AD5" w:rsidRPr="002E494F">
        <w:rPr>
          <w:b/>
          <w:bCs/>
          <w:szCs w:val="24"/>
        </w:rPr>
        <w:t xml:space="preserve"> </w:t>
      </w:r>
      <w:r w:rsidR="005B2AD5" w:rsidRPr="00E12EAE">
        <w:rPr>
          <w:szCs w:val="24"/>
          <w:u w:val="single"/>
        </w:rPr>
        <w:t xml:space="preserve">involving </w:t>
      </w:r>
      <w:r w:rsidR="005B2AD5">
        <w:rPr>
          <w:szCs w:val="24"/>
          <w:u w:val="single"/>
        </w:rPr>
        <w:t xml:space="preserve">only </w:t>
      </w:r>
      <w:r w:rsidR="005B2AD5" w:rsidRPr="00E12EAE">
        <w:rPr>
          <w:szCs w:val="24"/>
          <w:u w:val="single"/>
        </w:rPr>
        <w:t xml:space="preserve">two </w:t>
      </w:r>
      <w:r w:rsidR="005B2AD5">
        <w:rPr>
          <w:szCs w:val="24"/>
          <w:u w:val="single"/>
        </w:rPr>
        <w:t xml:space="preserve">clinic </w:t>
      </w:r>
      <w:r w:rsidR="005B2AD5" w:rsidRPr="00E12EAE">
        <w:rPr>
          <w:szCs w:val="24"/>
          <w:u w:val="single"/>
        </w:rPr>
        <w:t>visits</w:t>
      </w:r>
      <w:r w:rsidR="005B2AD5" w:rsidRPr="002E494F">
        <w:rPr>
          <w:szCs w:val="24"/>
        </w:rPr>
        <w:t xml:space="preserve">, </w:t>
      </w:r>
      <w:r w:rsidR="005B2AD5">
        <w:rPr>
          <w:szCs w:val="24"/>
        </w:rPr>
        <w:t>for example,</w:t>
      </w:r>
      <w:r w:rsidR="002D2B4C">
        <w:rPr>
          <w:szCs w:val="24"/>
        </w:rPr>
        <w:t xml:space="preserve"> </w:t>
      </w:r>
      <w:proofErr w:type="gramStart"/>
      <w:r w:rsidR="005B2AD5">
        <w:rPr>
          <w:szCs w:val="24"/>
        </w:rPr>
        <w:t>Visit</w:t>
      </w:r>
      <w:proofErr w:type="gramEnd"/>
      <w:r w:rsidR="005B2AD5">
        <w:rPr>
          <w:szCs w:val="24"/>
        </w:rPr>
        <w:t xml:space="preserve"> 1 and Visit 3 data only or Visit 2 and Visit 3 data only, </w:t>
      </w:r>
      <w:r w:rsidR="005B2AD5" w:rsidRPr="002E494F">
        <w:rPr>
          <w:szCs w:val="24"/>
        </w:rPr>
        <w:t xml:space="preserve">focusing on modelling the difference, rate of change, </w:t>
      </w:r>
      <w:r w:rsidR="005B2AD5">
        <w:rPr>
          <w:szCs w:val="24"/>
        </w:rPr>
        <w:t xml:space="preserve">incident event </w:t>
      </w:r>
      <w:r w:rsidR="005B2AD5" w:rsidRPr="002E494F">
        <w:rPr>
          <w:szCs w:val="24"/>
        </w:rPr>
        <w:t>odds ratio,</w:t>
      </w:r>
      <w:r w:rsidR="005B2AD5">
        <w:rPr>
          <w:szCs w:val="24"/>
        </w:rPr>
        <w:t xml:space="preserve"> or</w:t>
      </w:r>
      <w:r w:rsidR="005B2AD5" w:rsidRPr="002E494F">
        <w:rPr>
          <w:szCs w:val="24"/>
        </w:rPr>
        <w:t xml:space="preserve"> incidence rate, please refer to </w:t>
      </w:r>
      <w:r w:rsidR="005B2AD5" w:rsidRPr="002E494F">
        <w:rPr>
          <w:i/>
          <w:iCs/>
          <w:szCs w:val="24"/>
        </w:rPr>
        <w:t>HCHS/SOL Analysis Methods - Visit 2</w:t>
      </w:r>
      <w:r w:rsidR="005B2AD5">
        <w:rPr>
          <w:szCs w:val="24"/>
        </w:rPr>
        <w:t xml:space="preserve"> </w:t>
      </w:r>
      <w:r w:rsidR="005B2AD5" w:rsidRPr="00D04190">
        <w:rPr>
          <w:szCs w:val="24"/>
          <w:u w:val="single"/>
        </w:rPr>
        <w:t>and use Visit 3 sampling weights</w:t>
      </w:r>
      <w:r w:rsidR="005B2AD5">
        <w:rPr>
          <w:szCs w:val="24"/>
        </w:rPr>
        <w:t>.</w:t>
      </w:r>
    </w:p>
    <w:p w14:paraId="5FB5A945" w14:textId="75283CB0" w:rsidR="008C6EB4" w:rsidRDefault="008C6EB4" w:rsidP="008C6EB4">
      <w:pPr>
        <w:rPr>
          <w:szCs w:val="24"/>
        </w:rPr>
      </w:pPr>
      <w:r w:rsidRPr="002E494F">
        <w:rPr>
          <w:szCs w:val="24"/>
        </w:rPr>
        <w:t xml:space="preserve">Because the HCHS/SOL cohort was selected through a stratified multi-stage area probability sample design </w:t>
      </w:r>
      <w:r>
        <w:rPr>
          <w:szCs w:val="24"/>
        </w:rPr>
        <w:fldChar w:fldCharType="begin"/>
      </w:r>
      <w:r>
        <w:rPr>
          <w:szCs w:val="24"/>
        </w:rPr>
        <w:instrText xml:space="preserve"> ADDIN EN.CITE &lt;EndNote&gt;&lt;Cite&gt;&lt;Author&gt;Lavange&lt;/Author&gt;&lt;Year&gt;2010&lt;/Year&gt;&lt;RecNum&gt;4&lt;/RecNum&gt;&lt;DisplayText&gt;(Lavange et al., 2010)&lt;/DisplayText&gt;&lt;record&gt;&lt;rec-number&gt;4&lt;/rec-number&gt;&lt;foreign-keys&gt;&lt;key app="EN" db-id="fpeaez5vpz90t2eeder5wddxz0dv9p9zxpz0" timestamp="1716573811"&gt;4&lt;/key&gt;&lt;/foreign-keys&gt;&lt;ref-type name="Journal Article"&gt;17&lt;/ref-type&gt;&lt;contributors&gt;&lt;authors&gt;&lt;author&gt;Lavange, Lisa M.&lt;/author&gt;&lt;author&gt;Kalsbeek, William D.&lt;/author&gt;&lt;author&gt;Sorlie, Paul D.&lt;/author&gt;&lt;author&gt;Avilés-Santa, Larissa M.&lt;/author&gt;&lt;author&gt;Kaplan, Robert C.&lt;/author&gt;&lt;author&gt;Barnhart, Janice&lt;/author&gt;&lt;author&gt;Liu, Kiang&lt;/author&gt;&lt;author&gt;Giachello, Aida&lt;/author&gt;&lt;author&gt;Lee, David J.&lt;/author&gt;&lt;author&gt;Ryan, John&lt;/author&gt;&lt;author&gt;Criqui, Michael H.&lt;/author&gt;&lt;author&gt;Elder, John P.&lt;/author&gt;&lt;/authors&gt;&lt;/contributors&gt;&lt;titles&gt;&lt;title&gt;Sample Design and Cohort Selection in the Hispanic Community Health Study/Study of Latinos&lt;/title&gt;&lt;secondary-title&gt;Annals of Epidemiology&lt;/secondary-title&gt;&lt;short-title&gt;Sample Design and Cohort Selection in the Hispanic Community Health Study/Study of Latinos&lt;/short-title&gt;&lt;/titles&gt;&lt;periodical&gt;&lt;full-title&gt;Annals of Epidemiology&lt;/full-title&gt;&lt;/periodical&gt;&lt;pages&gt;642-649&lt;/pages&gt;&lt;volume&gt;20&lt;/volume&gt;&lt;number&gt;8&lt;/number&gt;&lt;dates&gt;&lt;year&gt;2010&lt;/year&gt;&lt;pub-dates&gt;&lt;date&gt;2010-08-01&lt;/date&gt;&lt;/pub-dates&gt;&lt;/dates&gt;&lt;isbn&gt;1047-2797&lt;/isbn&gt;&lt;urls&gt;&lt;related-urls&gt;&lt;url&gt;http://europepmc.org/articles/pmc2921622?pdf=render&lt;/url&gt;&lt;/related-urls&gt;&lt;/urls&gt;&lt;electronic-resource-num&gt;10.1016/j.annepidem.2010.05.006&lt;/electronic-resource-num&gt;&lt;access-date&gt;2022-09-02t00:27:05&lt;/access-date&gt;&lt;/record&gt;&lt;/Cite&gt;&lt;/EndNote&gt;</w:instrText>
      </w:r>
      <w:r>
        <w:rPr>
          <w:szCs w:val="24"/>
        </w:rPr>
        <w:fldChar w:fldCharType="separate"/>
      </w:r>
      <w:r>
        <w:rPr>
          <w:noProof/>
          <w:szCs w:val="24"/>
        </w:rPr>
        <w:t>(Lavange et al., 2010)</w:t>
      </w:r>
      <w:r>
        <w:rPr>
          <w:szCs w:val="24"/>
        </w:rPr>
        <w:fldChar w:fldCharType="end"/>
      </w:r>
      <w:r w:rsidRPr="002E494F">
        <w:rPr>
          <w:szCs w:val="24"/>
        </w:rPr>
        <w:t>, the study design specifications are accounted for in all the presented</w:t>
      </w:r>
      <w:r w:rsidR="00BA790F">
        <w:rPr>
          <w:szCs w:val="24"/>
        </w:rPr>
        <w:t xml:space="preserve"> </w:t>
      </w:r>
      <w:r w:rsidR="00BA790F" w:rsidRPr="002E494F">
        <w:rPr>
          <w:szCs w:val="24"/>
        </w:rPr>
        <w:t>analysis</w:t>
      </w:r>
      <w:r w:rsidRPr="002E494F">
        <w:rPr>
          <w:szCs w:val="24"/>
        </w:rPr>
        <w:t>. Sample code</w:t>
      </w:r>
      <w:r w:rsidR="00E55536">
        <w:rPr>
          <w:szCs w:val="24"/>
        </w:rPr>
        <w:t>s</w:t>
      </w:r>
      <w:r w:rsidRPr="002E494F">
        <w:rPr>
          <w:szCs w:val="24"/>
        </w:rPr>
        <w:t xml:space="preserve"> and results using readily available software (e.g., SAS, Stata, R) are provided. </w:t>
      </w:r>
    </w:p>
    <w:p w14:paraId="619A817D" w14:textId="77777777" w:rsidR="0034174D" w:rsidRDefault="0034174D" w:rsidP="00E93F62">
      <w:pPr>
        <w:rPr>
          <w:szCs w:val="24"/>
        </w:rPr>
      </w:pPr>
    </w:p>
    <w:p w14:paraId="1C033C34" w14:textId="71A94EC1" w:rsidR="00070B29" w:rsidRPr="00D47CF8" w:rsidRDefault="004522B4" w:rsidP="001F1256">
      <w:pPr>
        <w:pStyle w:val="Heading2"/>
      </w:pPr>
      <w:bookmarkStart w:id="30" w:name="_Ref211100661"/>
      <w:bookmarkStart w:id="31" w:name="_Toc211703337"/>
      <w:r w:rsidRPr="00D47CF8">
        <w:t>Inferential Framework</w:t>
      </w:r>
      <w:bookmarkEnd w:id="30"/>
      <w:bookmarkEnd w:id="31"/>
      <w:r w:rsidRPr="00D47CF8">
        <w:t xml:space="preserve"> </w:t>
      </w:r>
    </w:p>
    <w:p w14:paraId="593F58D6" w14:textId="71812C3E" w:rsidR="001316BA" w:rsidRDefault="00070B29" w:rsidP="001316BA">
      <w:r w:rsidRPr="001A2F60">
        <w:rPr>
          <w:szCs w:val="24"/>
        </w:rPr>
        <w:t>In all our analysis, we adopt the following perspective: observations are assumed to be sampled from a fixed finite population using a pre-specified sampling design, with the variation in the sample resulting from the randomness from sampling, instead of distributional assumption about the data-generating process</w:t>
      </w:r>
      <w:r w:rsidR="004D6B16" w:rsidRPr="001A2F60">
        <w:rPr>
          <w:szCs w:val="24"/>
        </w:rPr>
        <w:t xml:space="preserve"> </w:t>
      </w:r>
      <w:r w:rsidR="00177C08" w:rsidRPr="001A2F60">
        <w:rPr>
          <w:szCs w:val="24"/>
        </w:rPr>
        <w:fldChar w:fldCharType="begin"/>
      </w:r>
      <w:r w:rsidR="00E24DC4">
        <w:rPr>
          <w:szCs w:val="24"/>
        </w:rPr>
        <w:instrText xml:space="preserve"> ADDIN EN.CITE &lt;EndNote&gt;&lt;Cite&gt;&lt;Author&gt;Sterba&lt;/Author&gt;&lt;Year&gt;2009&lt;/Year&gt;&lt;RecNum&gt;2&lt;/RecNum&gt;&lt;DisplayText&gt;(Sterba, 2009)&lt;/DisplayText&gt;&lt;record&gt;&lt;rec-number&gt;2&lt;/rec-number&gt;&lt;foreign-keys&gt;&lt;key app="EN" db-id="fpeaez5vpz90t2eeder5wddxz0dv9p9zxpz0" timestamp="1716573795"&gt;2&lt;/key&gt;&lt;/foreign-keys&gt;&lt;ref-type name="Journal Article"&gt;17&lt;/ref-type&gt;&lt;contributors&gt;&lt;authors&gt;&lt;author&gt;Sterba, Sonya K.&lt;/author&gt;&lt;/authors&gt;&lt;/contributors&gt;&lt;titles&gt;&lt;title&gt;Alternative Model-Based and Design-Based Frameworks for Inference From Samples to Populations: From Polarization to Integration&lt;/title&gt;&lt;secondary-title&gt;Multivariate Behavioral Research&lt;/secondary-title&gt;&lt;short-title&gt;Alternative Model-Based and Design-Based Frameworks for Inference From Samples to Populations: From Polarization to Integration&lt;/short-title&gt;&lt;/titles&gt;&lt;periodical&gt;&lt;full-title&gt;Multivariate Behavioral Research&lt;/full-title&gt;&lt;/periodical&gt;&lt;pages&gt;711-740&lt;/pages&gt;&lt;volume&gt;44&lt;/volume&gt;&lt;number&gt;6&lt;/number&gt;&lt;dates&gt;&lt;year&gt;2009&lt;/year&gt;&lt;pub-dates&gt;&lt;date&gt;2009-11-30&lt;/date&gt;&lt;/pub-dates&gt;&lt;/dates&gt;&lt;isbn&gt;0027-3171&lt;/isbn&gt;&lt;urls&gt;&lt;related-urls&gt;&lt;url&gt;https://www.ncbi.nlm.nih.gov/pmc/articles/PMC2856970&lt;/url&gt;&lt;/related-urls&gt;&lt;/urls&gt;&lt;electronic-resource-num&gt;10.1080/00273170903333574&lt;/electronic-resource-num&gt;&lt;access-date&gt;2022-09-01t17:19:57&lt;/access-date&gt;&lt;/record&gt;&lt;/Cite&gt;&lt;/EndNote&gt;</w:instrText>
      </w:r>
      <w:r w:rsidR="00177C08" w:rsidRPr="001A2F60">
        <w:rPr>
          <w:szCs w:val="24"/>
        </w:rPr>
        <w:fldChar w:fldCharType="separate"/>
      </w:r>
      <w:r w:rsidR="00177C08" w:rsidRPr="001A2F60">
        <w:rPr>
          <w:noProof/>
          <w:szCs w:val="24"/>
        </w:rPr>
        <w:t>(Sterba, 2009)</w:t>
      </w:r>
      <w:r w:rsidR="00177C08" w:rsidRPr="001A2F60">
        <w:rPr>
          <w:szCs w:val="24"/>
        </w:rPr>
        <w:fldChar w:fldCharType="end"/>
      </w:r>
      <w:r w:rsidRPr="001A2F60">
        <w:rPr>
          <w:szCs w:val="24"/>
        </w:rPr>
        <w:t xml:space="preserve">. The values of variables of interest are treated as fixed in this finite population, and their inference considers the distribution of the estimator over repeated samples by using the same sampling design. For valid inference under this perspective, the sampling design (stratification, clustering and sampling weights) needs to be accounted for during the point and variance estimation of finite-population parameters. </w:t>
      </w:r>
      <w:r w:rsidR="001316BA">
        <w:t xml:space="preserve">Analytic techniques that properly incorporate these features are referred to throughout this document as </w:t>
      </w:r>
      <w:r w:rsidR="00922460">
        <w:rPr>
          <w:rStyle w:val="Strong"/>
        </w:rPr>
        <w:t>design-based complex-</w:t>
      </w:r>
      <w:r w:rsidR="001316BA">
        <w:rPr>
          <w:rStyle w:val="Strong"/>
        </w:rPr>
        <w:t>survey procedures</w:t>
      </w:r>
      <w:r w:rsidR="001316BA">
        <w:t xml:space="preserve">. For certain model structures, particularly those involving </w:t>
      </w:r>
      <w:r w:rsidR="001316BA" w:rsidRPr="001316BA">
        <w:rPr>
          <w:rStyle w:val="Strong"/>
          <w:b w:val="0"/>
          <w:bCs w:val="0"/>
        </w:rPr>
        <w:t>longitudinal or highly clustered data</w:t>
      </w:r>
      <w:r w:rsidR="001316BA" w:rsidRPr="001316BA">
        <w:rPr>
          <w:bCs/>
        </w:rPr>
        <w:t>,</w:t>
      </w:r>
      <w:r w:rsidR="001316BA">
        <w:t xml:space="preserve"> such complex survey procedures either do not yet exist or have not been fully implemented in standard statistical software. </w:t>
      </w:r>
    </w:p>
    <w:p w14:paraId="77900D67" w14:textId="67A4F815" w:rsidR="001316BA" w:rsidRDefault="001316BA" w:rsidP="00E93F62">
      <w:r>
        <w:t xml:space="preserve">In contrast to </w:t>
      </w:r>
      <w:r w:rsidR="00B2594B">
        <w:t>complex-survey</w:t>
      </w:r>
      <w:r>
        <w:t xml:space="preserve"> procedures, </w:t>
      </w:r>
      <w:r w:rsidRPr="001316BA">
        <w:rPr>
          <w:b/>
          <w:bCs/>
        </w:rPr>
        <w:t>model-based procedures</w:t>
      </w:r>
      <w:r>
        <w:t xml:space="preserve"> assume that the observed data arise from an underlying stochastic (superpopulation) model that specifies the probability distribution of the measurements given model parameters. Inferences are drawn based on the likelihood function or estimating equations derived from that model, rather than from the randomization distribution of the sampling design. When applied appropriately, model-based approaches can provide consistent and unbiased estimates of finite-population parameters if they incorporate sampling weights to adjust for unequal selection probabilities and use robust variance estimators to account for intra-cluster correlation and model misspecification.</w:t>
      </w:r>
    </w:p>
    <w:p w14:paraId="4329681D" w14:textId="0ABFE67B" w:rsidR="00070B29" w:rsidRPr="002D5472" w:rsidRDefault="001316BA" w:rsidP="00E93F62">
      <w:pPr>
        <w:rPr>
          <w:szCs w:val="24"/>
        </w:rPr>
      </w:pPr>
      <w:r>
        <w:lastRenderedPageBreak/>
        <w:t xml:space="preserve">The </w:t>
      </w:r>
      <w:r w:rsidR="00070B29" w:rsidRPr="00BF3EC9">
        <w:rPr>
          <w:b/>
          <w:bCs/>
          <w:szCs w:val="24"/>
        </w:rPr>
        <w:t xml:space="preserve">Coordinating Center </w:t>
      </w:r>
      <w:r w:rsidR="00C91394" w:rsidRPr="00BF3EC9">
        <w:rPr>
          <w:b/>
          <w:bCs/>
          <w:szCs w:val="24"/>
        </w:rPr>
        <w:t xml:space="preserve">(CC) </w:t>
      </w:r>
      <w:r w:rsidRPr="001316BA">
        <w:t>conducted</w:t>
      </w:r>
      <w:r w:rsidRPr="001316BA">
        <w:rPr>
          <w:b/>
          <w:bCs/>
        </w:rPr>
        <w:t xml:space="preserve"> </w:t>
      </w:r>
      <w:r w:rsidRPr="001316BA">
        <w:rPr>
          <w:rStyle w:val="Strong"/>
          <w:b w:val="0"/>
        </w:rPr>
        <w:t>simulation studies</w:t>
      </w:r>
      <w:r>
        <w:t xml:space="preserve"> to evaluate both </w:t>
      </w:r>
      <w:r w:rsidR="00B2594B">
        <w:t xml:space="preserve">complex-survey </w:t>
      </w:r>
      <w:r>
        <w:t xml:space="preserve">methods (when available) and </w:t>
      </w:r>
      <w:r w:rsidRPr="001316BA">
        <w:rPr>
          <w:rStyle w:val="Strong"/>
          <w:b w:val="0"/>
          <w:bCs w:val="0"/>
        </w:rPr>
        <w:t xml:space="preserve">model-based </w:t>
      </w:r>
      <w:r>
        <w:t xml:space="preserve">alternatives as tools for obtaining finite-population estimates. </w:t>
      </w:r>
      <w:r w:rsidR="00245250">
        <w:rPr>
          <w:szCs w:val="24"/>
        </w:rPr>
        <w:t xml:space="preserve">The simulation results, which will be communicated in a separate document, show that </w:t>
      </w:r>
      <w:r w:rsidR="002D5472" w:rsidRPr="002D5472">
        <w:rPr>
          <w:rStyle w:val="Strong"/>
          <w:b w:val="0"/>
          <w:bCs w:val="0"/>
        </w:rPr>
        <w:t xml:space="preserve">both </w:t>
      </w:r>
      <w:r w:rsidR="002D5472">
        <w:t xml:space="preserve">can yield valid and efficient finite-population inferences for HCHS/SOL data. </w:t>
      </w:r>
      <w:r w:rsidR="00813D89">
        <w:rPr>
          <w:szCs w:val="24"/>
        </w:rPr>
        <w:t>Therefore</w:t>
      </w:r>
      <w:r w:rsidR="002D5472">
        <w:rPr>
          <w:szCs w:val="24"/>
        </w:rPr>
        <w:t>, i</w:t>
      </w:r>
      <w:r w:rsidR="00070B29" w:rsidRPr="001A2F60">
        <w:rPr>
          <w:szCs w:val="24"/>
        </w:rPr>
        <w:t xml:space="preserve">n this document, </w:t>
      </w:r>
      <w:r>
        <w:t xml:space="preserve">we present the use </w:t>
      </w:r>
      <w:r w:rsidRPr="001316BA">
        <w:t>of</w:t>
      </w:r>
      <w:r w:rsidRPr="001316BA">
        <w:rPr>
          <w:b/>
          <w:bCs/>
        </w:rPr>
        <w:t xml:space="preserve"> </w:t>
      </w:r>
      <w:r w:rsidRPr="001316BA">
        <w:rPr>
          <w:rStyle w:val="Strong"/>
          <w:b w:val="0"/>
        </w:rPr>
        <w:t xml:space="preserve">both </w:t>
      </w:r>
      <w:r w:rsidR="00B2594B">
        <w:t xml:space="preserve">complex-survey </w:t>
      </w:r>
      <w:r w:rsidRPr="001316BA">
        <w:rPr>
          <w:rStyle w:val="Strong"/>
          <w:b w:val="0"/>
        </w:rPr>
        <w:t>and model-based procedures</w:t>
      </w:r>
      <w:r>
        <w:t xml:space="preserve"> for analyzing HCHS/SOL data, highlighting approaches that have been empirically shown to provide appropriate inference for the target finite population.</w:t>
      </w:r>
    </w:p>
    <w:p w14:paraId="7696CE01" w14:textId="77777777" w:rsidR="006239BF" w:rsidRDefault="006239BF" w:rsidP="00E93F62">
      <w:pPr>
        <w:rPr>
          <w:szCs w:val="24"/>
        </w:rPr>
      </w:pPr>
    </w:p>
    <w:p w14:paraId="067B5EE5" w14:textId="732DE9FA" w:rsidR="006239BF" w:rsidRDefault="004135AB" w:rsidP="004135AB">
      <w:pPr>
        <w:pStyle w:val="Heading2"/>
      </w:pPr>
      <w:bookmarkStart w:id="32" w:name="_Toc211703338"/>
      <w:r>
        <w:t>Modelling Approaches</w:t>
      </w:r>
      <w:bookmarkEnd w:id="32"/>
    </w:p>
    <w:p w14:paraId="1928B19F" w14:textId="7CAB86D8" w:rsidR="00A7411A" w:rsidRPr="001A2F60" w:rsidRDefault="00070B29" w:rsidP="00E93F62">
      <w:pPr>
        <w:rPr>
          <w:szCs w:val="24"/>
        </w:rPr>
      </w:pPr>
      <w:r w:rsidRPr="001A2F60">
        <w:rPr>
          <w:szCs w:val="24"/>
        </w:rPr>
        <w:t xml:space="preserve">Two statistical modelling approaches are commonly adopted to analyze longitudinal data </w:t>
      </w:r>
      <w:r w:rsidR="006A1088" w:rsidRPr="001A2F60">
        <w:rPr>
          <w:szCs w:val="24"/>
        </w:rPr>
        <w:t>with repeated measures</w:t>
      </w:r>
      <w:r w:rsidRPr="001A2F60">
        <w:rPr>
          <w:szCs w:val="24"/>
        </w:rPr>
        <w:t xml:space="preserve">, the </w:t>
      </w:r>
      <w:r w:rsidRPr="001A2F60">
        <w:rPr>
          <w:b/>
          <w:bCs/>
          <w:szCs w:val="24"/>
        </w:rPr>
        <w:t>marginal approach</w:t>
      </w:r>
      <w:r w:rsidRPr="001A2F60">
        <w:rPr>
          <w:szCs w:val="24"/>
        </w:rPr>
        <w:t xml:space="preserve"> modeling the </w:t>
      </w:r>
      <w:r w:rsidRPr="001A2F60">
        <w:rPr>
          <w:szCs w:val="24"/>
          <w:u w:val="single"/>
        </w:rPr>
        <w:t>population-average</w:t>
      </w:r>
      <w:r w:rsidR="002D059E" w:rsidRPr="001A2F60">
        <w:rPr>
          <w:szCs w:val="24"/>
          <w:u w:val="single"/>
        </w:rPr>
        <w:t>d</w:t>
      </w:r>
      <w:r w:rsidRPr="001A2F60">
        <w:rPr>
          <w:szCs w:val="24"/>
        </w:rPr>
        <w:t xml:space="preserve"> longitudinal </w:t>
      </w:r>
      <w:r w:rsidR="00982884" w:rsidRPr="009972F3">
        <w:rPr>
          <w:szCs w:val="24"/>
        </w:rPr>
        <w:t>trend</w:t>
      </w:r>
      <w:r w:rsidRPr="001A2F60">
        <w:rPr>
          <w:szCs w:val="24"/>
        </w:rPr>
        <w:t xml:space="preserve"> and the </w:t>
      </w:r>
      <w:r w:rsidRPr="001A2F60">
        <w:rPr>
          <w:b/>
          <w:bCs/>
          <w:szCs w:val="24"/>
        </w:rPr>
        <w:t>conditional approach</w:t>
      </w:r>
      <w:r w:rsidRPr="001A2F60">
        <w:rPr>
          <w:szCs w:val="24"/>
        </w:rPr>
        <w:t xml:space="preserve"> modeling the </w:t>
      </w:r>
      <w:r w:rsidR="00773BF9" w:rsidRPr="001A2F60">
        <w:rPr>
          <w:szCs w:val="24"/>
          <w:u w:val="single"/>
        </w:rPr>
        <w:t>subject</w:t>
      </w:r>
      <w:r w:rsidRPr="001A2F60">
        <w:rPr>
          <w:szCs w:val="24"/>
          <w:u w:val="single"/>
        </w:rPr>
        <w:t>-specific</w:t>
      </w:r>
      <w:r w:rsidRPr="001A2F60">
        <w:rPr>
          <w:szCs w:val="24"/>
        </w:rPr>
        <w:t xml:space="preserve"> longitudinal </w:t>
      </w:r>
      <w:r w:rsidRPr="009972F3">
        <w:rPr>
          <w:szCs w:val="24"/>
        </w:rPr>
        <w:t>trend</w:t>
      </w:r>
      <w:r w:rsidRPr="001A2F60">
        <w:rPr>
          <w:szCs w:val="24"/>
        </w:rPr>
        <w:t xml:space="preserve">. </w:t>
      </w:r>
      <w:r w:rsidR="007773C0" w:rsidRPr="001A2F60">
        <w:rPr>
          <w:szCs w:val="24"/>
        </w:rPr>
        <w:t>The marginal</w:t>
      </w:r>
      <w:r w:rsidR="004A68F1" w:rsidRPr="001A2F60">
        <w:rPr>
          <w:szCs w:val="24"/>
        </w:rPr>
        <w:t xml:space="preserve"> approach describes the linear relationship of a transformed mean response with the covariates without specifying the correlation structure for the responses within clusters. The coefficients (betas) of covariates have the interpretation of population-averaged effects; hence they are useful when one is interested in the covariate effects on the response but describing the amount of correlation of responses within clusters is not of particular interest.</w:t>
      </w:r>
      <w:r w:rsidR="006E17BA">
        <w:rPr>
          <w:szCs w:val="24"/>
        </w:rPr>
        <w:t xml:space="preserve"> </w:t>
      </w:r>
      <w:r w:rsidR="0021521C" w:rsidRPr="0021521C">
        <w:rPr>
          <w:szCs w:val="24"/>
        </w:rPr>
        <w:t xml:space="preserve">The conditional approach </w:t>
      </w:r>
      <w:r w:rsidR="00FF2521">
        <w:rPr>
          <w:rFonts w:hint="eastAsia"/>
          <w:szCs w:val="24"/>
        </w:rPr>
        <w:t>incorporates</w:t>
      </w:r>
      <w:r w:rsidR="0021521C" w:rsidRPr="0021521C">
        <w:rPr>
          <w:szCs w:val="24"/>
        </w:rPr>
        <w:t xml:space="preserve"> random effects to capture between-subject heterogeneity in response </w:t>
      </w:r>
      <w:r w:rsidR="00B13C8C">
        <w:rPr>
          <w:szCs w:val="24"/>
        </w:rPr>
        <w:t>trend</w:t>
      </w:r>
      <w:r w:rsidR="0021521C" w:rsidRPr="0021521C">
        <w:rPr>
          <w:szCs w:val="24"/>
        </w:rPr>
        <w:t xml:space="preserve">. </w:t>
      </w:r>
      <w:r w:rsidR="00996F81">
        <w:rPr>
          <w:szCs w:val="24"/>
        </w:rPr>
        <w:t>The random effects are usually assumed to follow some parametric distribution. The</w:t>
      </w:r>
      <w:r w:rsidR="0021521C" w:rsidRPr="0021521C">
        <w:rPr>
          <w:szCs w:val="24"/>
        </w:rPr>
        <w:t xml:space="preserve"> coefficients </w:t>
      </w:r>
      <w:r w:rsidR="00996F81">
        <w:rPr>
          <w:szCs w:val="24"/>
        </w:rPr>
        <w:t xml:space="preserve">of the covariates in the model </w:t>
      </w:r>
      <w:r w:rsidR="0021521C" w:rsidRPr="0021521C">
        <w:rPr>
          <w:szCs w:val="24"/>
        </w:rPr>
        <w:t xml:space="preserve">(betas) represent subject-specific effects, quantifying how </w:t>
      </w:r>
      <w:r w:rsidR="006947FB">
        <w:rPr>
          <w:szCs w:val="24"/>
        </w:rPr>
        <w:t xml:space="preserve">changes in </w:t>
      </w:r>
      <w:r w:rsidR="00996F81">
        <w:rPr>
          <w:szCs w:val="24"/>
        </w:rPr>
        <w:t xml:space="preserve">covariates </w:t>
      </w:r>
      <w:r w:rsidR="00392E7C">
        <w:rPr>
          <w:szCs w:val="24"/>
        </w:rPr>
        <w:t xml:space="preserve">within a person </w:t>
      </w:r>
      <w:r w:rsidR="00996F81">
        <w:rPr>
          <w:szCs w:val="24"/>
        </w:rPr>
        <w:t xml:space="preserve">affect </w:t>
      </w:r>
      <w:r w:rsidR="0021521C" w:rsidRPr="0021521C">
        <w:rPr>
          <w:szCs w:val="24"/>
        </w:rPr>
        <w:t xml:space="preserve">individual responses </w:t>
      </w:r>
      <w:r w:rsidR="006947FB">
        <w:rPr>
          <w:szCs w:val="24"/>
        </w:rPr>
        <w:t>conditioning</w:t>
      </w:r>
      <w:r w:rsidR="0021521C" w:rsidRPr="0021521C">
        <w:rPr>
          <w:szCs w:val="24"/>
        </w:rPr>
        <w:t xml:space="preserve"> on </w:t>
      </w:r>
      <w:r w:rsidR="00F53D15">
        <w:rPr>
          <w:szCs w:val="24"/>
        </w:rPr>
        <w:t xml:space="preserve">the </w:t>
      </w:r>
      <w:r w:rsidR="0021521C" w:rsidRPr="0021521C">
        <w:rPr>
          <w:szCs w:val="24"/>
        </w:rPr>
        <w:t xml:space="preserve">random effects. </w:t>
      </w:r>
      <w:r w:rsidR="003A0FF4" w:rsidRPr="003A0FF4">
        <w:rPr>
          <w:szCs w:val="24"/>
        </w:rPr>
        <w:t xml:space="preserve">By explicitly modeling the within-cluster correlation structure through random effects, this approach provides insights into </w:t>
      </w:r>
      <w:r w:rsidR="00F53D15">
        <w:rPr>
          <w:szCs w:val="24"/>
        </w:rPr>
        <w:t>how the responses within a person are correlated</w:t>
      </w:r>
      <w:r w:rsidR="003A0FF4" w:rsidRPr="003A0FF4">
        <w:rPr>
          <w:szCs w:val="24"/>
        </w:rPr>
        <w:t xml:space="preserve">. The interpretation of covariate effects </w:t>
      </w:r>
      <w:r w:rsidR="00F53D15">
        <w:rPr>
          <w:szCs w:val="24"/>
        </w:rPr>
        <w:t>is</w:t>
      </w:r>
      <w:r w:rsidR="003A0FF4" w:rsidRPr="003A0FF4">
        <w:rPr>
          <w:szCs w:val="24"/>
        </w:rPr>
        <w:t xml:space="preserve"> specific to each subject rather than averaged across the population.</w:t>
      </w:r>
      <w:r w:rsidR="00F53D15">
        <w:rPr>
          <w:szCs w:val="24"/>
        </w:rPr>
        <w:t xml:space="preserve"> The choice between the conditional and marginal approaches depends on whether </w:t>
      </w:r>
      <w:r w:rsidR="001D7EA8">
        <w:rPr>
          <w:szCs w:val="24"/>
        </w:rPr>
        <w:t xml:space="preserve">or not </w:t>
      </w:r>
      <w:r w:rsidR="00F53D15">
        <w:rPr>
          <w:szCs w:val="24"/>
        </w:rPr>
        <w:t>the correlation of the responses within clusters is of interest. When the response variable is continuous and the link function is iden</w:t>
      </w:r>
      <w:r w:rsidR="001D7EA8">
        <w:rPr>
          <w:szCs w:val="24"/>
        </w:rPr>
        <w:t xml:space="preserve">tity function, the beta coefficients in the marginal model are the same as the fixed effects in the conditional model. </w:t>
      </w:r>
    </w:p>
    <w:p w14:paraId="5F1CEDB4" w14:textId="72883B87" w:rsidR="00782C4A" w:rsidRDefault="00794B0D" w:rsidP="00E93F62">
      <w:pPr>
        <w:rPr>
          <w:rFonts w:cs="Times New Roman"/>
        </w:rPr>
        <w:sectPr w:rsidR="00782C4A" w:rsidSect="0018596F">
          <w:headerReference w:type="default" r:id="rId18"/>
          <w:pgSz w:w="12240" w:h="15840"/>
          <w:pgMar w:top="1440" w:right="1440" w:bottom="1440" w:left="1440" w:header="720" w:footer="720" w:gutter="0"/>
          <w:cols w:space="720"/>
          <w:docGrid w:linePitch="360"/>
        </w:sectPr>
      </w:pPr>
      <w:r w:rsidRPr="001A2F60">
        <w:rPr>
          <w:b/>
          <w:bCs/>
          <w:szCs w:val="24"/>
        </w:rPr>
        <w:t xml:space="preserve">Generalized Estimating Equation (GEE) </w:t>
      </w:r>
      <w:r w:rsidRPr="001A2F60">
        <w:rPr>
          <w:szCs w:val="24"/>
        </w:rPr>
        <w:t>is a marginal approach</w:t>
      </w:r>
      <w:r w:rsidR="00013169" w:rsidRPr="001A2F60">
        <w:rPr>
          <w:szCs w:val="24"/>
        </w:rPr>
        <w:t xml:space="preserve"> for longitudinal analysis</w:t>
      </w:r>
      <w:r w:rsidR="001F629F" w:rsidRPr="001A2F60">
        <w:rPr>
          <w:szCs w:val="24"/>
        </w:rPr>
        <w:t xml:space="preserve"> </w:t>
      </w:r>
      <w:r w:rsidR="00A21BD6" w:rsidRPr="001A2F60">
        <w:rPr>
          <w:szCs w:val="24"/>
        </w:rPr>
        <w:t xml:space="preserve">with repeated measures </w:t>
      </w:r>
      <w:r w:rsidR="00491044" w:rsidRPr="001A2F60">
        <w:rPr>
          <w:szCs w:val="24"/>
        </w:rPr>
        <w:fldChar w:fldCharType="begin"/>
      </w:r>
      <w:r w:rsidR="00491044" w:rsidRPr="001A2F60">
        <w:rPr>
          <w:szCs w:val="24"/>
        </w:rPr>
        <w:instrText xml:space="preserve"> ADDIN EN.CITE &lt;EndNote&gt;&lt;Cite&gt;&lt;Author&gt;Liang&lt;/Author&gt;&lt;Year&gt;1986&lt;/Year&gt;&lt;RecNum&gt;17&lt;/RecNum&gt;&lt;DisplayText&gt;(Liang &amp;amp; Zeger, 1986)&lt;/DisplayText&gt;&lt;record&gt;&lt;rec-number&gt;17&lt;/rec-number&gt;&lt;foreign-keys&gt;&lt;key app="EN" db-id="d9svatzzltvvzte92srv2rxxtdxdt2szr2zd" timestamp="1662080622"&gt;17&lt;/key&gt;&lt;/foreign-keys&gt;&lt;ref-type name="Journal Article"&gt;17&lt;/ref-type&gt;&lt;contributors&gt;&lt;authors&gt;&lt;author&gt;Liang, Kung-Yee&lt;/author&gt;&lt;author&gt;Zeger, Scott L.&lt;/author&gt;&lt;/authors&gt;&lt;/contributors&gt;&lt;titles&gt;&lt;title&gt;Longitudinal data analysis using generalized linear models&lt;/title&gt;&lt;secondary-title&gt;Biometrika&lt;/secondary-title&gt;&lt;short-title&gt;Longitudinal data analysis using generalized linear models&lt;/short-title&gt;&lt;/titles&gt;&lt;periodical&gt;&lt;full-title&gt;Biometrika&lt;/full-title&gt;&lt;/periodical&gt;&lt;pages&gt;13-22&lt;/pages&gt;&lt;volume&gt;73&lt;/volume&gt;&lt;number&gt;1&lt;/number&gt;&lt;dates&gt;&lt;year&gt;1986&lt;/year&gt;&lt;pub-dates&gt;&lt;date&gt;1986-01-01&lt;/date&gt;&lt;/pub-dates&gt;&lt;/dates&gt;&lt;isbn&gt;0006-3444&lt;/isbn&gt;&lt;urls&gt;&lt;/urls&gt;&lt;electronic-resource-num&gt;10.1093/biomet/73.1.13&lt;/electronic-resource-num&gt;&lt;access-date&gt;2022-09-02t00:34:44&lt;/access-date&gt;&lt;/record&gt;&lt;/Cite&gt;&lt;/EndNote&gt;</w:instrText>
      </w:r>
      <w:r w:rsidR="00491044" w:rsidRPr="001A2F60">
        <w:rPr>
          <w:szCs w:val="24"/>
        </w:rPr>
        <w:fldChar w:fldCharType="separate"/>
      </w:r>
      <w:r w:rsidR="00491044" w:rsidRPr="001A2F60">
        <w:rPr>
          <w:noProof/>
          <w:szCs w:val="24"/>
        </w:rPr>
        <w:t>(Liang &amp; Zeger, 1986)</w:t>
      </w:r>
      <w:r w:rsidR="00491044" w:rsidRPr="001A2F60">
        <w:rPr>
          <w:szCs w:val="24"/>
        </w:rPr>
        <w:fldChar w:fldCharType="end"/>
      </w:r>
      <w:r w:rsidR="001F629F" w:rsidRPr="001A2F60">
        <w:rPr>
          <w:szCs w:val="24"/>
        </w:rPr>
        <w:t>.</w:t>
      </w:r>
      <w:r w:rsidR="00AC3B48" w:rsidRPr="001A2F60">
        <w:rPr>
          <w:szCs w:val="24"/>
        </w:rPr>
        <w:t xml:space="preserve"> </w:t>
      </w:r>
      <w:r w:rsidR="006D3B87" w:rsidRPr="001A2F60">
        <w:rPr>
          <w:szCs w:val="24"/>
        </w:rPr>
        <w:t xml:space="preserve">GEE estimates the relationship of a mean response with the covariates through a quasi-likelihood function and accounts for the non-independence of units within clusters (e.g., repeated observations within participants) through the specification of a working correlation structure. </w:t>
      </w:r>
      <w:r w:rsidR="00B06027" w:rsidRPr="001A2F60">
        <w:rPr>
          <w:szCs w:val="24"/>
        </w:rPr>
        <w:t>GEE</w:t>
      </w:r>
      <w:r w:rsidR="006D3B87" w:rsidRPr="001A2F60">
        <w:rPr>
          <w:szCs w:val="24"/>
        </w:rPr>
        <w:t xml:space="preserve"> can provide asymptotically unbiased coefficient estimates, which are interpreted as </w:t>
      </w:r>
      <w:r w:rsidR="006D3B87" w:rsidRPr="00B30466">
        <w:rPr>
          <w:szCs w:val="24"/>
        </w:rPr>
        <w:t>population-averaged</w:t>
      </w:r>
      <w:r w:rsidR="006D3B87" w:rsidRPr="001A2F60">
        <w:rPr>
          <w:szCs w:val="24"/>
        </w:rPr>
        <w:t xml:space="preserve"> effects. The variance of the coefficients can be estimated using a cluster-robust variance estimator (also known as the sandwich estimator), which </w:t>
      </w:r>
      <w:r w:rsidR="00DB710A" w:rsidRPr="001A2F60">
        <w:rPr>
          <w:szCs w:val="24"/>
        </w:rPr>
        <w:t xml:space="preserve">is </w:t>
      </w:r>
      <w:r w:rsidR="00801C5D" w:rsidRPr="001A2F60">
        <w:rPr>
          <w:szCs w:val="24"/>
        </w:rPr>
        <w:t xml:space="preserve">robust against misspecification of the working correlation structure. </w:t>
      </w:r>
      <w:r w:rsidR="00EE19F8" w:rsidRPr="001A2F60">
        <w:rPr>
          <w:szCs w:val="24"/>
        </w:rPr>
        <w:t>Investigators can use this marginal approach when their primary interest lies in</w:t>
      </w:r>
      <w:r w:rsidR="00EE19F8" w:rsidRPr="00FC4E9C">
        <w:rPr>
          <w:szCs w:val="24"/>
        </w:rPr>
        <w:t xml:space="preserve"> understanding the effects of </w:t>
      </w:r>
      <w:r w:rsidR="001D7EA8" w:rsidRPr="00FC4E9C">
        <w:rPr>
          <w:szCs w:val="24"/>
        </w:rPr>
        <w:t xml:space="preserve">change in </w:t>
      </w:r>
      <w:r w:rsidR="00EE19F8" w:rsidRPr="00FC4E9C">
        <w:rPr>
          <w:szCs w:val="24"/>
        </w:rPr>
        <w:t xml:space="preserve">covariates </w:t>
      </w:r>
      <w:r w:rsidR="001D7EA8" w:rsidRPr="00FC4E9C">
        <w:rPr>
          <w:szCs w:val="24"/>
        </w:rPr>
        <w:t xml:space="preserve">within a person/cluster </w:t>
      </w:r>
      <w:r w:rsidR="00EE19F8" w:rsidRPr="00FC4E9C">
        <w:rPr>
          <w:szCs w:val="24"/>
        </w:rPr>
        <w:t>on the response, rather than quantifying the correlation between responses within clusters</w:t>
      </w:r>
      <w:r w:rsidR="00EE19F8" w:rsidRPr="001A2F60">
        <w:rPr>
          <w:szCs w:val="24"/>
        </w:rPr>
        <w:t>.</w:t>
      </w:r>
    </w:p>
    <w:p w14:paraId="4D2722CE" w14:textId="7AB7330E" w:rsidR="001A2487" w:rsidRDefault="0018596F" w:rsidP="001A2487">
      <w:pPr>
        <w:pStyle w:val="Style2"/>
      </w:pPr>
      <w:bookmarkStart w:id="33" w:name="_Toc211703339"/>
      <w:r w:rsidRPr="0018596F">
        <w:lastRenderedPageBreak/>
        <w:t>Cross-Sectional Analysis</w:t>
      </w:r>
      <w:r>
        <w:t xml:space="preserve"> at Visit 3</w:t>
      </w:r>
      <w:bookmarkEnd w:id="33"/>
    </w:p>
    <w:p w14:paraId="191D6620" w14:textId="62F1799A" w:rsidR="00DA2786" w:rsidRPr="004E21D0" w:rsidRDefault="00DA2786" w:rsidP="002F2ABE">
      <w:pPr>
        <w:rPr>
          <w:szCs w:val="24"/>
        </w:rPr>
      </w:pPr>
      <w:r w:rsidRPr="004E21D0">
        <w:rPr>
          <w:szCs w:val="24"/>
        </w:rPr>
        <w:t>In this chapter, we describe the calculation of Visit 3 sampling weights</w:t>
      </w:r>
      <w:r w:rsidR="00BA790F" w:rsidRPr="004E21D0">
        <w:rPr>
          <w:szCs w:val="24"/>
        </w:rPr>
        <w:t>. We also present</w:t>
      </w:r>
      <w:r w:rsidRPr="004E21D0">
        <w:rPr>
          <w:szCs w:val="24"/>
        </w:rPr>
        <w:t xml:space="preserve"> estimates for baseline characteristics </w:t>
      </w:r>
      <w:r w:rsidR="00BA790F" w:rsidRPr="004E21D0">
        <w:rPr>
          <w:szCs w:val="24"/>
        </w:rPr>
        <w:t xml:space="preserve">based on Visit 1 sample using </w:t>
      </w:r>
      <w:r w:rsidRPr="004E21D0">
        <w:rPr>
          <w:szCs w:val="24"/>
        </w:rPr>
        <w:t xml:space="preserve">Visit 1 sampling weights </w:t>
      </w:r>
      <w:r w:rsidR="00BA790F" w:rsidRPr="004E21D0">
        <w:rPr>
          <w:szCs w:val="24"/>
        </w:rPr>
        <w:t>and based on Visit 3 sample using</w:t>
      </w:r>
      <w:r w:rsidRPr="004E21D0">
        <w:rPr>
          <w:szCs w:val="24"/>
        </w:rPr>
        <w:t xml:space="preserve"> Visit 3 sampling weights.</w:t>
      </w:r>
      <w:r w:rsidR="00BA790F" w:rsidRPr="004E21D0">
        <w:rPr>
          <w:szCs w:val="24"/>
        </w:rPr>
        <w:t xml:space="preserve"> We expect the estimates </w:t>
      </w:r>
      <w:r w:rsidR="0069398A" w:rsidRPr="004E21D0">
        <w:rPr>
          <w:szCs w:val="24"/>
        </w:rPr>
        <w:t>to be</w:t>
      </w:r>
      <w:r w:rsidR="00BA790F" w:rsidRPr="004E21D0">
        <w:rPr>
          <w:szCs w:val="24"/>
        </w:rPr>
        <w:t xml:space="preserve"> similar because both are estimating the same population parameters.</w:t>
      </w:r>
    </w:p>
    <w:p w14:paraId="07C5DD23" w14:textId="0531B7EF" w:rsidR="002F2ABE" w:rsidRDefault="00224463" w:rsidP="002F2ABE">
      <w:pPr>
        <w:rPr>
          <w:szCs w:val="24"/>
        </w:rPr>
      </w:pPr>
      <w:r w:rsidRPr="002E494F">
        <w:rPr>
          <w:szCs w:val="24"/>
        </w:rPr>
        <w:t xml:space="preserve">For how to conduct </w:t>
      </w:r>
      <w:r w:rsidRPr="002571A6">
        <w:rPr>
          <w:b/>
          <w:bCs/>
          <w:szCs w:val="24"/>
        </w:rPr>
        <w:t>cross-sectional analysis</w:t>
      </w:r>
      <w:r w:rsidRPr="002E494F">
        <w:rPr>
          <w:szCs w:val="24"/>
        </w:rPr>
        <w:t xml:space="preserve"> for HCHS/SOL data </w:t>
      </w:r>
      <w:r w:rsidRPr="00E12EAE">
        <w:rPr>
          <w:szCs w:val="24"/>
          <w:u w:val="single"/>
        </w:rPr>
        <w:t xml:space="preserve">involving </w:t>
      </w:r>
      <w:r>
        <w:rPr>
          <w:szCs w:val="24"/>
          <w:u w:val="single"/>
        </w:rPr>
        <w:t>Visit 3 data only</w:t>
      </w:r>
      <w:r w:rsidRPr="002E494F">
        <w:rPr>
          <w:szCs w:val="24"/>
        </w:rPr>
        <w:t xml:space="preserve">, please refer to </w:t>
      </w:r>
      <w:r w:rsidRPr="002E494F">
        <w:rPr>
          <w:i/>
          <w:iCs/>
          <w:szCs w:val="24"/>
        </w:rPr>
        <w:t>HCHS/SOL Analysis Methods at Baseline</w:t>
      </w:r>
      <w:r>
        <w:rPr>
          <w:szCs w:val="24"/>
        </w:rPr>
        <w:t xml:space="preserve"> </w:t>
      </w:r>
      <w:r w:rsidRPr="00D04190">
        <w:rPr>
          <w:szCs w:val="24"/>
          <w:u w:val="single"/>
        </w:rPr>
        <w:t>and use Visit 3 sampling weights</w:t>
      </w:r>
      <w:r>
        <w:rPr>
          <w:szCs w:val="24"/>
        </w:rPr>
        <w:t>.</w:t>
      </w:r>
    </w:p>
    <w:p w14:paraId="5AF046FC" w14:textId="77777777" w:rsidR="0018596F" w:rsidRPr="002761F0" w:rsidRDefault="0018596F" w:rsidP="00E93F62">
      <w:pPr>
        <w:rPr>
          <w:szCs w:val="24"/>
        </w:rPr>
      </w:pPr>
    </w:p>
    <w:p w14:paraId="377E687F" w14:textId="77777777" w:rsidR="0018596F" w:rsidRPr="001D372A" w:rsidRDefault="0018596F" w:rsidP="0018596F">
      <w:pPr>
        <w:pStyle w:val="Heading2"/>
      </w:pPr>
      <w:bookmarkStart w:id="34" w:name="_Ref210650408"/>
      <w:bookmarkStart w:id="35" w:name="_Toc211703340"/>
      <w:bookmarkStart w:id="36" w:name="_Ref166769164"/>
      <w:bookmarkStart w:id="37" w:name="_Ref177927716"/>
      <w:bookmarkStart w:id="38" w:name="_Ref177927751"/>
      <w:r w:rsidRPr="001D372A">
        <w:t>Visit 3 Sampling Weights</w:t>
      </w:r>
      <w:bookmarkEnd w:id="34"/>
      <w:bookmarkEnd w:id="35"/>
    </w:p>
    <w:p w14:paraId="077B9440" w14:textId="14B65B94" w:rsidR="0018596F" w:rsidRDefault="0018596F" w:rsidP="0018596F">
      <w:r w:rsidRPr="004E5BB6">
        <w:t xml:space="preserve">The HCHS/SOL cohort at baseline was selected through a stratified multi-stage probability sampling design. Briefly, at the 1st stage, the </w:t>
      </w:r>
      <w:r w:rsidRPr="00196DE1">
        <w:rPr>
          <w:b/>
          <w:bCs/>
        </w:rPr>
        <w:t>Primary Sampling Units (PSUs)</w:t>
      </w:r>
      <w:r w:rsidRPr="004E5BB6">
        <w:t xml:space="preserve"> were the </w:t>
      </w:r>
      <w:r w:rsidRPr="00196DE1">
        <w:t xml:space="preserve">census </w:t>
      </w:r>
      <w:r w:rsidR="00196DE1">
        <w:rPr>
          <w:b/>
          <w:bCs/>
        </w:rPr>
        <w:t>B</w:t>
      </w:r>
      <w:r w:rsidRPr="00196DE1">
        <w:rPr>
          <w:b/>
          <w:bCs/>
        </w:rPr>
        <w:t xml:space="preserve">lock </w:t>
      </w:r>
      <w:r w:rsidR="00196DE1">
        <w:rPr>
          <w:b/>
          <w:bCs/>
        </w:rPr>
        <w:t>G</w:t>
      </w:r>
      <w:r w:rsidRPr="00196DE1">
        <w:rPr>
          <w:b/>
          <w:bCs/>
        </w:rPr>
        <w:t>roups (BGs)</w:t>
      </w:r>
      <w:r w:rsidRPr="004E5BB6">
        <w:t xml:space="preserve"> and were selected with </w:t>
      </w:r>
      <w:r w:rsidR="00196DE1">
        <w:rPr>
          <w:b/>
          <w:bCs/>
        </w:rPr>
        <w:t>S</w:t>
      </w:r>
      <w:r w:rsidRPr="00196DE1">
        <w:rPr>
          <w:b/>
          <w:bCs/>
        </w:rPr>
        <w:t xml:space="preserve">imple </w:t>
      </w:r>
      <w:r w:rsidR="00196DE1">
        <w:rPr>
          <w:b/>
          <w:bCs/>
        </w:rPr>
        <w:t>R</w:t>
      </w:r>
      <w:r w:rsidRPr="00196DE1">
        <w:rPr>
          <w:b/>
          <w:bCs/>
        </w:rPr>
        <w:t xml:space="preserve">andom </w:t>
      </w:r>
      <w:r w:rsidR="00196DE1">
        <w:rPr>
          <w:b/>
          <w:bCs/>
        </w:rPr>
        <w:t>S</w:t>
      </w:r>
      <w:r w:rsidRPr="00196DE1">
        <w:rPr>
          <w:b/>
          <w:bCs/>
        </w:rPr>
        <w:t>ampling (SRS)</w:t>
      </w:r>
      <w:r w:rsidRPr="004E5BB6">
        <w:t xml:space="preserve"> at each field center, stratified by cross-classification of 2000 Census high/low socioeconomic status and high/low Hispanic/Latino concentration. At the 2nd stage, the </w:t>
      </w:r>
      <w:r w:rsidRPr="00196DE1">
        <w:rPr>
          <w:b/>
          <w:bCs/>
        </w:rPr>
        <w:t>Secondary Sampling Units (SSUs)</w:t>
      </w:r>
      <w:r w:rsidRPr="004E5BB6">
        <w:t xml:space="preserve"> were the </w:t>
      </w:r>
      <w:r w:rsidR="00196DE1" w:rsidRPr="00196DE1">
        <w:rPr>
          <w:b/>
          <w:bCs/>
        </w:rPr>
        <w:t>H</w:t>
      </w:r>
      <w:r w:rsidRPr="00196DE1">
        <w:rPr>
          <w:b/>
          <w:bCs/>
        </w:rPr>
        <w:t>ouseholds (HHs)</w:t>
      </w:r>
      <w:r w:rsidRPr="004E5BB6">
        <w:t xml:space="preserve"> and were selected with SRS in each of the sampled PSUs, stratified by having or not Hispanic/Latino surname from postal addresses purchased from Genesys. Households with Hispanic/Latino surname were over</w:t>
      </w:r>
      <w:r>
        <w:t>-</w:t>
      </w:r>
      <w:r w:rsidRPr="004E5BB6">
        <w:t xml:space="preserve">sampled. Lastly, at the 3rd stage, </w:t>
      </w:r>
      <w:r w:rsidR="00960850" w:rsidRPr="00960850">
        <w:rPr>
          <w:b/>
          <w:bCs/>
        </w:rPr>
        <w:t>S</w:t>
      </w:r>
      <w:r w:rsidRPr="00960850">
        <w:rPr>
          <w:b/>
          <w:bCs/>
        </w:rPr>
        <w:t>ubjects (SUBs)</w:t>
      </w:r>
      <w:r w:rsidR="00EE3FF3">
        <w:t>, i.e., study participants,</w:t>
      </w:r>
      <w:r w:rsidRPr="004E5BB6">
        <w:t xml:space="preserve"> were selected in each of the eligible sampled SSUs. </w:t>
      </w:r>
      <w:r>
        <w:t>Participants</w:t>
      </w:r>
      <w:r w:rsidRPr="004E5BB6">
        <w:t xml:space="preserve"> aged 45-74 years were over</w:t>
      </w:r>
      <w:r>
        <w:t>-</w:t>
      </w:r>
      <w:r w:rsidRPr="004E5BB6">
        <w:t xml:space="preserve">sampled. Therefore, </w:t>
      </w:r>
      <w:r>
        <w:t>participants</w:t>
      </w:r>
      <w:r w:rsidRPr="004E5BB6">
        <w:t xml:space="preserve"> </w:t>
      </w:r>
      <w:r w:rsidR="00613077">
        <w:t>were</w:t>
      </w:r>
      <w:r w:rsidRPr="004E5BB6">
        <w:t xml:space="preserve"> nested within household clusters, which </w:t>
      </w:r>
      <w:r w:rsidR="00613077">
        <w:t>were</w:t>
      </w:r>
      <w:r w:rsidRPr="004E5BB6">
        <w:t xml:space="preserve"> further nested within block group clusters with unequal probabilities of selection of BGs, HHs, and SUBs at their respective levels by this sampling design.</w:t>
      </w:r>
      <w:r w:rsidRPr="00F00D0C">
        <w:t xml:space="preserve"> The product of the reciprocals of the probabilities of being selected at each stage </w:t>
      </w:r>
      <w:r w:rsidR="00613077">
        <w:t>was</w:t>
      </w:r>
      <w:r w:rsidRPr="00F00D0C">
        <w:t xml:space="preserve"> used to calculate the </w:t>
      </w:r>
      <w:r w:rsidRPr="00822B05">
        <w:t>base</w:t>
      </w:r>
      <w:r w:rsidRPr="003C17F2">
        <w:rPr>
          <w:b/>
          <w:bCs/>
        </w:rPr>
        <w:t xml:space="preserve"> </w:t>
      </w:r>
      <w:r w:rsidRPr="00822B05">
        <w:t>sampling weight</w:t>
      </w:r>
      <w:r w:rsidRPr="00F00D0C">
        <w:t xml:space="preserve"> for each </w:t>
      </w:r>
      <w:r>
        <w:t>participant</w:t>
      </w:r>
      <w:r w:rsidRPr="00F00D0C">
        <w:t xml:space="preserve"> in the cohort, which remain</w:t>
      </w:r>
      <w:r w:rsidR="00613077">
        <w:t>s</w:t>
      </w:r>
      <w:r w:rsidRPr="00F00D0C">
        <w:t xml:space="preserve"> the same through all subsequent visits.</w:t>
      </w:r>
      <w:r w:rsidRPr="00747EC5">
        <w:t xml:space="preserve"> These base weights </w:t>
      </w:r>
      <w:r w:rsidR="00613077">
        <w:t>were</w:t>
      </w:r>
      <w:r w:rsidRPr="00747EC5">
        <w:t xml:space="preserve"> then adjusted for differential non-response at both the household and </w:t>
      </w:r>
      <w:r>
        <w:t>subject</w:t>
      </w:r>
      <w:r w:rsidRPr="00747EC5">
        <w:t>-level</w:t>
      </w:r>
      <w:r>
        <w:t xml:space="preserve"> at baseline, forming the Visit 1 non-response adjusted sampling weights</w:t>
      </w:r>
      <w:r w:rsidRPr="00747EC5">
        <w:t xml:space="preserve">. Non-response adjustment factors </w:t>
      </w:r>
      <w:r w:rsidR="006B3F42">
        <w:t>were</w:t>
      </w:r>
      <w:r w:rsidRPr="00747EC5">
        <w:t xml:space="preserve"> defined as the reciprocal of an estimate of the probability that a sample household agrees to be screened and to participate in the study, and the probability that a person selected into the sample agrees to participate and completes the clinic exam.</w:t>
      </w:r>
    </w:p>
    <w:p w14:paraId="512CB9C1" w14:textId="77777777" w:rsidR="00C31A16" w:rsidRDefault="0018596F" w:rsidP="0018596F">
      <w:r w:rsidRPr="00CF4153">
        <w:t>Visit 3 data collection initially began in January 2020</w:t>
      </w:r>
      <w:r>
        <w:t>. Due to the COVID-19 pandemic, it</w:t>
      </w:r>
      <w:r w:rsidRPr="00CF4153">
        <w:t xml:space="preserve"> was paused in March 2020. </w:t>
      </w:r>
      <w:r>
        <w:t>To navigate the challenges posed by the pandemic, the HCHS/SOL Steering Committee decided to split Visit 3 visit into two parts: phone interview and in-person exam. The phone interviews were initiated in</w:t>
      </w:r>
      <w:r w:rsidRPr="00CF4153">
        <w:t xml:space="preserve"> May 2020</w:t>
      </w:r>
      <w:r>
        <w:t xml:space="preserve"> and the in-person exam was resumed during the first quarter of </w:t>
      </w:r>
      <w:r w:rsidRPr="00CF4153">
        <w:t xml:space="preserve">2021. </w:t>
      </w:r>
      <w:r>
        <w:t>Consequently, f</w:t>
      </w:r>
      <w:r w:rsidRPr="00CF4153">
        <w:t xml:space="preserve">or Visit 3, there are two definitions of participation: </w:t>
      </w:r>
      <w:r w:rsidRPr="00F261B2">
        <w:rPr>
          <w:u w:val="single"/>
        </w:rPr>
        <w:t>(1) In-person participation only (including home visits) (N=9,090, i.e., excluding those who had phone interviews only); and (2) All participation (including phone-only interviews) (N=9,864).</w:t>
      </w:r>
      <w:r w:rsidRPr="00F261B2">
        <w:t xml:space="preserve"> </w:t>
      </w:r>
      <w:r w:rsidRPr="00CF4153">
        <w:t xml:space="preserve">Of the 7,179 participants who started with phone interviews during the COVID pandemic, 6,405 (89%) later completed an in-person visit, while 774 (11%) had phone interviews only. The variables PARTICIPANT_EXAMONLY_V3 </w:t>
      </w:r>
      <w:r>
        <w:t xml:space="preserve">and </w:t>
      </w:r>
      <w:r w:rsidRPr="00CF4153">
        <w:t xml:space="preserve">PARTICIPANT_ALL_V3 </w:t>
      </w:r>
      <w:r w:rsidRPr="00CF4153">
        <w:lastRenderedPageBreak/>
        <w:t xml:space="preserve">are the indicator variables for Visit 3 participation based on </w:t>
      </w:r>
      <w:r>
        <w:t>the “Exam Only” d</w:t>
      </w:r>
      <w:r w:rsidRPr="00CF4153">
        <w:t>efinition</w:t>
      </w:r>
      <w:r>
        <w:t xml:space="preserve"> and the “All” d</w:t>
      </w:r>
      <w:r w:rsidRPr="00CF4153">
        <w:t xml:space="preserve">efinition, respectively. </w:t>
      </w:r>
    </w:p>
    <w:p w14:paraId="2CFE02AF" w14:textId="2045F972" w:rsidR="0018596F" w:rsidRDefault="000E34E7" w:rsidP="0018596F">
      <w:r w:rsidRPr="00615A98">
        <w:t>As with any complex survey design, the Visit 3 sampling weights account for non-response under both definitions.</w:t>
      </w:r>
      <w:r w:rsidRPr="000E34E7">
        <w:t xml:space="preserve"> </w:t>
      </w:r>
      <w:r w:rsidR="0018596F">
        <w:t>The</w:t>
      </w:r>
      <w:r w:rsidR="0018596F" w:rsidRPr="002917AE">
        <w:t xml:space="preserve"> non-response probability at Visit 3 is estimated using a </w:t>
      </w:r>
      <w:r w:rsidR="0018596F" w:rsidRPr="00274AFA">
        <w:rPr>
          <w:b/>
          <w:bCs/>
        </w:rPr>
        <w:t xml:space="preserve">Classification </w:t>
      </w:r>
      <w:r w:rsidR="0066124E">
        <w:rPr>
          <w:b/>
          <w:bCs/>
        </w:rPr>
        <w:t xml:space="preserve">and Regression </w:t>
      </w:r>
      <w:r w:rsidR="0018596F" w:rsidRPr="00274AFA">
        <w:rPr>
          <w:b/>
          <w:bCs/>
        </w:rPr>
        <w:t>Tree (C</w:t>
      </w:r>
      <w:r w:rsidR="0066124E">
        <w:rPr>
          <w:b/>
          <w:bCs/>
        </w:rPr>
        <w:t>AR</w:t>
      </w:r>
      <w:r w:rsidR="0018596F" w:rsidRPr="00274AFA">
        <w:rPr>
          <w:b/>
          <w:bCs/>
        </w:rPr>
        <w:t>T)</w:t>
      </w:r>
      <w:r w:rsidR="0018596F" w:rsidRPr="002917AE">
        <w:t xml:space="preserve"> </w:t>
      </w:r>
      <w:r w:rsidR="0018596F">
        <w:t>a</w:t>
      </w:r>
      <w:r w:rsidR="003A3329">
        <w:t>nalysis</w:t>
      </w:r>
      <w:r w:rsidR="0018596F">
        <w:t xml:space="preserve"> </w:t>
      </w:r>
      <w:r w:rsidR="0018596F" w:rsidRPr="002917AE">
        <w:t>that allows a</w:t>
      </w:r>
      <w:r w:rsidR="0018596F">
        <w:t>n</w:t>
      </w:r>
      <w:r w:rsidR="0018596F" w:rsidRPr="002917AE">
        <w:t xml:space="preserve"> estimation of non-response profiles using all data collected at either baseline or </w:t>
      </w:r>
      <w:r w:rsidR="0018596F">
        <w:t>over the course of follow-up</w:t>
      </w:r>
      <w:r w:rsidR="0018596F" w:rsidRPr="002917AE">
        <w:t>. The idea is to form strata based on factors associated with the probability of returning for Visit 3 examination. To identify these factors, the R package '</w:t>
      </w:r>
      <w:proofErr w:type="spellStart"/>
      <w:r w:rsidR="0018596F" w:rsidRPr="002917AE">
        <w:t>rpart</w:t>
      </w:r>
      <w:proofErr w:type="spellEnd"/>
      <w:r w:rsidR="0018596F" w:rsidRPr="002917AE">
        <w:t>' was used to implement the C</w:t>
      </w:r>
      <w:r w:rsidR="0066124E">
        <w:t>AR</w:t>
      </w:r>
      <w:r w:rsidR="0018596F" w:rsidRPr="002917AE">
        <w:t>T. The advantage of the C</w:t>
      </w:r>
      <w:r w:rsidR="0066124E">
        <w:t>AR</w:t>
      </w:r>
      <w:r w:rsidR="0018596F" w:rsidRPr="002917AE">
        <w:t xml:space="preserve">T is that it takes interactions among factors into consideration and provides estimates for the </w:t>
      </w:r>
      <w:proofErr w:type="spellStart"/>
      <w:r w:rsidR="0018596F" w:rsidRPr="002917AE">
        <w:t>cutpoints</w:t>
      </w:r>
      <w:proofErr w:type="spellEnd"/>
      <w:r w:rsidR="0018596F" w:rsidRPr="002917AE">
        <w:t xml:space="preserve"> of continuous variables. The baseline factors considered include </w:t>
      </w:r>
      <w:r w:rsidR="00AC2D3C">
        <w:t xml:space="preserve">the following </w:t>
      </w:r>
      <w:r w:rsidR="0018596F" w:rsidRPr="002917AE">
        <w:t>categorical variables</w:t>
      </w:r>
      <w:r w:rsidR="00AC2D3C">
        <w:t xml:space="preserve">: </w:t>
      </w:r>
      <w:r w:rsidR="0018596F" w:rsidRPr="002917AE">
        <w:t xml:space="preserve">Hispanic/Latino Background, Age, </w:t>
      </w:r>
      <w:r w:rsidR="0018596F">
        <w:t>Sex</w:t>
      </w:r>
      <w:r w:rsidR="0018596F" w:rsidRPr="002917AE">
        <w:t xml:space="preserve">, </w:t>
      </w:r>
      <w:r w:rsidR="00FB1699">
        <w:t xml:space="preserve">PSU </w:t>
      </w:r>
      <w:r w:rsidR="0018596F" w:rsidRPr="002917AE">
        <w:t>Strata, Education, Income, Health Insurance, Mental Health</w:t>
      </w:r>
      <w:r w:rsidR="0018596F">
        <w:t xml:space="preserve"> Status</w:t>
      </w:r>
      <w:r w:rsidR="0018596F" w:rsidRPr="002917AE">
        <w:t>, Physical Health</w:t>
      </w:r>
      <w:r w:rsidR="0018596F">
        <w:t xml:space="preserve"> Status</w:t>
      </w:r>
      <w:r w:rsidR="0018596F" w:rsidRPr="002917AE">
        <w:t xml:space="preserve">, Alcohol Use, Cigarette Use, Diabetes Status, Employment Status, Physical Activity, Prevalent Hypertension, Prevalent MI, Prevalent Stroke, Born in Mainland US, </w:t>
      </w:r>
      <w:r w:rsidR="0018596F">
        <w:t xml:space="preserve">and </w:t>
      </w:r>
      <w:r w:rsidR="0018596F" w:rsidRPr="002917AE">
        <w:t>Years Lived in US</w:t>
      </w:r>
      <w:r w:rsidR="0018596F">
        <w:t xml:space="preserve"> at the baseline</w:t>
      </w:r>
      <w:r w:rsidR="0018596F" w:rsidRPr="002917AE">
        <w:t xml:space="preserve">, </w:t>
      </w:r>
      <w:r w:rsidR="0018596F">
        <w:t xml:space="preserve">and </w:t>
      </w:r>
      <w:r w:rsidR="0018596F" w:rsidRPr="002917AE">
        <w:t>AFU refusal</w:t>
      </w:r>
      <w:r w:rsidR="00AC2D3C">
        <w:t>;</w:t>
      </w:r>
      <w:r w:rsidR="0018596F" w:rsidRPr="002917AE">
        <w:t xml:space="preserve"> and </w:t>
      </w:r>
      <w:r w:rsidR="00AC2D3C">
        <w:t xml:space="preserve">the following </w:t>
      </w:r>
      <w:r w:rsidR="0018596F" w:rsidRPr="002917AE">
        <w:t>continuous variables</w:t>
      </w:r>
      <w:r w:rsidR="00AC2D3C">
        <w:t xml:space="preserve">: </w:t>
      </w:r>
      <w:r w:rsidR="0018596F" w:rsidRPr="002917AE">
        <w:t xml:space="preserve">Height, Weight, </w:t>
      </w:r>
      <w:r w:rsidR="00A01F34">
        <w:t>Body Mass Index (</w:t>
      </w:r>
      <w:r w:rsidR="0018596F" w:rsidRPr="002917AE">
        <w:t>BMI</w:t>
      </w:r>
      <w:r w:rsidR="00A01F34">
        <w:t>)</w:t>
      </w:r>
      <w:r w:rsidR="0018596F" w:rsidRPr="002917AE">
        <w:t xml:space="preserve">, Cardiac Risk Ratio, eGFR, Triglycerides, HDL, </w:t>
      </w:r>
      <w:r w:rsidR="0018596F" w:rsidRPr="00F40512">
        <w:t xml:space="preserve">LDL, Glucose, Creatinine, Urine Creatinine, Urine Micro albumin, Albumin/Creatinine Ratio, Cystatin C, and Insulin at baseline, and Log-Distance </w:t>
      </w:r>
      <w:r w:rsidR="00ED5A93" w:rsidRPr="00F40512">
        <w:t>between</w:t>
      </w:r>
      <w:r w:rsidR="0018596F" w:rsidRPr="00F40512">
        <w:t xml:space="preserve"> V1 address </w:t>
      </w:r>
      <w:r w:rsidR="00ED5A93" w:rsidRPr="00F40512">
        <w:t xml:space="preserve">and the last AFU address before V3 </w:t>
      </w:r>
      <w:r w:rsidR="0018596F" w:rsidRPr="00F40512">
        <w:t>(</w:t>
      </w:r>
      <w:r w:rsidR="00ED5A93" w:rsidRPr="00F40512">
        <w:t xml:space="preserve">referred to as </w:t>
      </w:r>
      <w:r w:rsidR="00F40512">
        <w:t>M</w:t>
      </w:r>
      <w:r w:rsidR="0018596F" w:rsidRPr="00F40512">
        <w:t xml:space="preserve">obility </w:t>
      </w:r>
      <w:r w:rsidR="00F40512">
        <w:t>S</w:t>
      </w:r>
      <w:r w:rsidR="0018596F" w:rsidRPr="00F40512">
        <w:t>core</w:t>
      </w:r>
      <w:r w:rsidR="00ED5A93" w:rsidRPr="00F40512">
        <w:t xml:space="preserve"> hereafter</w:t>
      </w:r>
      <w:r w:rsidR="0018596F" w:rsidRPr="00F40512">
        <w:t>).</w:t>
      </w:r>
    </w:p>
    <w:p w14:paraId="27B9B0CB" w14:textId="40D08418" w:rsidR="0018596F" w:rsidRDefault="0018596F" w:rsidP="0018596F">
      <w:r w:rsidRPr="00FC5CF7">
        <w:t xml:space="preserve">The </w:t>
      </w:r>
      <w:r w:rsidR="009D3394">
        <w:t>C</w:t>
      </w:r>
      <w:r w:rsidR="0066124E">
        <w:t>AR</w:t>
      </w:r>
      <w:r w:rsidR="009D3394">
        <w:t>T</w:t>
      </w:r>
      <w:r w:rsidRPr="00FC5CF7">
        <w:t xml:space="preserve"> identified several factors associated with the probability of returning for Visit 3. For the </w:t>
      </w:r>
      <w:r w:rsidRPr="00F40512">
        <w:t xml:space="preserve">"Exam Only" definition, these factors include AFU refusal, </w:t>
      </w:r>
      <w:r w:rsidR="00F40512" w:rsidRPr="00F40512">
        <w:t>Mobility Score</w:t>
      </w:r>
      <w:r w:rsidRPr="00FC5CF7">
        <w:t xml:space="preserve"> with a </w:t>
      </w:r>
      <w:proofErr w:type="spellStart"/>
      <w:r w:rsidRPr="00FC5CF7">
        <w:t>cutpoint</w:t>
      </w:r>
      <w:proofErr w:type="spellEnd"/>
      <w:r w:rsidRPr="00FC5CF7">
        <w:t xml:space="preserve"> of 3.94, Age group, Sex, </w:t>
      </w:r>
      <w:r w:rsidR="00FB1699">
        <w:t xml:space="preserve">PSU </w:t>
      </w:r>
      <w:r w:rsidRPr="00FC5CF7">
        <w:t xml:space="preserve">Strata, Cystatin C with </w:t>
      </w:r>
      <w:proofErr w:type="spellStart"/>
      <w:r w:rsidRPr="00FC5CF7">
        <w:t>cutpoints</w:t>
      </w:r>
      <w:proofErr w:type="spellEnd"/>
      <w:r w:rsidRPr="00FC5CF7">
        <w:t xml:space="preserve"> of 0.795, 1.09, and 1.2, and Income. For the "A</w:t>
      </w:r>
      <w:r>
        <w:t>ll</w:t>
      </w:r>
      <w:r w:rsidRPr="00FC5CF7">
        <w:t xml:space="preserve">" definition, the same factors were identified, except for Income. </w:t>
      </w:r>
      <w:r w:rsidR="00BA790F">
        <w:t>The C</w:t>
      </w:r>
      <w:r w:rsidR="0066124E">
        <w:t>AR</w:t>
      </w:r>
      <w:r w:rsidR="00BA790F">
        <w:t xml:space="preserve">T </w:t>
      </w:r>
      <w:r w:rsidR="00C45660">
        <w:t>divid</w:t>
      </w:r>
      <w:r w:rsidR="00BA790F">
        <w:t>ed the participants into groups, referred to as C</w:t>
      </w:r>
      <w:r w:rsidR="0066124E">
        <w:t>AR</w:t>
      </w:r>
      <w:r w:rsidR="00BA790F">
        <w:t>T groups</w:t>
      </w:r>
      <w:r w:rsidR="006751A4">
        <w:t>, based on identified factors (use</w:t>
      </w:r>
      <w:r w:rsidR="00613077">
        <w:t>d</w:t>
      </w:r>
      <w:r w:rsidR="006751A4">
        <w:t xml:space="preserve"> </w:t>
      </w:r>
      <w:proofErr w:type="spellStart"/>
      <w:r w:rsidR="006751A4">
        <w:t>cutpoints</w:t>
      </w:r>
      <w:proofErr w:type="spellEnd"/>
      <w:r w:rsidR="006751A4">
        <w:t xml:space="preserve"> for continuous variables)</w:t>
      </w:r>
      <w:r w:rsidR="00BA790F">
        <w:t xml:space="preserve">. </w:t>
      </w:r>
      <w:r w:rsidR="00CD6E38">
        <w:t xml:space="preserve">The </w:t>
      </w:r>
      <w:r w:rsidR="00BA790F">
        <w:t>C</w:t>
      </w:r>
      <w:r w:rsidR="0066124E">
        <w:t>AR</w:t>
      </w:r>
      <w:r w:rsidR="00BA790F">
        <w:t xml:space="preserve">T groups </w:t>
      </w:r>
      <w:r w:rsidR="00CD6E38">
        <w:t xml:space="preserve">were further stratified </w:t>
      </w:r>
      <w:r w:rsidR="00BA790F">
        <w:t xml:space="preserve">by </w:t>
      </w:r>
      <w:r w:rsidR="00CD6E38" w:rsidRPr="002917AE">
        <w:t>Cigarette Use</w:t>
      </w:r>
      <w:r w:rsidR="00CD6E38">
        <w:t>. When forming the final strata for Visit 3 non-response adjustment, w</w:t>
      </w:r>
      <w:r>
        <w:t xml:space="preserve">e imposed </w:t>
      </w:r>
      <w:r w:rsidRPr="00FC5CF7">
        <w:t xml:space="preserve">a minimum of 90 participants per stratum to ensure stability and reliability. </w:t>
      </w:r>
      <w:r>
        <w:t xml:space="preserve">If a </w:t>
      </w:r>
      <w:r w:rsidR="00CD6E38">
        <w:t>stratum</w:t>
      </w:r>
      <w:r>
        <w:t xml:space="preserve"> had less than 90 participants, it was combined with an adjacent </w:t>
      </w:r>
      <w:r w:rsidR="00BA790F">
        <w:t xml:space="preserve">tree </w:t>
      </w:r>
      <w:r>
        <w:t xml:space="preserve">branch that was grown from the same parent branch until sufficient number of participants </w:t>
      </w:r>
      <w:r w:rsidR="00613077">
        <w:t>was</w:t>
      </w:r>
      <w:r>
        <w:t xml:space="preserve"> reached to form a stratum. </w:t>
      </w:r>
      <w:r w:rsidR="00BA790F">
        <w:t xml:space="preserve">Visit 3 </w:t>
      </w:r>
      <w:r>
        <w:t>response rates</w:t>
      </w:r>
      <w:r w:rsidRPr="00FC5CF7">
        <w:t xml:space="preserve"> were then calculated within each of these strata.</w:t>
      </w:r>
    </w:p>
    <w:p w14:paraId="0995CFBE" w14:textId="55544DA7" w:rsidR="00AF7BE1" w:rsidRDefault="00127950" w:rsidP="0018596F">
      <w:r>
        <w:t>C</w:t>
      </w:r>
      <w:r w:rsidRPr="00127950">
        <w:t xml:space="preserve">onsistent with the approach used for </w:t>
      </w:r>
      <w:r>
        <w:t>overall sampling weights</w:t>
      </w:r>
      <w:r w:rsidR="00E22230">
        <w:t xml:space="preserve"> at baseline and Visit 2</w:t>
      </w:r>
      <w:r>
        <w:t>, t</w:t>
      </w:r>
      <w:r w:rsidR="00F443AB">
        <w:t xml:space="preserve">he </w:t>
      </w:r>
      <w:r w:rsidR="00AF7BE1">
        <w:t xml:space="preserve">derivation of the overall sampling weight at Visit 3 follows the following procedure: (1) </w:t>
      </w:r>
      <w:r w:rsidR="00FB483E">
        <w:t>calculate Visit 3 non-response adjusted sampling weights by multiplying the Visit 1 non-response adjusted sampling weights by the inverse of the Visit 3 response rates, calculated for each stratum that is formed from the C</w:t>
      </w:r>
      <w:r w:rsidR="0066124E">
        <w:t>AR</w:t>
      </w:r>
      <w:r w:rsidR="00FB483E">
        <w:t>T analysis described above;</w:t>
      </w:r>
      <w:r w:rsidR="00AF7BE1">
        <w:t xml:space="preserve"> (2) trim extreme weights to control variability of the response rates; (3) calibrate to the age, </w:t>
      </w:r>
      <w:r w:rsidR="00F12C2C">
        <w:t xml:space="preserve">sex </w:t>
      </w:r>
      <w:r w:rsidR="00AF7BE1">
        <w:t>and Hispanic/Latino background distributions from the 2010 US Census for the four study centers based on participants' Visit 1 age; (4) normalize to the overall sample.</w:t>
      </w:r>
    </w:p>
    <w:p w14:paraId="19C01E96" w14:textId="57A62FF0" w:rsidR="0018596F" w:rsidRDefault="0033056D" w:rsidP="0018596F">
      <w:r w:rsidRPr="0033056D">
        <w:t xml:space="preserve">The two definitions of participation at Visit 3 each have their corresponding overall sampling weights: WEIGHT_NORM_OVERALL_EXAMONLY_V3 for the "Exam Only" definition, and WEIGHT_NORM_OVERALL_ALL_V3 for the "All" definition. Investigators </w:t>
      </w:r>
      <w:r w:rsidR="00BA790F">
        <w:t>us</w:t>
      </w:r>
      <w:r w:rsidR="00BA790F" w:rsidRPr="0033056D">
        <w:t xml:space="preserve">ing </w:t>
      </w:r>
      <w:r w:rsidRPr="0033056D">
        <w:t xml:space="preserve">data from </w:t>
      </w:r>
      <w:r w:rsidRPr="0033056D">
        <w:lastRenderedPageBreak/>
        <w:t>clinic/home exams or biospecimens should use the "Exam Only" dataset with 9,090 participants and the "Exam Only" sampling weights. However, if they are interested only in measures collected through phone interviews, they can use the larger dataset with 9,864 participants and the "All" sampling weights.</w:t>
      </w:r>
    </w:p>
    <w:p w14:paraId="6D9E900A" w14:textId="77777777" w:rsidR="0033056D" w:rsidRDefault="0033056D" w:rsidP="0018596F"/>
    <w:p w14:paraId="348051AA" w14:textId="77777777" w:rsidR="0018596F" w:rsidRPr="001D372A" w:rsidRDefault="0018596F" w:rsidP="0018596F">
      <w:pPr>
        <w:pStyle w:val="Heading2"/>
      </w:pPr>
      <w:bookmarkStart w:id="39" w:name="_Toc211703341"/>
      <w:r w:rsidRPr="001D372A">
        <w:t>Comparison of Estimates for Baseline Characteristics</w:t>
      </w:r>
      <w:bookmarkEnd w:id="39"/>
    </w:p>
    <w:p w14:paraId="39C9BB21" w14:textId="27980627" w:rsidR="0018596F" w:rsidRDefault="0018596F" w:rsidP="0018596F">
      <w:r w:rsidRPr="000923EA">
        <w:t xml:space="preserve">The sampling weights released for Visit 1 and Visit 3 data are both designed for inferences in the HCHS/SOL target population. </w:t>
      </w:r>
      <w:r w:rsidRPr="00995254">
        <w:t>We compared estimates for some baseline characteristics using Visit 1 sampling weights (WEIGHT_FINAL_NORM_OVERALL) with data from Visit 1 to two scenarios of those using Visit 3 sampling weights with data from Visit 3: (1) using WEIGHT_NORM_OVERALL_EXAMONLY_V3 for Visit 3 participation based on the "Exam Only" definition (</w:t>
      </w:r>
      <w:r>
        <w:fldChar w:fldCharType="begin"/>
      </w:r>
      <w:r>
        <w:instrText xml:space="preserve"> REF _Ref178941502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1</w:t>
      </w:r>
      <w:r>
        <w:fldChar w:fldCharType="end"/>
      </w:r>
      <w:r w:rsidRPr="00995254">
        <w:t>), and (2) using WEIGHT_NORM_OVERALL_ALL_V3 for Visit 3 participation based on the "All" definition (</w:t>
      </w:r>
      <w:r>
        <w:fldChar w:fldCharType="begin"/>
      </w:r>
      <w:r>
        <w:instrText xml:space="preserve"> REF _Ref178941508 \h </w:instrText>
      </w:r>
      <w:r>
        <w:fldChar w:fldCharType="separate"/>
      </w:r>
      <w:r w:rsidR="00920718" w:rsidRPr="00966A6C">
        <w:rPr>
          <w:b/>
          <w:bCs/>
        </w:rPr>
        <w:t xml:space="preserve">Output </w:t>
      </w:r>
      <w:r w:rsidR="00920718">
        <w:rPr>
          <w:b/>
          <w:bCs/>
          <w:noProof/>
        </w:rPr>
        <w:t>2.2</w:t>
      </w:r>
      <w:r w:rsidR="00920718">
        <w:rPr>
          <w:b/>
          <w:bCs/>
        </w:rPr>
        <w:noBreakHyphen/>
      </w:r>
      <w:r w:rsidR="00920718">
        <w:rPr>
          <w:b/>
          <w:bCs/>
          <w:noProof/>
        </w:rPr>
        <w:t>2</w:t>
      </w:r>
      <w:r>
        <w:fldChar w:fldCharType="end"/>
      </w:r>
      <w:r w:rsidRPr="00995254">
        <w:t>).</w:t>
      </w:r>
      <w:r>
        <w:t xml:space="preserve"> </w:t>
      </w:r>
    </w:p>
    <w:p w14:paraId="7C7B3612" w14:textId="212AC63F" w:rsidR="005155F6" w:rsidRPr="00F5234E" w:rsidRDefault="0018596F" w:rsidP="005155F6">
      <w:r w:rsidRPr="00417184">
        <w:t xml:space="preserve">To compare the results, we examined the difference </w:t>
      </w:r>
      <w:r w:rsidR="00C45660">
        <w:t>in</w:t>
      </w:r>
      <w:r w:rsidRPr="00417184">
        <w:t xml:space="preserve"> </w:t>
      </w:r>
      <w:r w:rsidR="00C45660">
        <w:t>estimated percentage</w:t>
      </w:r>
      <w:r w:rsidR="000F7C14">
        <w:t>s</w:t>
      </w:r>
      <w:r w:rsidR="00C45660" w:rsidRPr="00417184">
        <w:t xml:space="preserve"> </w:t>
      </w:r>
      <w:r w:rsidR="00C45660">
        <w:t>or</w:t>
      </w:r>
      <w:r w:rsidR="00C45660" w:rsidRPr="00417184">
        <w:t xml:space="preserve"> </w:t>
      </w:r>
      <w:r w:rsidRPr="00417184">
        <w:t>mean</w:t>
      </w:r>
      <w:r w:rsidR="000F7C14">
        <w:t>s</w:t>
      </w:r>
      <w:r w:rsidRPr="00417184">
        <w:t xml:space="preserve">, defined as </w:t>
      </w:r>
      <w:r>
        <w:t>(</w:t>
      </w:r>
      <w:r w:rsidRPr="00417184">
        <w:t xml:space="preserve">value_v3 </w:t>
      </w:r>
      <w:r>
        <w:t>-</w:t>
      </w:r>
      <w:r w:rsidRPr="00417184">
        <w:t xml:space="preserve"> value_v1</w:t>
      </w:r>
      <w:r>
        <w:t>)</w:t>
      </w:r>
      <w:r w:rsidRPr="00417184">
        <w:t xml:space="preserve">, and the relative difference, defined as </w:t>
      </w:r>
      <w:r w:rsidR="00812612">
        <w:t xml:space="preserve">the </w:t>
      </w:r>
      <w:r w:rsidRPr="00417184">
        <w:t>difference</w:t>
      </w:r>
      <w:r>
        <w:t xml:space="preserve"> </w:t>
      </w:r>
      <w:r w:rsidRPr="00417184">
        <w:t>divided by value_v1. Comparing the results, we note that most of these estimates have the absolute value of the difference less than 2</w:t>
      </w:r>
      <w:r w:rsidR="00C45660">
        <w:t>.7% for percentages and 0.</w:t>
      </w:r>
      <w:r w:rsidR="00C53EFD">
        <w:t>9</w:t>
      </w:r>
      <w:r w:rsidR="00C45660">
        <w:t xml:space="preserve"> units for continuous variables.</w:t>
      </w:r>
      <w:r w:rsidRPr="00417184">
        <w:t xml:space="preserve"> </w:t>
      </w:r>
      <w:r w:rsidR="00C45660">
        <w:t>T</w:t>
      </w:r>
      <w:r w:rsidRPr="00417184">
        <w:t>he absolute value</w:t>
      </w:r>
      <w:r w:rsidR="00C45660">
        <w:t>s</w:t>
      </w:r>
      <w:r w:rsidRPr="00417184">
        <w:t xml:space="preserve"> of the relative difference </w:t>
      </w:r>
      <w:r w:rsidR="00C45660">
        <w:t xml:space="preserve">are </w:t>
      </w:r>
      <w:r w:rsidRPr="00417184">
        <w:t xml:space="preserve">less than 10%, except for those with very low prevalence </w:t>
      </w:r>
      <w:r w:rsidR="00C45660">
        <w:t xml:space="preserve">(Underweight, CVD, and MI) </w:t>
      </w:r>
      <w:r w:rsidRPr="00417184">
        <w:t>where the estimates are not stable.</w:t>
      </w:r>
    </w:p>
    <w:p w14:paraId="06F5474B" w14:textId="77777777" w:rsidR="005155F6" w:rsidRDefault="005155F6" w:rsidP="0018596F"/>
    <w:p w14:paraId="2E5D72F0" w14:textId="77777777" w:rsidR="009512EA" w:rsidRDefault="009512EA" w:rsidP="0018596F"/>
    <w:p w14:paraId="658087FB" w14:textId="77777777" w:rsidR="009512EA" w:rsidRDefault="009512EA" w:rsidP="0018596F">
      <w:pPr>
        <w:sectPr w:rsidR="009512EA" w:rsidSect="0018596F">
          <w:pgSz w:w="12240" w:h="15840"/>
          <w:pgMar w:top="1440" w:right="1440" w:bottom="1440" w:left="1440" w:header="720" w:footer="720" w:gutter="0"/>
          <w:cols w:space="720"/>
          <w:docGrid w:linePitch="360"/>
        </w:sectPr>
      </w:pPr>
    </w:p>
    <w:p w14:paraId="0EEDA7CA" w14:textId="1FBB7273" w:rsidR="0018596F" w:rsidRDefault="0018596F" w:rsidP="0018596F">
      <w:pPr>
        <w:rPr>
          <w:b/>
          <w:bCs/>
        </w:rPr>
      </w:pPr>
      <w:bookmarkStart w:id="40" w:name="_Ref178941502"/>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0"/>
      <w:r>
        <w:rPr>
          <w:b/>
          <w:bCs/>
        </w:rPr>
        <w:t xml:space="preserve"> </w:t>
      </w:r>
    </w:p>
    <w:p w14:paraId="3BB0F50F" w14:textId="59E26035" w:rsidR="00537FAE" w:rsidRDefault="0018596F" w:rsidP="00537FAE">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3 </w:t>
      </w:r>
      <w:r w:rsidR="00CA6AD4">
        <w:rPr>
          <w:rFonts w:ascii="Arial" w:hAnsi="Arial" w:cs="Arial"/>
          <w:b/>
          <w:bCs/>
          <w:color w:val="000000"/>
          <w:sz w:val="20"/>
          <w:szCs w:val="20"/>
        </w:rPr>
        <w:t>“</w:t>
      </w:r>
      <w:r>
        <w:rPr>
          <w:rFonts w:ascii="Arial" w:hAnsi="Arial" w:cs="Arial"/>
          <w:b/>
          <w:bCs/>
          <w:color w:val="000000"/>
          <w:sz w:val="20"/>
          <w:szCs w:val="20"/>
        </w:rPr>
        <w:t>Exams Only</w:t>
      </w:r>
      <w:r w:rsidR="00CA6AD4">
        <w:rPr>
          <w:rFonts w:ascii="Arial" w:hAnsi="Arial" w:cs="Arial"/>
          <w:b/>
          <w:bCs/>
          <w:color w:val="000000"/>
          <w:sz w:val="20"/>
          <w:szCs w:val="20"/>
        </w:rPr>
        <w:t>”</w:t>
      </w:r>
      <w:r>
        <w:rPr>
          <w:rFonts w:ascii="Arial" w:hAnsi="Arial" w:cs="Arial"/>
          <w:b/>
          <w:bCs/>
          <w:color w:val="000000"/>
          <w:sz w:val="20"/>
          <w:szCs w:val="20"/>
        </w:rPr>
        <w:t xml:space="preserve"> Participant</w:t>
      </w:r>
      <w:r w:rsidR="00CA6AD4">
        <w:rPr>
          <w:rFonts w:ascii="Arial" w:hAnsi="Arial" w:cs="Arial"/>
          <w:b/>
          <w:bCs/>
          <w:color w:val="000000"/>
          <w:sz w:val="20"/>
          <w:szCs w:val="20"/>
        </w:rPr>
        <w:t>s</w:t>
      </w:r>
    </w:p>
    <w:p w14:paraId="1B51098E" w14:textId="77777777" w:rsidR="00537FAE" w:rsidRPr="00534AD2" w:rsidRDefault="00537FAE" w:rsidP="00537FAE">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534AD2" w14:paraId="40A1E8AE"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3FF3E192"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A217569" w14:textId="0C870F08"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0B6C820"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1E682325" w14:textId="77777777" w:rsidR="0018596F" w:rsidRPr="00534AD2"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1C19044E" w14:textId="45692B43"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534AD2">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534AD2">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06C6F137" w14:textId="6EAD75FD" w:rsidR="0018596F" w:rsidRPr="00534AD2"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HCHS/SOL </w:t>
            </w:r>
            <w:r w:rsidR="0018596F" w:rsidRPr="00534AD2">
              <w:rPr>
                <w:rFonts w:ascii="Arial" w:hAnsi="Arial" w:cs="Arial"/>
                <w:b/>
                <w:bCs/>
                <w:color w:val="000000"/>
                <w:sz w:val="20"/>
                <w:szCs w:val="20"/>
              </w:rPr>
              <w:t>Target Population</w:t>
            </w:r>
            <w:r>
              <w:rPr>
                <w:rFonts w:ascii="Arial" w:hAnsi="Arial" w:cs="Arial"/>
                <w:b/>
                <w:bCs/>
                <w:color w:val="000000"/>
                <w:sz w:val="20"/>
                <w:szCs w:val="20"/>
              </w:rPr>
              <w:t xml:space="preserve"> Estimates based on Visit 3 Sample</w:t>
            </w:r>
            <w:r w:rsidR="0018596F" w:rsidRPr="00534AD2">
              <w:rPr>
                <w:rFonts w:ascii="Arial" w:hAnsi="Arial" w:cs="Arial"/>
                <w:b/>
                <w:bCs/>
                <w:color w:val="000000"/>
                <w:sz w:val="20"/>
                <w:szCs w:val="20"/>
              </w:rPr>
              <w:br/>
            </w:r>
            <w:r w:rsidR="0018596F" w:rsidRPr="00534AD2">
              <w:rPr>
                <w:rFonts w:ascii="Arial" w:hAnsi="Arial" w:cs="Arial"/>
                <w:b/>
                <w:bCs/>
                <w:color w:val="000000"/>
                <w:sz w:val="20"/>
                <w:szCs w:val="20"/>
                <w:u w:val="single"/>
              </w:rPr>
              <w:t>(N=9090</w:t>
            </w:r>
            <w:r w:rsidR="0018596F">
              <w:rPr>
                <w:rFonts w:ascii="Arial" w:hAnsi="Arial" w:cs="Arial"/>
                <w:b/>
                <w:bCs/>
                <w:color w:val="000000"/>
                <w:sz w:val="20"/>
                <w:szCs w:val="20"/>
                <w:u w:val="single"/>
              </w:rPr>
              <w:t xml:space="preserve"> for Visit 3 Data</w:t>
            </w:r>
            <w:r w:rsidR="0018596F" w:rsidRPr="00534AD2">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19208C65" w14:textId="77777777" w:rsidR="0018596F" w:rsidRPr="00534AD2" w:rsidRDefault="0018596F" w:rsidP="001A52D6">
            <w:pPr>
              <w:adjustRightInd w:val="0"/>
              <w:spacing w:before="29" w:after="29"/>
              <w:jc w:val="center"/>
              <w:rPr>
                <w:rFonts w:ascii="Arial" w:hAnsi="Arial" w:cs="Arial"/>
                <w:b/>
                <w:bCs/>
                <w:color w:val="000000"/>
                <w:sz w:val="20"/>
                <w:szCs w:val="20"/>
              </w:rPr>
            </w:pPr>
          </w:p>
        </w:tc>
      </w:tr>
      <w:tr w:rsidR="0018596F" w:rsidRPr="00534AD2" w14:paraId="1F8B1C4F"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4F282766" w14:textId="34586346" w:rsidR="0018596F" w:rsidRPr="00534AD2"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Baseline</w:t>
            </w:r>
            <w:r w:rsidRPr="00534AD2">
              <w:rPr>
                <w:rFonts w:ascii="Arial" w:hAnsi="Arial" w:cs="Arial"/>
                <w:b/>
                <w:bCs/>
                <w:color w:val="000000"/>
                <w:sz w:val="20"/>
                <w:szCs w:val="20"/>
              </w:rPr>
              <w:t xml:space="preserve"> 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27C6199"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8B919D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40218FEB"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29B0E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1844BB3" w14:textId="3DE54534"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B58FA66" w14:textId="77777777" w:rsidR="0018596F" w:rsidRPr="00534AD2" w:rsidRDefault="0018596F" w:rsidP="001A52D6">
            <w:pPr>
              <w:adjustRightInd w:val="0"/>
              <w:spacing w:before="29" w:after="29"/>
              <w:jc w:val="center"/>
              <w:rPr>
                <w:rFonts w:ascii="Arial" w:hAnsi="Arial" w:cs="Arial"/>
                <w:b/>
                <w:bCs/>
                <w:color w:val="000000"/>
                <w:sz w:val="20"/>
                <w:szCs w:val="20"/>
              </w:rPr>
            </w:pPr>
            <w:r w:rsidRPr="00534AD2">
              <w:rPr>
                <w:rFonts w:ascii="Arial" w:hAnsi="Arial" w:cs="Arial"/>
                <w:b/>
                <w:bCs/>
                <w:color w:val="000000"/>
                <w:sz w:val="20"/>
                <w:szCs w:val="20"/>
              </w:rPr>
              <w:t>Relative</w:t>
            </w:r>
            <w:r w:rsidRPr="00534AD2">
              <w:rPr>
                <w:rFonts w:ascii="Arial" w:hAnsi="Arial" w:cs="Arial"/>
                <w:b/>
                <w:bCs/>
                <w:color w:val="000000"/>
                <w:sz w:val="20"/>
                <w:szCs w:val="20"/>
              </w:rPr>
              <w:br/>
              <w:t>Difference</w:t>
            </w:r>
          </w:p>
        </w:tc>
      </w:tr>
      <w:tr w:rsidR="0018596F" w:rsidRPr="00534AD2" w14:paraId="1ECD622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6C9C2EA"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754758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4D0920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7235350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9090</w:t>
            </w:r>
          </w:p>
        </w:tc>
        <w:tc>
          <w:tcPr>
            <w:tcW w:w="2026" w:type="dxa"/>
            <w:tcBorders>
              <w:top w:val="nil"/>
              <w:left w:val="nil"/>
              <w:bottom w:val="nil"/>
              <w:right w:val="nil"/>
            </w:tcBorders>
            <w:shd w:val="clear" w:color="auto" w:fill="FFFFFF"/>
            <w:tcMar>
              <w:left w:w="29" w:type="dxa"/>
              <w:right w:w="29" w:type="dxa"/>
            </w:tcMar>
            <w:vAlign w:val="bottom"/>
          </w:tcPr>
          <w:p w14:paraId="7E40090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41.13 (40.5, 41.7)</w:t>
            </w:r>
          </w:p>
        </w:tc>
        <w:tc>
          <w:tcPr>
            <w:tcW w:w="1162" w:type="dxa"/>
            <w:tcBorders>
              <w:top w:val="nil"/>
              <w:left w:val="nil"/>
              <w:bottom w:val="nil"/>
              <w:right w:val="nil"/>
            </w:tcBorders>
            <w:shd w:val="clear" w:color="auto" w:fill="FFFFFF"/>
            <w:tcMar>
              <w:left w:w="29" w:type="dxa"/>
              <w:right w:w="29" w:type="dxa"/>
            </w:tcMar>
            <w:vAlign w:val="bottom"/>
          </w:tcPr>
          <w:p w14:paraId="79A780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2A050C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0D73294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83A156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Sex at </w:t>
            </w:r>
            <w:proofErr w:type="gramStart"/>
            <w:r w:rsidRPr="00534AD2">
              <w:rPr>
                <w:rFonts w:ascii="Arial" w:hAnsi="Arial" w:cs="Arial"/>
                <w:b/>
                <w:bCs/>
                <w:color w:val="000000"/>
                <w:sz w:val="20"/>
                <w:szCs w:val="20"/>
              </w:rPr>
              <w:t>birth(</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754F2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10E62F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69BEAF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53530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47.87 (46.3, 49.4)</w:t>
            </w:r>
          </w:p>
        </w:tc>
        <w:tc>
          <w:tcPr>
            <w:tcW w:w="1162" w:type="dxa"/>
            <w:tcBorders>
              <w:top w:val="nil"/>
              <w:left w:val="nil"/>
              <w:bottom w:val="nil"/>
              <w:right w:val="nil"/>
            </w:tcBorders>
            <w:shd w:val="clear" w:color="auto" w:fill="FFFFFF"/>
            <w:tcMar>
              <w:left w:w="29" w:type="dxa"/>
              <w:right w:w="29" w:type="dxa"/>
            </w:tcMar>
            <w:vAlign w:val="bottom"/>
          </w:tcPr>
          <w:p w14:paraId="33AD7B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16DD43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3EE6F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60481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45EFE3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EE73B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27D6F19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5924</w:t>
            </w:r>
          </w:p>
        </w:tc>
        <w:tc>
          <w:tcPr>
            <w:tcW w:w="2026" w:type="dxa"/>
            <w:tcBorders>
              <w:top w:val="nil"/>
              <w:left w:val="nil"/>
              <w:bottom w:val="nil"/>
              <w:right w:val="nil"/>
            </w:tcBorders>
            <w:shd w:val="clear" w:color="auto" w:fill="FFFFFF"/>
            <w:tcMar>
              <w:left w:w="29" w:type="dxa"/>
              <w:right w:w="29" w:type="dxa"/>
            </w:tcMar>
            <w:vAlign w:val="bottom"/>
          </w:tcPr>
          <w:p w14:paraId="7BFDF99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52.13 (50.6, 53.7)</w:t>
            </w:r>
          </w:p>
        </w:tc>
        <w:tc>
          <w:tcPr>
            <w:tcW w:w="1162" w:type="dxa"/>
            <w:tcBorders>
              <w:top w:val="nil"/>
              <w:left w:val="nil"/>
              <w:bottom w:val="nil"/>
              <w:right w:val="nil"/>
            </w:tcBorders>
            <w:shd w:val="clear" w:color="auto" w:fill="FFFFFF"/>
            <w:tcMar>
              <w:left w:w="29" w:type="dxa"/>
              <w:right w:w="29" w:type="dxa"/>
            </w:tcMar>
            <w:vAlign w:val="bottom"/>
          </w:tcPr>
          <w:p w14:paraId="595C7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4BFCD9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5EE7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E2FC9A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Education (%)</w:t>
            </w:r>
            <w:r w:rsidRPr="00534AD2">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5A58EF4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20E05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58E3E4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3319</w:t>
            </w:r>
          </w:p>
        </w:tc>
        <w:tc>
          <w:tcPr>
            <w:tcW w:w="2026" w:type="dxa"/>
            <w:tcBorders>
              <w:top w:val="nil"/>
              <w:left w:val="nil"/>
              <w:bottom w:val="nil"/>
              <w:right w:val="nil"/>
            </w:tcBorders>
            <w:shd w:val="clear" w:color="auto" w:fill="FFFFFF"/>
            <w:tcMar>
              <w:left w:w="29" w:type="dxa"/>
              <w:right w:w="29" w:type="dxa"/>
            </w:tcMar>
            <w:vAlign w:val="bottom"/>
          </w:tcPr>
          <w:p w14:paraId="39B386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30.36 (28.6, 32.1)</w:t>
            </w:r>
          </w:p>
        </w:tc>
        <w:tc>
          <w:tcPr>
            <w:tcW w:w="1162" w:type="dxa"/>
            <w:tcBorders>
              <w:top w:val="nil"/>
              <w:left w:val="nil"/>
              <w:bottom w:val="nil"/>
              <w:right w:val="nil"/>
            </w:tcBorders>
            <w:shd w:val="clear" w:color="auto" w:fill="FFFFFF"/>
            <w:tcMar>
              <w:left w:w="29" w:type="dxa"/>
              <w:right w:w="29" w:type="dxa"/>
            </w:tcMar>
            <w:vAlign w:val="bottom"/>
          </w:tcPr>
          <w:p w14:paraId="373605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-1.99</w:t>
            </w:r>
          </w:p>
        </w:tc>
        <w:tc>
          <w:tcPr>
            <w:tcW w:w="1162" w:type="dxa"/>
            <w:tcBorders>
              <w:top w:val="nil"/>
              <w:left w:val="nil"/>
              <w:bottom w:val="nil"/>
              <w:right w:val="nil"/>
            </w:tcBorders>
            <w:shd w:val="clear" w:color="auto" w:fill="FFFFFF"/>
            <w:tcMar>
              <w:left w:w="29" w:type="dxa"/>
              <w:right w:w="29" w:type="dxa"/>
            </w:tcMar>
            <w:vAlign w:val="bottom"/>
          </w:tcPr>
          <w:p w14:paraId="2E83EB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r w:rsidR="0018596F" w:rsidRPr="00534AD2" w14:paraId="3E7C15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2A0D5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004DC0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41CEAF9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3132CBA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2261</w:t>
            </w:r>
          </w:p>
        </w:tc>
        <w:tc>
          <w:tcPr>
            <w:tcW w:w="2026" w:type="dxa"/>
            <w:tcBorders>
              <w:top w:val="nil"/>
              <w:left w:val="nil"/>
              <w:bottom w:val="nil"/>
              <w:right w:val="nil"/>
            </w:tcBorders>
            <w:shd w:val="clear" w:color="auto" w:fill="FFFFFF"/>
            <w:tcMar>
              <w:left w:w="29" w:type="dxa"/>
              <w:right w:w="29" w:type="dxa"/>
            </w:tcMar>
            <w:vAlign w:val="bottom"/>
          </w:tcPr>
          <w:p w14:paraId="04BCD7A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27.51 (26.1, 28.9)</w:t>
            </w:r>
          </w:p>
        </w:tc>
        <w:tc>
          <w:tcPr>
            <w:tcW w:w="1162" w:type="dxa"/>
            <w:tcBorders>
              <w:top w:val="nil"/>
              <w:left w:val="nil"/>
              <w:bottom w:val="nil"/>
              <w:right w:val="nil"/>
            </w:tcBorders>
            <w:shd w:val="clear" w:color="auto" w:fill="FFFFFF"/>
            <w:tcMar>
              <w:left w:w="29" w:type="dxa"/>
              <w:right w:w="29" w:type="dxa"/>
            </w:tcMar>
            <w:vAlign w:val="bottom"/>
          </w:tcPr>
          <w:p w14:paraId="5BAA35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-0.69</w:t>
            </w:r>
          </w:p>
        </w:tc>
        <w:tc>
          <w:tcPr>
            <w:tcW w:w="1162" w:type="dxa"/>
            <w:tcBorders>
              <w:top w:val="nil"/>
              <w:left w:val="nil"/>
              <w:bottom w:val="nil"/>
              <w:right w:val="nil"/>
            </w:tcBorders>
            <w:shd w:val="clear" w:color="auto" w:fill="FFFFFF"/>
            <w:tcMar>
              <w:left w:w="29" w:type="dxa"/>
              <w:right w:w="29" w:type="dxa"/>
            </w:tcMar>
            <w:vAlign w:val="bottom"/>
          </w:tcPr>
          <w:p w14:paraId="2BC4F87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5A1ED74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FA11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24B2E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DF83F6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37A56EB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3478</w:t>
            </w:r>
          </w:p>
        </w:tc>
        <w:tc>
          <w:tcPr>
            <w:tcW w:w="2026" w:type="dxa"/>
            <w:tcBorders>
              <w:top w:val="nil"/>
              <w:left w:val="nil"/>
              <w:bottom w:val="nil"/>
              <w:right w:val="nil"/>
            </w:tcBorders>
            <w:shd w:val="clear" w:color="auto" w:fill="FFFFFF"/>
            <w:tcMar>
              <w:left w:w="29" w:type="dxa"/>
              <w:right w:w="29" w:type="dxa"/>
            </w:tcMar>
            <w:vAlign w:val="bottom"/>
          </w:tcPr>
          <w:p w14:paraId="60955F1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42.14 (40.1, 44.1)</w:t>
            </w:r>
          </w:p>
        </w:tc>
        <w:tc>
          <w:tcPr>
            <w:tcW w:w="1162" w:type="dxa"/>
            <w:tcBorders>
              <w:top w:val="nil"/>
              <w:left w:val="nil"/>
              <w:bottom w:val="nil"/>
              <w:right w:val="nil"/>
            </w:tcBorders>
            <w:shd w:val="clear" w:color="auto" w:fill="FFFFFF"/>
            <w:tcMar>
              <w:left w:w="29" w:type="dxa"/>
              <w:right w:w="29" w:type="dxa"/>
            </w:tcMar>
            <w:vAlign w:val="bottom"/>
          </w:tcPr>
          <w:p w14:paraId="5D6DAB7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2.68</w:t>
            </w:r>
          </w:p>
        </w:tc>
        <w:tc>
          <w:tcPr>
            <w:tcW w:w="1162" w:type="dxa"/>
            <w:tcBorders>
              <w:top w:val="nil"/>
              <w:left w:val="nil"/>
              <w:bottom w:val="nil"/>
              <w:right w:val="nil"/>
            </w:tcBorders>
            <w:shd w:val="clear" w:color="auto" w:fill="FFFFFF"/>
            <w:tcMar>
              <w:left w:w="29" w:type="dxa"/>
              <w:right w:w="29" w:type="dxa"/>
            </w:tcMar>
            <w:vAlign w:val="bottom"/>
          </w:tcPr>
          <w:p w14:paraId="535760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0.07</w:t>
            </w:r>
          </w:p>
        </w:tc>
      </w:tr>
      <w:tr w:rsidR="0018596F" w:rsidRPr="00534AD2" w14:paraId="3ACA58A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35E6DB"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Hispanic/Latino </w:t>
            </w:r>
            <w:proofErr w:type="gramStart"/>
            <w:r w:rsidRPr="00534AD2">
              <w:rPr>
                <w:rFonts w:ascii="Arial" w:hAnsi="Arial" w:cs="Arial"/>
                <w:b/>
                <w:bCs/>
                <w:color w:val="000000"/>
                <w:sz w:val="20"/>
                <w:szCs w:val="20"/>
              </w:rPr>
              <w:t>background(</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AE649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1F9ED4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2B3A9A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1320</w:t>
            </w:r>
          </w:p>
        </w:tc>
        <w:tc>
          <w:tcPr>
            <w:tcW w:w="2026" w:type="dxa"/>
            <w:tcBorders>
              <w:top w:val="nil"/>
              <w:left w:val="nil"/>
              <w:bottom w:val="nil"/>
              <w:right w:val="nil"/>
            </w:tcBorders>
            <w:shd w:val="clear" w:color="auto" w:fill="FFFFFF"/>
            <w:tcMar>
              <w:left w:w="29" w:type="dxa"/>
              <w:right w:w="29" w:type="dxa"/>
            </w:tcMar>
            <w:vAlign w:val="bottom"/>
          </w:tcPr>
          <w:p w14:paraId="023D19D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19.81 (16.4, 23.2)</w:t>
            </w:r>
          </w:p>
        </w:tc>
        <w:tc>
          <w:tcPr>
            <w:tcW w:w="1162" w:type="dxa"/>
            <w:tcBorders>
              <w:top w:val="nil"/>
              <w:left w:val="nil"/>
              <w:bottom w:val="nil"/>
              <w:right w:val="nil"/>
            </w:tcBorders>
            <w:shd w:val="clear" w:color="auto" w:fill="FFFFFF"/>
            <w:tcMar>
              <w:left w:w="29" w:type="dxa"/>
              <w:right w:w="29" w:type="dxa"/>
            </w:tcMar>
            <w:vAlign w:val="bottom"/>
          </w:tcPr>
          <w:p w14:paraId="7D151F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2E6A30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C8DF3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FB8B29F"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6BA96C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5DB19C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01D6E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836</w:t>
            </w:r>
          </w:p>
        </w:tc>
        <w:tc>
          <w:tcPr>
            <w:tcW w:w="2026" w:type="dxa"/>
            <w:tcBorders>
              <w:top w:val="nil"/>
              <w:left w:val="nil"/>
              <w:bottom w:val="nil"/>
              <w:right w:val="nil"/>
            </w:tcBorders>
            <w:shd w:val="clear" w:color="auto" w:fill="FFFFFF"/>
            <w:tcMar>
              <w:left w:w="29" w:type="dxa"/>
              <w:right w:w="29" w:type="dxa"/>
            </w:tcMar>
            <w:vAlign w:val="bottom"/>
          </w:tcPr>
          <w:p w14:paraId="2C02A3B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9.96 (8.4, 11.5)</w:t>
            </w:r>
          </w:p>
        </w:tc>
        <w:tc>
          <w:tcPr>
            <w:tcW w:w="1162" w:type="dxa"/>
            <w:tcBorders>
              <w:top w:val="nil"/>
              <w:left w:val="nil"/>
              <w:bottom w:val="nil"/>
              <w:right w:val="nil"/>
            </w:tcBorders>
            <w:shd w:val="clear" w:color="auto" w:fill="FFFFFF"/>
            <w:tcMar>
              <w:left w:w="29" w:type="dxa"/>
              <w:right w:w="29" w:type="dxa"/>
            </w:tcMar>
            <w:vAlign w:val="bottom"/>
          </w:tcPr>
          <w:p w14:paraId="7C5064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331D0D2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702C1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CD18B0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DCF5D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573AC0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3F0B4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3690</w:t>
            </w:r>
          </w:p>
        </w:tc>
        <w:tc>
          <w:tcPr>
            <w:tcW w:w="2026" w:type="dxa"/>
            <w:tcBorders>
              <w:top w:val="nil"/>
              <w:left w:val="nil"/>
              <w:bottom w:val="nil"/>
              <w:right w:val="nil"/>
            </w:tcBorders>
            <w:shd w:val="clear" w:color="auto" w:fill="FFFFFF"/>
            <w:tcMar>
              <w:left w:w="29" w:type="dxa"/>
              <w:right w:w="29" w:type="dxa"/>
            </w:tcMar>
            <w:vAlign w:val="bottom"/>
          </w:tcPr>
          <w:p w14:paraId="44495A8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37.13 (33.9, 40.4)</w:t>
            </w:r>
          </w:p>
        </w:tc>
        <w:tc>
          <w:tcPr>
            <w:tcW w:w="1162" w:type="dxa"/>
            <w:tcBorders>
              <w:top w:val="nil"/>
              <w:left w:val="nil"/>
              <w:bottom w:val="nil"/>
              <w:right w:val="nil"/>
            </w:tcBorders>
            <w:shd w:val="clear" w:color="auto" w:fill="FFFFFF"/>
            <w:tcMar>
              <w:left w:w="29" w:type="dxa"/>
              <w:right w:w="29" w:type="dxa"/>
            </w:tcMar>
            <w:vAlign w:val="bottom"/>
          </w:tcPr>
          <w:p w14:paraId="4D21F6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-0.25</w:t>
            </w:r>
          </w:p>
        </w:tc>
        <w:tc>
          <w:tcPr>
            <w:tcW w:w="1162" w:type="dxa"/>
            <w:tcBorders>
              <w:top w:val="nil"/>
              <w:left w:val="nil"/>
              <w:bottom w:val="nil"/>
              <w:right w:val="nil"/>
            </w:tcBorders>
            <w:shd w:val="clear" w:color="auto" w:fill="FFFFFF"/>
            <w:tcMar>
              <w:left w:w="29" w:type="dxa"/>
              <w:right w:w="29" w:type="dxa"/>
            </w:tcMar>
            <w:vAlign w:val="bottom"/>
          </w:tcPr>
          <w:p w14:paraId="2AE9663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460B12B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B488E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6BF4F1D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2EEDA7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6E5225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1337</w:t>
            </w:r>
          </w:p>
        </w:tc>
        <w:tc>
          <w:tcPr>
            <w:tcW w:w="2026" w:type="dxa"/>
            <w:tcBorders>
              <w:top w:val="nil"/>
              <w:left w:val="nil"/>
              <w:bottom w:val="nil"/>
              <w:right w:val="nil"/>
            </w:tcBorders>
            <w:shd w:val="clear" w:color="auto" w:fill="FFFFFF"/>
            <w:tcMar>
              <w:left w:w="29" w:type="dxa"/>
              <w:right w:w="29" w:type="dxa"/>
            </w:tcMar>
            <w:vAlign w:val="bottom"/>
          </w:tcPr>
          <w:p w14:paraId="60858B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15.98 (14.3, 17.7)</w:t>
            </w:r>
          </w:p>
        </w:tc>
        <w:tc>
          <w:tcPr>
            <w:tcW w:w="1162" w:type="dxa"/>
            <w:tcBorders>
              <w:top w:val="nil"/>
              <w:left w:val="nil"/>
              <w:bottom w:val="nil"/>
              <w:right w:val="nil"/>
            </w:tcBorders>
            <w:shd w:val="clear" w:color="auto" w:fill="FFFFFF"/>
            <w:tcMar>
              <w:left w:w="29" w:type="dxa"/>
              <w:right w:w="29" w:type="dxa"/>
            </w:tcMar>
            <w:vAlign w:val="bottom"/>
          </w:tcPr>
          <w:p w14:paraId="7E3734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26D4A00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3AF851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D9D3D8"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0CA0C56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0EC118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20C716B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984</w:t>
            </w:r>
          </w:p>
        </w:tc>
        <w:tc>
          <w:tcPr>
            <w:tcW w:w="2026" w:type="dxa"/>
            <w:tcBorders>
              <w:top w:val="nil"/>
              <w:left w:val="nil"/>
              <w:bottom w:val="nil"/>
              <w:right w:val="nil"/>
            </w:tcBorders>
            <w:shd w:val="clear" w:color="auto" w:fill="FFFFFF"/>
            <w:tcMar>
              <w:left w:w="29" w:type="dxa"/>
              <w:right w:w="29" w:type="dxa"/>
            </w:tcMar>
            <w:vAlign w:val="bottom"/>
          </w:tcPr>
          <w:p w14:paraId="10BFE9F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2D8051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2EC44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391998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5C287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618A47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10D4E9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53189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656</w:t>
            </w:r>
          </w:p>
        </w:tc>
        <w:tc>
          <w:tcPr>
            <w:tcW w:w="2026" w:type="dxa"/>
            <w:tcBorders>
              <w:top w:val="nil"/>
              <w:left w:val="nil"/>
              <w:bottom w:val="nil"/>
              <w:right w:val="nil"/>
            </w:tcBorders>
            <w:shd w:val="clear" w:color="auto" w:fill="FFFFFF"/>
            <w:tcMar>
              <w:left w:w="29" w:type="dxa"/>
              <w:right w:w="29" w:type="dxa"/>
            </w:tcMar>
            <w:vAlign w:val="bottom"/>
          </w:tcPr>
          <w:p w14:paraId="70D09E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4.97 (4.3, 5.7)</w:t>
            </w:r>
          </w:p>
        </w:tc>
        <w:tc>
          <w:tcPr>
            <w:tcW w:w="1162" w:type="dxa"/>
            <w:tcBorders>
              <w:top w:val="nil"/>
              <w:left w:val="nil"/>
              <w:bottom w:val="nil"/>
              <w:right w:val="nil"/>
            </w:tcBorders>
            <w:shd w:val="clear" w:color="auto" w:fill="FFFFFF"/>
            <w:tcMar>
              <w:left w:w="29" w:type="dxa"/>
              <w:right w:w="29" w:type="dxa"/>
            </w:tcMar>
            <w:vAlign w:val="bottom"/>
          </w:tcPr>
          <w:p w14:paraId="0E705FD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819DF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CF83D3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BCA8A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579E5D1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7165259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505F4E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245</w:t>
            </w:r>
          </w:p>
        </w:tc>
        <w:tc>
          <w:tcPr>
            <w:tcW w:w="2026" w:type="dxa"/>
            <w:tcBorders>
              <w:top w:val="nil"/>
              <w:left w:val="nil"/>
              <w:bottom w:val="nil"/>
              <w:right w:val="nil"/>
            </w:tcBorders>
            <w:shd w:val="clear" w:color="auto" w:fill="FFFFFF"/>
            <w:tcMar>
              <w:left w:w="29" w:type="dxa"/>
              <w:right w:w="29" w:type="dxa"/>
            </w:tcMar>
            <w:vAlign w:val="bottom"/>
          </w:tcPr>
          <w:p w14:paraId="73504CC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4.54 (3.7, 5.4)</w:t>
            </w:r>
          </w:p>
        </w:tc>
        <w:tc>
          <w:tcPr>
            <w:tcW w:w="1162" w:type="dxa"/>
            <w:tcBorders>
              <w:top w:val="nil"/>
              <w:left w:val="nil"/>
              <w:bottom w:val="nil"/>
              <w:right w:val="nil"/>
            </w:tcBorders>
            <w:shd w:val="clear" w:color="auto" w:fill="FFFFFF"/>
            <w:tcMar>
              <w:left w:w="29" w:type="dxa"/>
              <w:right w:w="29" w:type="dxa"/>
            </w:tcMar>
            <w:vAlign w:val="bottom"/>
          </w:tcPr>
          <w:p w14:paraId="6A9ECD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0.40</w:t>
            </w:r>
          </w:p>
        </w:tc>
        <w:tc>
          <w:tcPr>
            <w:tcW w:w="1162" w:type="dxa"/>
            <w:tcBorders>
              <w:top w:val="nil"/>
              <w:left w:val="nil"/>
              <w:bottom w:val="nil"/>
              <w:right w:val="nil"/>
            </w:tcBorders>
            <w:shd w:val="clear" w:color="auto" w:fill="FFFFFF"/>
            <w:tcMar>
              <w:left w:w="29" w:type="dxa"/>
              <w:right w:w="29" w:type="dxa"/>
            </w:tcMar>
            <w:vAlign w:val="bottom"/>
          </w:tcPr>
          <w:p w14:paraId="69304C9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0.10</w:t>
            </w:r>
          </w:p>
        </w:tc>
      </w:tr>
      <w:tr w:rsidR="0018596F" w:rsidRPr="00534AD2" w14:paraId="467A9E3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521FF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Annual family </w:t>
            </w:r>
            <w:proofErr w:type="gramStart"/>
            <w:r w:rsidRPr="00534AD2">
              <w:rPr>
                <w:rFonts w:ascii="Arial" w:hAnsi="Arial" w:cs="Arial"/>
                <w:b/>
                <w:bCs/>
                <w:color w:val="000000"/>
                <w:sz w:val="20"/>
                <w:szCs w:val="20"/>
              </w:rPr>
              <w:t>income(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1BA0C8E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02482A0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2580F56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3932</w:t>
            </w:r>
          </w:p>
        </w:tc>
        <w:tc>
          <w:tcPr>
            <w:tcW w:w="2026" w:type="dxa"/>
            <w:tcBorders>
              <w:top w:val="nil"/>
              <w:left w:val="nil"/>
              <w:bottom w:val="nil"/>
              <w:right w:val="nil"/>
            </w:tcBorders>
            <w:shd w:val="clear" w:color="auto" w:fill="FFFFFF"/>
            <w:tcMar>
              <w:left w:w="29" w:type="dxa"/>
              <w:right w:w="29" w:type="dxa"/>
            </w:tcMar>
            <w:vAlign w:val="bottom"/>
          </w:tcPr>
          <w:p w14:paraId="5F5461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40.45 (38.2, 42.7)</w:t>
            </w:r>
          </w:p>
        </w:tc>
        <w:tc>
          <w:tcPr>
            <w:tcW w:w="1162" w:type="dxa"/>
            <w:tcBorders>
              <w:top w:val="nil"/>
              <w:left w:val="nil"/>
              <w:bottom w:val="nil"/>
              <w:right w:val="nil"/>
            </w:tcBorders>
            <w:shd w:val="clear" w:color="auto" w:fill="FFFFFF"/>
            <w:tcMar>
              <w:left w:w="29" w:type="dxa"/>
              <w:right w:w="29" w:type="dxa"/>
            </w:tcMar>
            <w:vAlign w:val="bottom"/>
          </w:tcPr>
          <w:p w14:paraId="43226D2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-1.40</w:t>
            </w:r>
          </w:p>
        </w:tc>
        <w:tc>
          <w:tcPr>
            <w:tcW w:w="1162" w:type="dxa"/>
            <w:tcBorders>
              <w:top w:val="nil"/>
              <w:left w:val="nil"/>
              <w:bottom w:val="nil"/>
              <w:right w:val="nil"/>
            </w:tcBorders>
            <w:shd w:val="clear" w:color="auto" w:fill="FFFFFF"/>
            <w:tcMar>
              <w:left w:w="29" w:type="dxa"/>
              <w:right w:w="29" w:type="dxa"/>
            </w:tcMar>
            <w:vAlign w:val="bottom"/>
          </w:tcPr>
          <w:p w14:paraId="1AC303E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3B1B6A0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914C599"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5CED77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1CFDA4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4989E2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3553</w:t>
            </w:r>
          </w:p>
        </w:tc>
        <w:tc>
          <w:tcPr>
            <w:tcW w:w="2026" w:type="dxa"/>
            <w:tcBorders>
              <w:top w:val="nil"/>
              <w:left w:val="nil"/>
              <w:bottom w:val="nil"/>
              <w:right w:val="nil"/>
            </w:tcBorders>
            <w:shd w:val="clear" w:color="auto" w:fill="FFFFFF"/>
            <w:tcMar>
              <w:left w:w="29" w:type="dxa"/>
              <w:right w:w="29" w:type="dxa"/>
            </w:tcMar>
            <w:vAlign w:val="bottom"/>
          </w:tcPr>
          <w:p w14:paraId="49D478A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37.64 (35.8, 39.5)</w:t>
            </w:r>
          </w:p>
        </w:tc>
        <w:tc>
          <w:tcPr>
            <w:tcW w:w="1162" w:type="dxa"/>
            <w:tcBorders>
              <w:top w:val="nil"/>
              <w:left w:val="nil"/>
              <w:bottom w:val="nil"/>
              <w:right w:val="nil"/>
            </w:tcBorders>
            <w:shd w:val="clear" w:color="auto" w:fill="FFFFFF"/>
            <w:tcMar>
              <w:left w:w="29" w:type="dxa"/>
              <w:right w:w="29" w:type="dxa"/>
            </w:tcMar>
            <w:vAlign w:val="bottom"/>
          </w:tcPr>
          <w:p w14:paraId="772508C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0.76</w:t>
            </w:r>
          </w:p>
        </w:tc>
        <w:tc>
          <w:tcPr>
            <w:tcW w:w="1162" w:type="dxa"/>
            <w:tcBorders>
              <w:top w:val="nil"/>
              <w:left w:val="nil"/>
              <w:bottom w:val="nil"/>
              <w:right w:val="nil"/>
            </w:tcBorders>
            <w:shd w:val="clear" w:color="auto" w:fill="FFFFFF"/>
            <w:tcMar>
              <w:left w:w="29" w:type="dxa"/>
              <w:right w:w="29" w:type="dxa"/>
            </w:tcMar>
            <w:vAlign w:val="bottom"/>
          </w:tcPr>
          <w:p w14:paraId="62CF05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32EF00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5BFE7B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4E280D8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719CA0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20B51E0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898</w:t>
            </w:r>
          </w:p>
        </w:tc>
        <w:tc>
          <w:tcPr>
            <w:tcW w:w="2026" w:type="dxa"/>
            <w:tcBorders>
              <w:top w:val="nil"/>
              <w:left w:val="nil"/>
              <w:bottom w:val="nil"/>
              <w:right w:val="nil"/>
            </w:tcBorders>
            <w:shd w:val="clear" w:color="auto" w:fill="FFFFFF"/>
            <w:tcMar>
              <w:left w:w="29" w:type="dxa"/>
              <w:right w:w="29" w:type="dxa"/>
            </w:tcMar>
            <w:vAlign w:val="bottom"/>
          </w:tcPr>
          <w:p w14:paraId="5F4D4C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12.80 (10.8, 14.8)</w:t>
            </w:r>
          </w:p>
        </w:tc>
        <w:tc>
          <w:tcPr>
            <w:tcW w:w="1162" w:type="dxa"/>
            <w:tcBorders>
              <w:top w:val="nil"/>
              <w:left w:val="nil"/>
              <w:bottom w:val="nil"/>
              <w:right w:val="nil"/>
            </w:tcBorders>
            <w:shd w:val="clear" w:color="auto" w:fill="FFFFFF"/>
            <w:tcMar>
              <w:left w:w="29" w:type="dxa"/>
              <w:right w:w="29" w:type="dxa"/>
            </w:tcMar>
            <w:vAlign w:val="bottom"/>
          </w:tcPr>
          <w:p w14:paraId="338479A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1.09</w:t>
            </w:r>
          </w:p>
        </w:tc>
        <w:tc>
          <w:tcPr>
            <w:tcW w:w="1162" w:type="dxa"/>
            <w:tcBorders>
              <w:top w:val="nil"/>
              <w:left w:val="nil"/>
              <w:bottom w:val="nil"/>
              <w:right w:val="nil"/>
            </w:tcBorders>
            <w:shd w:val="clear" w:color="auto" w:fill="FFFFFF"/>
            <w:tcMar>
              <w:left w:w="29" w:type="dxa"/>
              <w:right w:w="29" w:type="dxa"/>
            </w:tcMar>
            <w:vAlign w:val="bottom"/>
          </w:tcPr>
          <w:p w14:paraId="7C3B8A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r>
      <w:tr w:rsidR="0018596F" w:rsidRPr="00534AD2" w14:paraId="22B9A8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BA0BF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1E68CB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354696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700D2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707</w:t>
            </w:r>
          </w:p>
        </w:tc>
        <w:tc>
          <w:tcPr>
            <w:tcW w:w="2026" w:type="dxa"/>
            <w:tcBorders>
              <w:top w:val="nil"/>
              <w:left w:val="nil"/>
              <w:bottom w:val="nil"/>
              <w:right w:val="nil"/>
            </w:tcBorders>
            <w:shd w:val="clear" w:color="auto" w:fill="FFFFFF"/>
            <w:tcMar>
              <w:left w:w="29" w:type="dxa"/>
              <w:right w:w="29" w:type="dxa"/>
            </w:tcMar>
            <w:vAlign w:val="bottom"/>
          </w:tcPr>
          <w:p w14:paraId="442366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9.11 (8.1, 10.1)</w:t>
            </w:r>
          </w:p>
        </w:tc>
        <w:tc>
          <w:tcPr>
            <w:tcW w:w="1162" w:type="dxa"/>
            <w:tcBorders>
              <w:top w:val="nil"/>
              <w:left w:val="nil"/>
              <w:bottom w:val="nil"/>
              <w:right w:val="nil"/>
            </w:tcBorders>
            <w:shd w:val="clear" w:color="auto" w:fill="FFFFFF"/>
            <w:tcMar>
              <w:left w:w="29" w:type="dxa"/>
              <w:right w:w="29" w:type="dxa"/>
            </w:tcMar>
            <w:vAlign w:val="bottom"/>
          </w:tcPr>
          <w:p w14:paraId="1D2246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-0.46</w:t>
            </w:r>
          </w:p>
        </w:tc>
        <w:tc>
          <w:tcPr>
            <w:tcW w:w="1162" w:type="dxa"/>
            <w:tcBorders>
              <w:top w:val="nil"/>
              <w:left w:val="nil"/>
              <w:bottom w:val="nil"/>
              <w:right w:val="nil"/>
            </w:tcBorders>
            <w:shd w:val="clear" w:color="auto" w:fill="FFFFFF"/>
            <w:tcMar>
              <w:left w:w="29" w:type="dxa"/>
              <w:right w:w="29" w:type="dxa"/>
            </w:tcMar>
            <w:vAlign w:val="bottom"/>
          </w:tcPr>
          <w:p w14:paraId="46F792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10BA4A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8CCF2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 xml:space="preserve">Marital </w:t>
            </w:r>
            <w:proofErr w:type="gramStart"/>
            <w:r w:rsidRPr="00534AD2">
              <w:rPr>
                <w:rFonts w:ascii="Arial" w:hAnsi="Arial" w:cs="Arial"/>
                <w:b/>
                <w:bCs/>
                <w:color w:val="000000"/>
                <w:sz w:val="20"/>
                <w:szCs w:val="20"/>
              </w:rPr>
              <w:t>status(</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7FF4FF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74F468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5F4A699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2189</w:t>
            </w:r>
          </w:p>
        </w:tc>
        <w:tc>
          <w:tcPr>
            <w:tcW w:w="2026" w:type="dxa"/>
            <w:tcBorders>
              <w:top w:val="nil"/>
              <w:left w:val="nil"/>
              <w:bottom w:val="nil"/>
              <w:right w:val="nil"/>
            </w:tcBorders>
            <w:shd w:val="clear" w:color="auto" w:fill="FFFFFF"/>
            <w:tcMar>
              <w:left w:w="29" w:type="dxa"/>
              <w:right w:w="29" w:type="dxa"/>
            </w:tcMar>
            <w:vAlign w:val="bottom"/>
          </w:tcPr>
          <w:p w14:paraId="44C2807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33.96 (32.2, 35.7)</w:t>
            </w:r>
          </w:p>
        </w:tc>
        <w:tc>
          <w:tcPr>
            <w:tcW w:w="1162" w:type="dxa"/>
            <w:tcBorders>
              <w:top w:val="nil"/>
              <w:left w:val="nil"/>
              <w:bottom w:val="nil"/>
              <w:right w:val="nil"/>
            </w:tcBorders>
            <w:shd w:val="clear" w:color="auto" w:fill="FFFFFF"/>
            <w:tcMar>
              <w:left w:w="29" w:type="dxa"/>
              <w:right w:w="29" w:type="dxa"/>
            </w:tcMar>
            <w:vAlign w:val="bottom"/>
          </w:tcPr>
          <w:p w14:paraId="74C7BD5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2DB8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6F5D3A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5C707E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4F85FE0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26E60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3F6D7DB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5003</w:t>
            </w:r>
          </w:p>
        </w:tc>
        <w:tc>
          <w:tcPr>
            <w:tcW w:w="2026" w:type="dxa"/>
            <w:tcBorders>
              <w:top w:val="nil"/>
              <w:left w:val="nil"/>
              <w:bottom w:val="nil"/>
              <w:right w:val="nil"/>
            </w:tcBorders>
            <w:shd w:val="clear" w:color="auto" w:fill="FFFFFF"/>
            <w:tcMar>
              <w:left w:w="29" w:type="dxa"/>
              <w:right w:w="29" w:type="dxa"/>
            </w:tcMar>
            <w:vAlign w:val="bottom"/>
          </w:tcPr>
          <w:p w14:paraId="667B97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50.22 (48.2, 52.3)</w:t>
            </w:r>
          </w:p>
        </w:tc>
        <w:tc>
          <w:tcPr>
            <w:tcW w:w="1162" w:type="dxa"/>
            <w:tcBorders>
              <w:top w:val="nil"/>
              <w:left w:val="nil"/>
              <w:bottom w:val="nil"/>
              <w:right w:val="nil"/>
            </w:tcBorders>
            <w:shd w:val="clear" w:color="auto" w:fill="FFFFFF"/>
            <w:tcMar>
              <w:left w:w="29" w:type="dxa"/>
              <w:right w:w="29" w:type="dxa"/>
            </w:tcMar>
            <w:vAlign w:val="bottom"/>
          </w:tcPr>
          <w:p w14:paraId="2E79F0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171E783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0.03</w:t>
            </w:r>
          </w:p>
        </w:tc>
      </w:tr>
      <w:tr w:rsidR="0018596F" w:rsidRPr="00534AD2" w14:paraId="67653D9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FC698EC" w14:textId="395546E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Sep</w:t>
            </w:r>
            <w:r w:rsidR="0041552A">
              <w:rPr>
                <w:rFonts w:ascii="Arial" w:hAnsi="Arial" w:cs="Arial"/>
                <w:b/>
                <w:bCs/>
                <w:color w:val="000000"/>
                <w:sz w:val="20"/>
                <w:szCs w:val="20"/>
              </w:rPr>
              <w:t>a</w:t>
            </w:r>
            <w:r w:rsidRPr="00534AD2">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0E55F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1AA046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11CFA50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1869</w:t>
            </w:r>
          </w:p>
        </w:tc>
        <w:tc>
          <w:tcPr>
            <w:tcW w:w="2026" w:type="dxa"/>
            <w:tcBorders>
              <w:top w:val="nil"/>
              <w:left w:val="nil"/>
              <w:bottom w:val="nil"/>
              <w:right w:val="nil"/>
            </w:tcBorders>
            <w:shd w:val="clear" w:color="auto" w:fill="FFFFFF"/>
            <w:tcMar>
              <w:left w:w="29" w:type="dxa"/>
              <w:right w:w="29" w:type="dxa"/>
            </w:tcMar>
            <w:vAlign w:val="bottom"/>
          </w:tcPr>
          <w:p w14:paraId="65FB174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15.82 (14.5, 17.1)</w:t>
            </w:r>
          </w:p>
        </w:tc>
        <w:tc>
          <w:tcPr>
            <w:tcW w:w="1162" w:type="dxa"/>
            <w:tcBorders>
              <w:top w:val="nil"/>
              <w:left w:val="nil"/>
              <w:bottom w:val="nil"/>
              <w:right w:val="nil"/>
            </w:tcBorders>
            <w:shd w:val="clear" w:color="auto" w:fill="FFFFFF"/>
            <w:tcMar>
              <w:left w:w="29" w:type="dxa"/>
              <w:right w:w="29" w:type="dxa"/>
            </w:tcMar>
            <w:vAlign w:val="bottom"/>
          </w:tcPr>
          <w:p w14:paraId="6CB98DF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2587D78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1A6519B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F9F13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Health </w:t>
            </w:r>
            <w:proofErr w:type="gramStart"/>
            <w:r w:rsidRPr="00534AD2">
              <w:rPr>
                <w:rFonts w:ascii="Arial" w:hAnsi="Arial" w:cs="Arial"/>
                <w:b/>
                <w:bCs/>
                <w:color w:val="000000"/>
                <w:sz w:val="20"/>
                <w:szCs w:val="20"/>
              </w:rPr>
              <w:t>insurance(</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CA715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0F894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2B77F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4552</w:t>
            </w:r>
          </w:p>
        </w:tc>
        <w:tc>
          <w:tcPr>
            <w:tcW w:w="2026" w:type="dxa"/>
            <w:tcBorders>
              <w:top w:val="nil"/>
              <w:left w:val="nil"/>
              <w:bottom w:val="nil"/>
              <w:right w:val="nil"/>
            </w:tcBorders>
            <w:shd w:val="clear" w:color="auto" w:fill="FFFFFF"/>
            <w:tcMar>
              <w:left w:w="29" w:type="dxa"/>
              <w:right w:w="29" w:type="dxa"/>
            </w:tcMar>
            <w:vAlign w:val="bottom"/>
          </w:tcPr>
          <w:p w14:paraId="33EF2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52.64 (50.4, 54.9)</w:t>
            </w:r>
          </w:p>
        </w:tc>
        <w:tc>
          <w:tcPr>
            <w:tcW w:w="1162" w:type="dxa"/>
            <w:tcBorders>
              <w:top w:val="nil"/>
              <w:left w:val="nil"/>
              <w:bottom w:val="nil"/>
              <w:right w:val="nil"/>
            </w:tcBorders>
            <w:shd w:val="clear" w:color="auto" w:fill="FFFFFF"/>
            <w:tcMar>
              <w:left w:w="29" w:type="dxa"/>
              <w:right w:w="29" w:type="dxa"/>
            </w:tcMar>
            <w:vAlign w:val="bottom"/>
          </w:tcPr>
          <w:p w14:paraId="77BB815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2.10</w:t>
            </w:r>
          </w:p>
        </w:tc>
        <w:tc>
          <w:tcPr>
            <w:tcW w:w="1162" w:type="dxa"/>
            <w:tcBorders>
              <w:top w:val="nil"/>
              <w:left w:val="nil"/>
              <w:bottom w:val="nil"/>
              <w:right w:val="nil"/>
            </w:tcBorders>
            <w:shd w:val="clear" w:color="auto" w:fill="FFFFFF"/>
            <w:tcMar>
              <w:left w:w="29" w:type="dxa"/>
              <w:right w:w="29" w:type="dxa"/>
            </w:tcMar>
            <w:vAlign w:val="bottom"/>
          </w:tcPr>
          <w:p w14:paraId="6F5E94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52214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99559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US residence &gt;= 10 </w:t>
            </w:r>
            <w:proofErr w:type="gramStart"/>
            <w:r w:rsidRPr="00534AD2">
              <w:rPr>
                <w:rFonts w:ascii="Arial" w:hAnsi="Arial" w:cs="Arial"/>
                <w:b/>
                <w:bCs/>
                <w:color w:val="000000"/>
                <w:sz w:val="20"/>
                <w:szCs w:val="20"/>
              </w:rPr>
              <w:t>Years(</w:t>
            </w:r>
            <w:proofErr w:type="gramEnd"/>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C74FA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4EBB55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03BB79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6966</w:t>
            </w:r>
          </w:p>
        </w:tc>
        <w:tc>
          <w:tcPr>
            <w:tcW w:w="2026" w:type="dxa"/>
            <w:tcBorders>
              <w:top w:val="nil"/>
              <w:left w:val="nil"/>
              <w:bottom w:val="nil"/>
              <w:right w:val="nil"/>
            </w:tcBorders>
            <w:shd w:val="clear" w:color="auto" w:fill="FFFFFF"/>
            <w:tcMar>
              <w:left w:w="29" w:type="dxa"/>
              <w:right w:w="29" w:type="dxa"/>
            </w:tcMar>
            <w:vAlign w:val="bottom"/>
          </w:tcPr>
          <w:p w14:paraId="4A2EBF1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72.82 (70.6, 75.0)</w:t>
            </w:r>
          </w:p>
        </w:tc>
        <w:tc>
          <w:tcPr>
            <w:tcW w:w="1162" w:type="dxa"/>
            <w:tcBorders>
              <w:top w:val="nil"/>
              <w:left w:val="nil"/>
              <w:bottom w:val="nil"/>
              <w:right w:val="nil"/>
            </w:tcBorders>
            <w:shd w:val="clear" w:color="auto" w:fill="FFFFFF"/>
            <w:tcMar>
              <w:left w:w="29" w:type="dxa"/>
              <w:right w:w="29" w:type="dxa"/>
            </w:tcMar>
            <w:vAlign w:val="bottom"/>
          </w:tcPr>
          <w:p w14:paraId="7E65A36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1C3B972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5A32CF7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74679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Language </w:t>
            </w:r>
            <w:proofErr w:type="gramStart"/>
            <w:r w:rsidRPr="00534AD2">
              <w:rPr>
                <w:rFonts w:ascii="Arial" w:hAnsi="Arial" w:cs="Arial"/>
                <w:b/>
                <w:bCs/>
                <w:color w:val="000000"/>
                <w:sz w:val="20"/>
                <w:szCs w:val="20"/>
              </w:rPr>
              <w:t>preference(</w:t>
            </w:r>
            <w:proofErr w:type="gramEnd"/>
            <w:r w:rsidRPr="00534AD2">
              <w:rPr>
                <w:rFonts w:ascii="Arial" w:hAnsi="Arial" w:cs="Arial"/>
                <w:b/>
                <w:bCs/>
                <w:color w:val="000000"/>
                <w:sz w:val="20"/>
                <w:szCs w:val="20"/>
              </w:rPr>
              <w:t>%)</w:t>
            </w:r>
            <w:r w:rsidRPr="00534AD2">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47B7C97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70B9264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09FDA3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7545</w:t>
            </w:r>
          </w:p>
        </w:tc>
        <w:tc>
          <w:tcPr>
            <w:tcW w:w="2026" w:type="dxa"/>
            <w:tcBorders>
              <w:top w:val="nil"/>
              <w:left w:val="nil"/>
              <w:bottom w:val="nil"/>
              <w:right w:val="nil"/>
            </w:tcBorders>
            <w:shd w:val="clear" w:color="auto" w:fill="FFFFFF"/>
            <w:tcMar>
              <w:left w:w="29" w:type="dxa"/>
              <w:right w:w="29" w:type="dxa"/>
            </w:tcMar>
            <w:vAlign w:val="bottom"/>
          </w:tcPr>
          <w:p w14:paraId="62679A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75.09 (72.9, 77.3)</w:t>
            </w:r>
          </w:p>
        </w:tc>
        <w:tc>
          <w:tcPr>
            <w:tcW w:w="1162" w:type="dxa"/>
            <w:tcBorders>
              <w:top w:val="nil"/>
              <w:left w:val="nil"/>
              <w:bottom w:val="nil"/>
              <w:right w:val="nil"/>
            </w:tcBorders>
            <w:shd w:val="clear" w:color="auto" w:fill="FFFFFF"/>
            <w:tcMar>
              <w:left w:w="29" w:type="dxa"/>
              <w:right w:w="29" w:type="dxa"/>
            </w:tcMar>
            <w:vAlign w:val="bottom"/>
          </w:tcPr>
          <w:p w14:paraId="3BA004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04E1818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51AB5E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4ED82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6DC6758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7196B7F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3E1B8FE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426CC51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24.91 (22.7, 27.1)</w:t>
            </w:r>
          </w:p>
        </w:tc>
        <w:tc>
          <w:tcPr>
            <w:tcW w:w="1162" w:type="dxa"/>
            <w:tcBorders>
              <w:top w:val="nil"/>
              <w:left w:val="nil"/>
              <w:bottom w:val="nil"/>
              <w:right w:val="nil"/>
            </w:tcBorders>
            <w:shd w:val="clear" w:color="auto" w:fill="FFFFFF"/>
            <w:tcMar>
              <w:left w:w="29" w:type="dxa"/>
              <w:right w:w="29" w:type="dxa"/>
            </w:tcMar>
            <w:vAlign w:val="bottom"/>
          </w:tcPr>
          <w:p w14:paraId="61D30A2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783A71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595863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CC21C3E"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5DC233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E42031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457E78E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9085</w:t>
            </w:r>
          </w:p>
        </w:tc>
        <w:tc>
          <w:tcPr>
            <w:tcW w:w="2026" w:type="dxa"/>
            <w:tcBorders>
              <w:top w:val="nil"/>
              <w:left w:val="nil"/>
              <w:bottom w:val="nil"/>
              <w:right w:val="nil"/>
            </w:tcBorders>
            <w:shd w:val="clear" w:color="auto" w:fill="FFFFFF"/>
            <w:tcMar>
              <w:left w:w="29" w:type="dxa"/>
              <w:right w:w="29" w:type="dxa"/>
            </w:tcMar>
            <w:vAlign w:val="bottom"/>
          </w:tcPr>
          <w:p w14:paraId="1FF027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119.24 (118.7, 119.8)</w:t>
            </w:r>
          </w:p>
        </w:tc>
        <w:tc>
          <w:tcPr>
            <w:tcW w:w="1162" w:type="dxa"/>
            <w:tcBorders>
              <w:top w:val="nil"/>
              <w:left w:val="nil"/>
              <w:bottom w:val="nil"/>
              <w:right w:val="nil"/>
            </w:tcBorders>
            <w:shd w:val="clear" w:color="auto" w:fill="FFFFFF"/>
            <w:tcMar>
              <w:left w:w="29" w:type="dxa"/>
              <w:right w:w="29" w:type="dxa"/>
            </w:tcMar>
            <w:vAlign w:val="bottom"/>
          </w:tcPr>
          <w:p w14:paraId="5B2D27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-0.68</w:t>
            </w:r>
          </w:p>
        </w:tc>
        <w:tc>
          <w:tcPr>
            <w:tcW w:w="1162" w:type="dxa"/>
            <w:tcBorders>
              <w:top w:val="nil"/>
              <w:left w:val="nil"/>
              <w:bottom w:val="nil"/>
              <w:right w:val="nil"/>
            </w:tcBorders>
            <w:shd w:val="clear" w:color="auto" w:fill="FFFFFF"/>
            <w:tcMar>
              <w:left w:w="29" w:type="dxa"/>
              <w:right w:w="29" w:type="dxa"/>
            </w:tcMar>
            <w:vAlign w:val="bottom"/>
          </w:tcPr>
          <w:p w14:paraId="6E5CB4E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7148E97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44AED1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497617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526787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68BFBCD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9080</w:t>
            </w:r>
          </w:p>
        </w:tc>
        <w:tc>
          <w:tcPr>
            <w:tcW w:w="2026" w:type="dxa"/>
            <w:tcBorders>
              <w:top w:val="nil"/>
              <w:left w:val="nil"/>
              <w:bottom w:val="nil"/>
              <w:right w:val="nil"/>
            </w:tcBorders>
            <w:shd w:val="clear" w:color="auto" w:fill="FFFFFF"/>
            <w:tcMar>
              <w:left w:w="29" w:type="dxa"/>
              <w:right w:w="29" w:type="dxa"/>
            </w:tcMar>
            <w:vAlign w:val="bottom"/>
          </w:tcPr>
          <w:p w14:paraId="1EBC72B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71.95 (71.5, 72.3)</w:t>
            </w:r>
          </w:p>
        </w:tc>
        <w:tc>
          <w:tcPr>
            <w:tcW w:w="1162" w:type="dxa"/>
            <w:tcBorders>
              <w:top w:val="nil"/>
              <w:left w:val="nil"/>
              <w:bottom w:val="nil"/>
              <w:right w:val="nil"/>
            </w:tcBorders>
            <w:shd w:val="clear" w:color="auto" w:fill="FFFFFF"/>
            <w:tcMar>
              <w:left w:w="29" w:type="dxa"/>
              <w:right w:w="29" w:type="dxa"/>
            </w:tcMar>
            <w:vAlign w:val="bottom"/>
          </w:tcPr>
          <w:p w14:paraId="3E891A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-0.24</w:t>
            </w:r>
          </w:p>
        </w:tc>
        <w:tc>
          <w:tcPr>
            <w:tcW w:w="1162" w:type="dxa"/>
            <w:tcBorders>
              <w:top w:val="nil"/>
              <w:left w:val="nil"/>
              <w:bottom w:val="nil"/>
              <w:right w:val="nil"/>
            </w:tcBorders>
            <w:shd w:val="clear" w:color="auto" w:fill="FFFFFF"/>
            <w:tcMar>
              <w:left w:w="29" w:type="dxa"/>
              <w:right w:w="29" w:type="dxa"/>
            </w:tcMar>
            <w:vAlign w:val="bottom"/>
          </w:tcPr>
          <w:p w14:paraId="2CD48D9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FD07A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532687C"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49DF0B2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0CBABFA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7357ABF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2730</w:t>
            </w:r>
          </w:p>
        </w:tc>
        <w:tc>
          <w:tcPr>
            <w:tcW w:w="2026" w:type="dxa"/>
            <w:tcBorders>
              <w:top w:val="nil"/>
              <w:left w:val="nil"/>
              <w:bottom w:val="nil"/>
              <w:right w:val="nil"/>
            </w:tcBorders>
            <w:shd w:val="clear" w:color="auto" w:fill="FFFFFF"/>
            <w:tcMar>
              <w:left w:w="29" w:type="dxa"/>
              <w:right w:w="29" w:type="dxa"/>
            </w:tcMar>
            <w:vAlign w:val="bottom"/>
          </w:tcPr>
          <w:p w14:paraId="056CAF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23.80 (22.4, 25.2)</w:t>
            </w:r>
          </w:p>
        </w:tc>
        <w:tc>
          <w:tcPr>
            <w:tcW w:w="1162" w:type="dxa"/>
            <w:tcBorders>
              <w:top w:val="nil"/>
              <w:left w:val="nil"/>
              <w:bottom w:val="nil"/>
              <w:right w:val="nil"/>
            </w:tcBorders>
            <w:shd w:val="clear" w:color="auto" w:fill="FFFFFF"/>
            <w:tcMar>
              <w:left w:w="29" w:type="dxa"/>
              <w:right w:w="29" w:type="dxa"/>
            </w:tcMar>
            <w:vAlign w:val="bottom"/>
          </w:tcPr>
          <w:p w14:paraId="359A238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7551D7C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0BC5C8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BED400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hypertension(</w:t>
            </w:r>
            <w:proofErr w:type="gramEnd"/>
            <w:r w:rsidRPr="00534AD2">
              <w:rPr>
                <w:rFonts w:ascii="Arial" w:hAnsi="Arial" w:cs="Arial"/>
                <w:b/>
                <w:bCs/>
                <w:color w:val="000000"/>
                <w:sz w:val="20"/>
                <w:szCs w:val="20"/>
              </w:rPr>
              <w:t>%)</w:t>
            </w:r>
            <w:r w:rsidRPr="00534AD2">
              <w:rPr>
                <w:rFonts w:ascii="Arial" w:hAnsi="Arial" w:cs="Arial"/>
                <w:b/>
                <w:bCs/>
                <w:color w:val="000000"/>
                <w:sz w:val="20"/>
                <w:szCs w:val="20"/>
                <w:vertAlign w:val="superscript"/>
              </w:rPr>
              <w:t>b</w:t>
            </w:r>
          </w:p>
        </w:tc>
        <w:tc>
          <w:tcPr>
            <w:tcW w:w="730" w:type="dxa"/>
            <w:tcBorders>
              <w:top w:val="nil"/>
              <w:left w:val="nil"/>
              <w:bottom w:val="nil"/>
              <w:right w:val="nil"/>
            </w:tcBorders>
            <w:shd w:val="clear" w:color="auto" w:fill="FFFFFF"/>
            <w:tcMar>
              <w:left w:w="29" w:type="dxa"/>
              <w:right w:w="29" w:type="dxa"/>
            </w:tcMar>
            <w:vAlign w:val="bottom"/>
          </w:tcPr>
          <w:p w14:paraId="37BD77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7A8FDDC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7C3B8B8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1962</w:t>
            </w:r>
          </w:p>
        </w:tc>
        <w:tc>
          <w:tcPr>
            <w:tcW w:w="2026" w:type="dxa"/>
            <w:tcBorders>
              <w:top w:val="nil"/>
              <w:left w:val="nil"/>
              <w:bottom w:val="nil"/>
              <w:right w:val="nil"/>
            </w:tcBorders>
            <w:shd w:val="clear" w:color="auto" w:fill="FFFFFF"/>
            <w:tcMar>
              <w:left w:w="29" w:type="dxa"/>
              <w:right w:w="29" w:type="dxa"/>
            </w:tcMar>
            <w:vAlign w:val="bottom"/>
          </w:tcPr>
          <w:p w14:paraId="1365C16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70.10 (67.6, 72.6)</w:t>
            </w:r>
          </w:p>
        </w:tc>
        <w:tc>
          <w:tcPr>
            <w:tcW w:w="1162" w:type="dxa"/>
            <w:tcBorders>
              <w:top w:val="nil"/>
              <w:left w:val="nil"/>
              <w:bottom w:val="nil"/>
              <w:right w:val="nil"/>
            </w:tcBorders>
            <w:shd w:val="clear" w:color="auto" w:fill="FFFFFF"/>
            <w:tcMar>
              <w:left w:w="29" w:type="dxa"/>
              <w:right w:w="29" w:type="dxa"/>
            </w:tcMar>
            <w:vAlign w:val="bottom"/>
          </w:tcPr>
          <w:p w14:paraId="41B90E7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1.17</w:t>
            </w:r>
          </w:p>
        </w:tc>
        <w:tc>
          <w:tcPr>
            <w:tcW w:w="1162" w:type="dxa"/>
            <w:tcBorders>
              <w:top w:val="nil"/>
              <w:left w:val="nil"/>
              <w:bottom w:val="nil"/>
              <w:right w:val="nil"/>
            </w:tcBorders>
            <w:shd w:val="clear" w:color="auto" w:fill="FFFFFF"/>
            <w:tcMar>
              <w:left w:w="29" w:type="dxa"/>
              <w:right w:w="29" w:type="dxa"/>
            </w:tcMar>
            <w:vAlign w:val="bottom"/>
          </w:tcPr>
          <w:p w14:paraId="736BDB3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75317D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DB69D53"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1BE3BF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1A1033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7A9A3F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0A911C5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194.52 (193.0, 196.1)</w:t>
            </w:r>
          </w:p>
        </w:tc>
        <w:tc>
          <w:tcPr>
            <w:tcW w:w="1162" w:type="dxa"/>
            <w:tcBorders>
              <w:top w:val="nil"/>
              <w:left w:val="nil"/>
              <w:bottom w:val="nil"/>
              <w:right w:val="nil"/>
            </w:tcBorders>
            <w:shd w:val="clear" w:color="auto" w:fill="FFFFFF"/>
            <w:tcMar>
              <w:left w:w="29" w:type="dxa"/>
              <w:right w:w="29" w:type="dxa"/>
            </w:tcMar>
            <w:vAlign w:val="bottom"/>
          </w:tcPr>
          <w:p w14:paraId="7BF7FBD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7385F5B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B925F0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6A94F21"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284D698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3CD701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1F5E2C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8866</w:t>
            </w:r>
          </w:p>
        </w:tc>
        <w:tc>
          <w:tcPr>
            <w:tcW w:w="2026" w:type="dxa"/>
            <w:tcBorders>
              <w:top w:val="nil"/>
              <w:left w:val="nil"/>
              <w:bottom w:val="nil"/>
              <w:right w:val="nil"/>
            </w:tcBorders>
            <w:shd w:val="clear" w:color="auto" w:fill="FFFFFF"/>
            <w:tcMar>
              <w:left w:w="29" w:type="dxa"/>
              <w:right w:w="29" w:type="dxa"/>
            </w:tcMar>
            <w:vAlign w:val="bottom"/>
          </w:tcPr>
          <w:p w14:paraId="7AD95C2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120.29 (119.0, 121.6)</w:t>
            </w:r>
          </w:p>
        </w:tc>
        <w:tc>
          <w:tcPr>
            <w:tcW w:w="1162" w:type="dxa"/>
            <w:tcBorders>
              <w:top w:val="nil"/>
              <w:left w:val="nil"/>
              <w:bottom w:val="nil"/>
              <w:right w:val="nil"/>
            </w:tcBorders>
            <w:shd w:val="clear" w:color="auto" w:fill="FFFFFF"/>
            <w:tcMar>
              <w:left w:w="29" w:type="dxa"/>
              <w:right w:w="29" w:type="dxa"/>
            </w:tcMar>
            <w:vAlign w:val="bottom"/>
          </w:tcPr>
          <w:p w14:paraId="7FB138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0.54</w:t>
            </w:r>
          </w:p>
        </w:tc>
        <w:tc>
          <w:tcPr>
            <w:tcW w:w="1162" w:type="dxa"/>
            <w:tcBorders>
              <w:top w:val="nil"/>
              <w:left w:val="nil"/>
              <w:bottom w:val="nil"/>
              <w:right w:val="nil"/>
            </w:tcBorders>
            <w:shd w:val="clear" w:color="auto" w:fill="FFFFFF"/>
            <w:tcMar>
              <w:left w:w="29" w:type="dxa"/>
              <w:right w:w="29" w:type="dxa"/>
            </w:tcMar>
            <w:vAlign w:val="bottom"/>
          </w:tcPr>
          <w:p w14:paraId="4CE3D5E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77625C2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954746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802334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677572B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1FBFE85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9022</w:t>
            </w:r>
          </w:p>
        </w:tc>
        <w:tc>
          <w:tcPr>
            <w:tcW w:w="2026" w:type="dxa"/>
            <w:tcBorders>
              <w:top w:val="nil"/>
              <w:left w:val="nil"/>
              <w:bottom w:val="nil"/>
              <w:right w:val="nil"/>
            </w:tcBorders>
            <w:shd w:val="clear" w:color="auto" w:fill="FFFFFF"/>
            <w:tcMar>
              <w:left w:w="29" w:type="dxa"/>
              <w:right w:w="29" w:type="dxa"/>
            </w:tcMar>
            <w:vAlign w:val="bottom"/>
          </w:tcPr>
          <w:p w14:paraId="204070F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48.70 (48.3, 49.1)</w:t>
            </w:r>
          </w:p>
        </w:tc>
        <w:tc>
          <w:tcPr>
            <w:tcW w:w="1162" w:type="dxa"/>
            <w:tcBorders>
              <w:top w:val="nil"/>
              <w:left w:val="nil"/>
              <w:bottom w:val="nil"/>
              <w:right w:val="nil"/>
            </w:tcBorders>
            <w:shd w:val="clear" w:color="auto" w:fill="FFFFFF"/>
            <w:tcMar>
              <w:left w:w="29" w:type="dxa"/>
              <w:right w:w="29" w:type="dxa"/>
            </w:tcMar>
            <w:vAlign w:val="bottom"/>
          </w:tcPr>
          <w:p w14:paraId="6339E7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0.22</w:t>
            </w:r>
          </w:p>
        </w:tc>
        <w:tc>
          <w:tcPr>
            <w:tcW w:w="1162" w:type="dxa"/>
            <w:tcBorders>
              <w:top w:val="nil"/>
              <w:left w:val="nil"/>
              <w:bottom w:val="nil"/>
              <w:right w:val="nil"/>
            </w:tcBorders>
            <w:shd w:val="clear" w:color="auto" w:fill="FFFFFF"/>
            <w:tcMar>
              <w:left w:w="29" w:type="dxa"/>
              <w:right w:w="29" w:type="dxa"/>
            </w:tcMar>
            <w:vAlign w:val="bottom"/>
          </w:tcPr>
          <w:p w14:paraId="3F85498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5C0D0EE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375AF5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24D4639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02FC65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27D579F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8960</w:t>
            </w:r>
          </w:p>
        </w:tc>
        <w:tc>
          <w:tcPr>
            <w:tcW w:w="2026" w:type="dxa"/>
            <w:tcBorders>
              <w:top w:val="nil"/>
              <w:left w:val="nil"/>
              <w:bottom w:val="nil"/>
              <w:right w:val="nil"/>
            </w:tcBorders>
            <w:shd w:val="clear" w:color="auto" w:fill="FFFFFF"/>
            <w:tcMar>
              <w:left w:w="29" w:type="dxa"/>
              <w:right w:w="29" w:type="dxa"/>
            </w:tcMar>
            <w:vAlign w:val="bottom"/>
          </w:tcPr>
          <w:p w14:paraId="43B3A8B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107.78 (107.1, 108.5)</w:t>
            </w:r>
          </w:p>
        </w:tc>
        <w:tc>
          <w:tcPr>
            <w:tcW w:w="1162" w:type="dxa"/>
            <w:tcBorders>
              <w:top w:val="nil"/>
              <w:left w:val="nil"/>
              <w:bottom w:val="nil"/>
              <w:right w:val="nil"/>
            </w:tcBorders>
            <w:shd w:val="clear" w:color="auto" w:fill="FFFFFF"/>
            <w:tcMar>
              <w:left w:w="29" w:type="dxa"/>
              <w:right w:w="29" w:type="dxa"/>
            </w:tcMar>
            <w:vAlign w:val="bottom"/>
          </w:tcPr>
          <w:p w14:paraId="5E5CF5C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F4DF0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09E440E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C01086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hypercholesterolemia(</w:t>
            </w:r>
            <w:proofErr w:type="gramEnd"/>
            <w:r w:rsidRPr="00534AD2">
              <w:rPr>
                <w:rFonts w:ascii="Arial" w:hAnsi="Arial" w:cs="Arial"/>
                <w:b/>
                <w:bCs/>
                <w:color w:val="000000"/>
                <w:sz w:val="20"/>
                <w:szCs w:val="20"/>
              </w:rPr>
              <w:t>%)</w:t>
            </w:r>
            <w:r w:rsidRPr="00534AD2">
              <w:rPr>
                <w:rFonts w:ascii="Arial" w:hAnsi="Arial" w:cs="Arial"/>
                <w:b/>
                <w:bCs/>
                <w:color w:val="000000"/>
                <w:sz w:val="20"/>
                <w:szCs w:val="20"/>
                <w:vertAlign w:val="superscript"/>
              </w:rPr>
              <w:t>c</w:t>
            </w:r>
          </w:p>
        </w:tc>
        <w:tc>
          <w:tcPr>
            <w:tcW w:w="730" w:type="dxa"/>
            <w:tcBorders>
              <w:top w:val="nil"/>
              <w:left w:val="nil"/>
              <w:bottom w:val="nil"/>
              <w:right w:val="nil"/>
            </w:tcBorders>
            <w:shd w:val="clear" w:color="auto" w:fill="FFFFFF"/>
            <w:tcMar>
              <w:left w:w="29" w:type="dxa"/>
              <w:right w:w="29" w:type="dxa"/>
            </w:tcMar>
            <w:vAlign w:val="bottom"/>
          </w:tcPr>
          <w:p w14:paraId="4EAB835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24DACEF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7942A73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1119</w:t>
            </w:r>
          </w:p>
        </w:tc>
        <w:tc>
          <w:tcPr>
            <w:tcW w:w="2026" w:type="dxa"/>
            <w:tcBorders>
              <w:top w:val="nil"/>
              <w:left w:val="nil"/>
              <w:bottom w:val="nil"/>
              <w:right w:val="nil"/>
            </w:tcBorders>
            <w:shd w:val="clear" w:color="auto" w:fill="FFFFFF"/>
            <w:tcMar>
              <w:left w:w="29" w:type="dxa"/>
              <w:right w:w="29" w:type="dxa"/>
            </w:tcMar>
            <w:vAlign w:val="bottom"/>
          </w:tcPr>
          <w:p w14:paraId="0D156F0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24.08 (22.1, 26.1)</w:t>
            </w:r>
          </w:p>
        </w:tc>
        <w:tc>
          <w:tcPr>
            <w:tcW w:w="1162" w:type="dxa"/>
            <w:tcBorders>
              <w:top w:val="nil"/>
              <w:left w:val="nil"/>
              <w:bottom w:val="nil"/>
              <w:right w:val="nil"/>
            </w:tcBorders>
            <w:shd w:val="clear" w:color="auto" w:fill="FFFFFF"/>
            <w:tcMar>
              <w:left w:w="29" w:type="dxa"/>
              <w:right w:w="29" w:type="dxa"/>
            </w:tcMar>
            <w:vAlign w:val="bottom"/>
          </w:tcPr>
          <w:p w14:paraId="0A5214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-0.28</w:t>
            </w:r>
          </w:p>
        </w:tc>
        <w:tc>
          <w:tcPr>
            <w:tcW w:w="1162" w:type="dxa"/>
            <w:tcBorders>
              <w:top w:val="nil"/>
              <w:left w:val="nil"/>
              <w:bottom w:val="nil"/>
              <w:right w:val="nil"/>
            </w:tcBorders>
            <w:shd w:val="clear" w:color="auto" w:fill="FFFFFF"/>
            <w:tcMar>
              <w:left w:w="29" w:type="dxa"/>
              <w:right w:w="29" w:type="dxa"/>
            </w:tcMar>
            <w:vAlign w:val="bottom"/>
          </w:tcPr>
          <w:p w14:paraId="09EDFBD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1CB7A3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9A9BD0"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BMI kg/m</w:t>
            </w:r>
            <w:r w:rsidRPr="00534AD2">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0A582F6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741EC4F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5B7786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1379958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29.27 (29.1, 29.5)</w:t>
            </w:r>
          </w:p>
        </w:tc>
        <w:tc>
          <w:tcPr>
            <w:tcW w:w="1162" w:type="dxa"/>
            <w:tcBorders>
              <w:top w:val="nil"/>
              <w:left w:val="nil"/>
              <w:bottom w:val="nil"/>
              <w:right w:val="nil"/>
            </w:tcBorders>
            <w:shd w:val="clear" w:color="auto" w:fill="FFFFFF"/>
            <w:tcMar>
              <w:left w:w="29" w:type="dxa"/>
              <w:right w:w="29" w:type="dxa"/>
            </w:tcMar>
            <w:vAlign w:val="bottom"/>
          </w:tcPr>
          <w:p w14:paraId="3A69EF6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-0.09</w:t>
            </w:r>
          </w:p>
        </w:tc>
        <w:tc>
          <w:tcPr>
            <w:tcW w:w="1162" w:type="dxa"/>
            <w:tcBorders>
              <w:top w:val="nil"/>
              <w:left w:val="nil"/>
              <w:bottom w:val="nil"/>
              <w:right w:val="nil"/>
            </w:tcBorders>
            <w:shd w:val="clear" w:color="auto" w:fill="FFFFFF"/>
            <w:tcMar>
              <w:left w:w="29" w:type="dxa"/>
              <w:right w:w="29" w:type="dxa"/>
            </w:tcMar>
            <w:vAlign w:val="bottom"/>
          </w:tcPr>
          <w:p w14:paraId="0D110A7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7CABF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61C0A3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Obesity Status (%)</w:t>
            </w:r>
            <w:r w:rsidRPr="00534AD2">
              <w:rPr>
                <w:rFonts w:ascii="Arial" w:hAnsi="Arial" w:cs="Arial"/>
                <w:b/>
                <w:bCs/>
                <w:color w:val="000000"/>
                <w:sz w:val="20"/>
                <w:szCs w:val="20"/>
              </w:rPr>
              <w:br/>
              <w:t xml:space="preserve">  Underweight (BMI&lt;18.5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CC093F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52F9E04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571D99F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w:t>
            </w:r>
          </w:p>
        </w:tc>
        <w:tc>
          <w:tcPr>
            <w:tcW w:w="2026" w:type="dxa"/>
            <w:tcBorders>
              <w:top w:val="nil"/>
              <w:left w:val="nil"/>
              <w:bottom w:val="nil"/>
              <w:right w:val="nil"/>
            </w:tcBorders>
            <w:shd w:val="clear" w:color="auto" w:fill="FFFFFF"/>
            <w:tcMar>
              <w:left w:w="29" w:type="dxa"/>
              <w:right w:w="29" w:type="dxa"/>
            </w:tcMar>
            <w:vAlign w:val="bottom"/>
          </w:tcPr>
          <w:p w14:paraId="25A8B64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0.99 (0.6, 1.4)</w:t>
            </w:r>
          </w:p>
        </w:tc>
        <w:tc>
          <w:tcPr>
            <w:tcW w:w="1162" w:type="dxa"/>
            <w:tcBorders>
              <w:top w:val="nil"/>
              <w:left w:val="nil"/>
              <w:bottom w:val="nil"/>
              <w:right w:val="nil"/>
            </w:tcBorders>
            <w:shd w:val="clear" w:color="auto" w:fill="FFFFFF"/>
            <w:tcMar>
              <w:left w:w="29" w:type="dxa"/>
              <w:right w:w="29" w:type="dxa"/>
            </w:tcMar>
            <w:vAlign w:val="bottom"/>
          </w:tcPr>
          <w:p w14:paraId="5466A7C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-0.17</w:t>
            </w:r>
          </w:p>
        </w:tc>
        <w:tc>
          <w:tcPr>
            <w:tcW w:w="1162" w:type="dxa"/>
            <w:tcBorders>
              <w:top w:val="nil"/>
              <w:left w:val="nil"/>
              <w:bottom w:val="nil"/>
              <w:right w:val="nil"/>
            </w:tcBorders>
            <w:shd w:val="clear" w:color="auto" w:fill="FFFFFF"/>
            <w:tcMar>
              <w:left w:w="29" w:type="dxa"/>
              <w:right w:w="29" w:type="dxa"/>
            </w:tcMar>
            <w:vAlign w:val="bottom"/>
          </w:tcPr>
          <w:p w14:paraId="014038A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-0.15</w:t>
            </w:r>
          </w:p>
        </w:tc>
      </w:tr>
      <w:tr w:rsidR="0018596F" w:rsidRPr="00534AD2" w14:paraId="56D655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B1B7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Normal (BMI 18.5-25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8C98D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3736A0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45AE52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w:t>
            </w:r>
          </w:p>
        </w:tc>
        <w:tc>
          <w:tcPr>
            <w:tcW w:w="2026" w:type="dxa"/>
            <w:tcBorders>
              <w:top w:val="nil"/>
              <w:left w:val="nil"/>
              <w:bottom w:val="nil"/>
              <w:right w:val="nil"/>
            </w:tcBorders>
            <w:shd w:val="clear" w:color="auto" w:fill="FFFFFF"/>
            <w:tcMar>
              <w:left w:w="29" w:type="dxa"/>
              <w:right w:w="29" w:type="dxa"/>
            </w:tcMar>
            <w:vAlign w:val="bottom"/>
          </w:tcPr>
          <w:p w14:paraId="4B925DA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21.58 (20.2, 22.9)</w:t>
            </w:r>
          </w:p>
        </w:tc>
        <w:tc>
          <w:tcPr>
            <w:tcW w:w="1162" w:type="dxa"/>
            <w:tcBorders>
              <w:top w:val="nil"/>
              <w:left w:val="nil"/>
              <w:bottom w:val="nil"/>
              <w:right w:val="nil"/>
            </w:tcBorders>
            <w:shd w:val="clear" w:color="auto" w:fill="FFFFFF"/>
            <w:tcMar>
              <w:left w:w="29" w:type="dxa"/>
              <w:right w:w="29" w:type="dxa"/>
            </w:tcMar>
            <w:vAlign w:val="bottom"/>
          </w:tcPr>
          <w:p w14:paraId="491FFE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6B7DDEB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D412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BA1F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Overweight (BMI 25-30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8A141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4D5F2FE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7BE75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3539</w:t>
            </w:r>
          </w:p>
        </w:tc>
        <w:tc>
          <w:tcPr>
            <w:tcW w:w="2026" w:type="dxa"/>
            <w:tcBorders>
              <w:top w:val="nil"/>
              <w:left w:val="nil"/>
              <w:bottom w:val="nil"/>
              <w:right w:val="nil"/>
            </w:tcBorders>
            <w:shd w:val="clear" w:color="auto" w:fill="FFFFFF"/>
            <w:tcMar>
              <w:left w:w="29" w:type="dxa"/>
              <w:right w:w="29" w:type="dxa"/>
            </w:tcMar>
            <w:vAlign w:val="bottom"/>
          </w:tcPr>
          <w:p w14:paraId="40B490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38.58 (37.1, 40.1)</w:t>
            </w:r>
          </w:p>
        </w:tc>
        <w:tc>
          <w:tcPr>
            <w:tcW w:w="1162" w:type="dxa"/>
            <w:tcBorders>
              <w:top w:val="nil"/>
              <w:left w:val="nil"/>
              <w:bottom w:val="nil"/>
              <w:right w:val="nil"/>
            </w:tcBorders>
            <w:shd w:val="clear" w:color="auto" w:fill="FFFFFF"/>
            <w:tcMar>
              <w:left w:w="29" w:type="dxa"/>
              <w:right w:w="29" w:type="dxa"/>
            </w:tcMar>
            <w:vAlign w:val="bottom"/>
          </w:tcPr>
          <w:p w14:paraId="6A2078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7AB8AD0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44EEC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E53A7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  Obese (BM&gt;=30 kg/m</w:t>
            </w:r>
            <w:r w:rsidRPr="00534AD2">
              <w:rPr>
                <w:rFonts w:ascii="Arial" w:hAnsi="Arial" w:cs="Arial"/>
                <w:b/>
                <w:bCs/>
                <w:color w:val="000000"/>
                <w:sz w:val="20"/>
                <w:szCs w:val="20"/>
                <w:vertAlign w:val="superscript"/>
              </w:rPr>
              <w:t>2</w:t>
            </w:r>
            <w:r w:rsidRPr="00534AD2">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3000192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0ED1E32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250538C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3856</w:t>
            </w:r>
          </w:p>
        </w:tc>
        <w:tc>
          <w:tcPr>
            <w:tcW w:w="2026" w:type="dxa"/>
            <w:tcBorders>
              <w:top w:val="nil"/>
              <w:left w:val="nil"/>
              <w:bottom w:val="nil"/>
              <w:right w:val="nil"/>
            </w:tcBorders>
            <w:shd w:val="clear" w:color="auto" w:fill="FFFFFF"/>
            <w:tcMar>
              <w:left w:w="29" w:type="dxa"/>
              <w:right w:w="29" w:type="dxa"/>
            </w:tcMar>
            <w:vAlign w:val="bottom"/>
          </w:tcPr>
          <w:p w14:paraId="545FCE5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38.85 (37.2, 40.5)</w:t>
            </w:r>
          </w:p>
        </w:tc>
        <w:tc>
          <w:tcPr>
            <w:tcW w:w="1162" w:type="dxa"/>
            <w:tcBorders>
              <w:top w:val="nil"/>
              <w:left w:val="nil"/>
              <w:bottom w:val="nil"/>
              <w:right w:val="nil"/>
            </w:tcBorders>
            <w:shd w:val="clear" w:color="auto" w:fill="FFFFFF"/>
            <w:tcMar>
              <w:left w:w="29" w:type="dxa"/>
              <w:right w:w="29" w:type="dxa"/>
            </w:tcMar>
            <w:vAlign w:val="bottom"/>
          </w:tcPr>
          <w:p w14:paraId="7A7B7AE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-0.73</w:t>
            </w:r>
          </w:p>
        </w:tc>
        <w:tc>
          <w:tcPr>
            <w:tcW w:w="1162" w:type="dxa"/>
            <w:tcBorders>
              <w:top w:val="nil"/>
              <w:left w:val="nil"/>
              <w:bottom w:val="nil"/>
              <w:right w:val="nil"/>
            </w:tcBorders>
            <w:shd w:val="clear" w:color="auto" w:fill="FFFFFF"/>
            <w:tcMar>
              <w:left w:w="29" w:type="dxa"/>
              <w:right w:w="29" w:type="dxa"/>
            </w:tcMar>
            <w:vAlign w:val="bottom"/>
          </w:tcPr>
          <w:p w14:paraId="6E25E81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r>
      <w:tr w:rsidR="0018596F" w:rsidRPr="00534AD2" w14:paraId="19513D3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88317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4DDE636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798DAC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6E0D2AF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9010</w:t>
            </w:r>
          </w:p>
        </w:tc>
        <w:tc>
          <w:tcPr>
            <w:tcW w:w="2026" w:type="dxa"/>
            <w:tcBorders>
              <w:top w:val="nil"/>
              <w:left w:val="nil"/>
              <w:bottom w:val="nil"/>
              <w:right w:val="nil"/>
            </w:tcBorders>
            <w:shd w:val="clear" w:color="auto" w:fill="FFFFFF"/>
            <w:tcMar>
              <w:left w:w="29" w:type="dxa"/>
              <w:right w:w="29" w:type="dxa"/>
            </w:tcMar>
            <w:vAlign w:val="bottom"/>
          </w:tcPr>
          <w:p w14:paraId="0A36A5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102.00 (100.9, 103.1)</w:t>
            </w:r>
          </w:p>
        </w:tc>
        <w:tc>
          <w:tcPr>
            <w:tcW w:w="1162" w:type="dxa"/>
            <w:tcBorders>
              <w:top w:val="nil"/>
              <w:left w:val="nil"/>
              <w:bottom w:val="nil"/>
              <w:right w:val="nil"/>
            </w:tcBorders>
            <w:shd w:val="clear" w:color="auto" w:fill="FFFFFF"/>
            <w:tcMar>
              <w:left w:w="29" w:type="dxa"/>
              <w:right w:w="29" w:type="dxa"/>
            </w:tcMar>
            <w:vAlign w:val="bottom"/>
          </w:tcPr>
          <w:p w14:paraId="6D6E0F1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3244ED5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3E763C4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CA6BD20" w14:textId="2C5A3EA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#2 (</w:t>
            </w:r>
            <w:proofErr w:type="gramStart"/>
            <w:r w:rsidRPr="00534AD2">
              <w:rPr>
                <w:rFonts w:ascii="Arial" w:hAnsi="Arial" w:cs="Arial"/>
                <w:b/>
                <w:bCs/>
                <w:color w:val="000000"/>
                <w:sz w:val="20"/>
                <w:szCs w:val="20"/>
              </w:rPr>
              <w:t>%)</w:t>
            </w:r>
            <w:r w:rsidR="00403DF6" w:rsidRPr="00534AD2">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03B2536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6B36B45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2CB2501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1738</w:t>
            </w:r>
          </w:p>
        </w:tc>
        <w:tc>
          <w:tcPr>
            <w:tcW w:w="2026" w:type="dxa"/>
            <w:tcBorders>
              <w:top w:val="nil"/>
              <w:left w:val="nil"/>
              <w:bottom w:val="nil"/>
              <w:right w:val="nil"/>
            </w:tcBorders>
            <w:shd w:val="clear" w:color="auto" w:fill="FFFFFF"/>
            <w:tcMar>
              <w:left w:w="29" w:type="dxa"/>
              <w:right w:w="29" w:type="dxa"/>
            </w:tcMar>
            <w:vAlign w:val="bottom"/>
          </w:tcPr>
          <w:p w14:paraId="4FB7696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14.88 (13.8, 16.0)</w:t>
            </w:r>
          </w:p>
        </w:tc>
        <w:tc>
          <w:tcPr>
            <w:tcW w:w="1162" w:type="dxa"/>
            <w:tcBorders>
              <w:top w:val="nil"/>
              <w:left w:val="nil"/>
              <w:bottom w:val="nil"/>
              <w:right w:val="nil"/>
            </w:tcBorders>
            <w:shd w:val="clear" w:color="auto" w:fill="FFFFFF"/>
            <w:tcMar>
              <w:left w:w="29" w:type="dxa"/>
              <w:right w:w="29" w:type="dxa"/>
            </w:tcMar>
            <w:vAlign w:val="bottom"/>
          </w:tcPr>
          <w:p w14:paraId="4A52A51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5F93A6E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10C87BC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F2C276" w14:textId="639BF0C9"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Diabetes - definition #4 (</w:t>
            </w:r>
            <w:proofErr w:type="gramStart"/>
            <w:r w:rsidRPr="00534AD2">
              <w:rPr>
                <w:rFonts w:ascii="Arial" w:hAnsi="Arial" w:cs="Arial"/>
                <w:b/>
                <w:bCs/>
                <w:color w:val="000000"/>
                <w:sz w:val="20"/>
                <w:szCs w:val="20"/>
              </w:rPr>
              <w:t>%)</w:t>
            </w:r>
            <w:r w:rsidR="00403DF6">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741B06D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BE1C45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2F350E0D"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1744</w:t>
            </w:r>
          </w:p>
        </w:tc>
        <w:tc>
          <w:tcPr>
            <w:tcW w:w="2026" w:type="dxa"/>
            <w:tcBorders>
              <w:top w:val="nil"/>
              <w:left w:val="nil"/>
              <w:bottom w:val="nil"/>
              <w:right w:val="nil"/>
            </w:tcBorders>
            <w:shd w:val="clear" w:color="auto" w:fill="FFFFFF"/>
            <w:tcMar>
              <w:left w:w="29" w:type="dxa"/>
              <w:right w:w="29" w:type="dxa"/>
            </w:tcMar>
            <w:vAlign w:val="bottom"/>
          </w:tcPr>
          <w:p w14:paraId="2168CC2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14.83 (13.8, 15.9)</w:t>
            </w:r>
          </w:p>
        </w:tc>
        <w:tc>
          <w:tcPr>
            <w:tcW w:w="1162" w:type="dxa"/>
            <w:tcBorders>
              <w:top w:val="nil"/>
              <w:left w:val="nil"/>
              <w:bottom w:val="nil"/>
              <w:right w:val="nil"/>
            </w:tcBorders>
            <w:shd w:val="clear" w:color="auto" w:fill="FFFFFF"/>
            <w:tcMar>
              <w:left w:w="29" w:type="dxa"/>
              <w:right w:w="29" w:type="dxa"/>
            </w:tcMar>
            <w:vAlign w:val="bottom"/>
          </w:tcPr>
          <w:p w14:paraId="4C6D06A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0DA512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808CB3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41AAED" w14:textId="368BC2A3"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 xml:space="preserve">Treated for </w:t>
            </w:r>
            <w:proofErr w:type="gramStart"/>
            <w:r w:rsidRPr="00534AD2">
              <w:rPr>
                <w:rFonts w:ascii="Arial" w:hAnsi="Arial" w:cs="Arial"/>
                <w:b/>
                <w:bCs/>
                <w:color w:val="000000"/>
                <w:sz w:val="20"/>
                <w:szCs w:val="20"/>
              </w:rPr>
              <w:t>diabetes(</w:t>
            </w:r>
            <w:proofErr w:type="gramEnd"/>
            <w:r w:rsidRPr="00534AD2">
              <w:rPr>
                <w:rFonts w:ascii="Arial" w:hAnsi="Arial" w:cs="Arial"/>
                <w:b/>
                <w:bCs/>
                <w:color w:val="000000"/>
                <w:sz w:val="20"/>
                <w:szCs w:val="20"/>
              </w:rPr>
              <w:t>%)</w:t>
            </w:r>
            <w:r w:rsidR="00403DF6">
              <w:rPr>
                <w:rFonts w:ascii="Arial" w:hAnsi="Arial" w:cs="Arial"/>
                <w:b/>
                <w:bCs/>
                <w:color w:val="000000"/>
                <w:sz w:val="20"/>
                <w:szCs w:val="20"/>
                <w:vertAlign w:val="superscript"/>
              </w:rPr>
              <w:t>f</w:t>
            </w:r>
          </w:p>
        </w:tc>
        <w:tc>
          <w:tcPr>
            <w:tcW w:w="730" w:type="dxa"/>
            <w:tcBorders>
              <w:top w:val="nil"/>
              <w:left w:val="nil"/>
              <w:bottom w:val="nil"/>
              <w:right w:val="nil"/>
            </w:tcBorders>
            <w:shd w:val="clear" w:color="auto" w:fill="FFFFFF"/>
            <w:tcMar>
              <w:left w:w="29" w:type="dxa"/>
              <w:right w:w="29" w:type="dxa"/>
            </w:tcMar>
            <w:vAlign w:val="bottom"/>
          </w:tcPr>
          <w:p w14:paraId="50474F4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5AB9BA3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22291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956</w:t>
            </w:r>
          </w:p>
        </w:tc>
        <w:tc>
          <w:tcPr>
            <w:tcW w:w="2026" w:type="dxa"/>
            <w:tcBorders>
              <w:top w:val="nil"/>
              <w:left w:val="nil"/>
              <w:bottom w:val="nil"/>
              <w:right w:val="nil"/>
            </w:tcBorders>
            <w:shd w:val="clear" w:color="auto" w:fill="FFFFFF"/>
            <w:tcMar>
              <w:left w:w="29" w:type="dxa"/>
              <w:right w:w="29" w:type="dxa"/>
            </w:tcMar>
            <w:vAlign w:val="bottom"/>
          </w:tcPr>
          <w:p w14:paraId="1E00C5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51.77 (48.2, 55.3)</w:t>
            </w:r>
          </w:p>
        </w:tc>
        <w:tc>
          <w:tcPr>
            <w:tcW w:w="1162" w:type="dxa"/>
            <w:tcBorders>
              <w:top w:val="nil"/>
              <w:left w:val="nil"/>
              <w:bottom w:val="nil"/>
              <w:right w:val="nil"/>
            </w:tcBorders>
            <w:shd w:val="clear" w:color="auto" w:fill="FFFFFF"/>
            <w:tcMar>
              <w:left w:w="29" w:type="dxa"/>
              <w:right w:w="29" w:type="dxa"/>
            </w:tcMar>
            <w:vAlign w:val="bottom"/>
          </w:tcPr>
          <w:p w14:paraId="1E9EF30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-2.00</w:t>
            </w:r>
          </w:p>
        </w:tc>
        <w:tc>
          <w:tcPr>
            <w:tcW w:w="1162" w:type="dxa"/>
            <w:tcBorders>
              <w:top w:val="nil"/>
              <w:left w:val="nil"/>
              <w:bottom w:val="nil"/>
              <w:right w:val="nil"/>
            </w:tcBorders>
            <w:shd w:val="clear" w:color="auto" w:fill="FFFFFF"/>
            <w:tcMar>
              <w:left w:w="29" w:type="dxa"/>
              <w:right w:w="29" w:type="dxa"/>
            </w:tcMar>
            <w:vAlign w:val="bottom"/>
          </w:tcPr>
          <w:p w14:paraId="52DECA6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7C75726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46883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088F578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7E1D1F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E3FBCA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9064</w:t>
            </w:r>
          </w:p>
        </w:tc>
        <w:tc>
          <w:tcPr>
            <w:tcW w:w="2026" w:type="dxa"/>
            <w:tcBorders>
              <w:top w:val="nil"/>
              <w:left w:val="nil"/>
              <w:bottom w:val="nil"/>
              <w:right w:val="nil"/>
            </w:tcBorders>
            <w:shd w:val="clear" w:color="auto" w:fill="FFFFFF"/>
            <w:tcMar>
              <w:left w:w="29" w:type="dxa"/>
              <w:right w:w="29" w:type="dxa"/>
            </w:tcMar>
            <w:vAlign w:val="bottom"/>
          </w:tcPr>
          <w:p w14:paraId="2E345AB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97.16 (96.6, 97.7)</w:t>
            </w:r>
          </w:p>
        </w:tc>
        <w:tc>
          <w:tcPr>
            <w:tcW w:w="1162" w:type="dxa"/>
            <w:tcBorders>
              <w:top w:val="nil"/>
              <w:left w:val="nil"/>
              <w:bottom w:val="nil"/>
              <w:right w:val="nil"/>
            </w:tcBorders>
            <w:shd w:val="clear" w:color="auto" w:fill="FFFFFF"/>
            <w:tcMar>
              <w:left w:w="29" w:type="dxa"/>
              <w:right w:w="29" w:type="dxa"/>
            </w:tcMar>
            <w:vAlign w:val="bottom"/>
          </w:tcPr>
          <w:p w14:paraId="2988B303"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-0.21</w:t>
            </w:r>
          </w:p>
        </w:tc>
        <w:tc>
          <w:tcPr>
            <w:tcW w:w="1162" w:type="dxa"/>
            <w:tcBorders>
              <w:top w:val="nil"/>
              <w:left w:val="nil"/>
              <w:bottom w:val="nil"/>
              <w:right w:val="nil"/>
            </w:tcBorders>
            <w:shd w:val="clear" w:color="auto" w:fill="FFFFFF"/>
            <w:tcMar>
              <w:left w:w="29" w:type="dxa"/>
              <w:right w:w="29" w:type="dxa"/>
            </w:tcMar>
            <w:vAlign w:val="bottom"/>
          </w:tcPr>
          <w:p w14:paraId="7C484B1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-0.00</w:t>
            </w:r>
          </w:p>
        </w:tc>
      </w:tr>
      <w:tr w:rsidR="0018596F" w:rsidRPr="00534AD2" w14:paraId="4EC31F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B259A5"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1525D76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67C5305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12DC034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1545</w:t>
            </w:r>
          </w:p>
        </w:tc>
        <w:tc>
          <w:tcPr>
            <w:tcW w:w="2026" w:type="dxa"/>
            <w:tcBorders>
              <w:top w:val="nil"/>
              <w:left w:val="nil"/>
              <w:bottom w:val="nil"/>
              <w:right w:val="nil"/>
            </w:tcBorders>
            <w:shd w:val="clear" w:color="auto" w:fill="FFFFFF"/>
            <w:tcMar>
              <w:left w:w="29" w:type="dxa"/>
              <w:right w:w="29" w:type="dxa"/>
            </w:tcMar>
            <w:vAlign w:val="bottom"/>
          </w:tcPr>
          <w:p w14:paraId="1D76587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20.51 (19.1, 21.9)</w:t>
            </w:r>
          </w:p>
        </w:tc>
        <w:tc>
          <w:tcPr>
            <w:tcW w:w="1162" w:type="dxa"/>
            <w:tcBorders>
              <w:top w:val="nil"/>
              <w:left w:val="nil"/>
              <w:bottom w:val="nil"/>
              <w:right w:val="nil"/>
            </w:tcBorders>
            <w:shd w:val="clear" w:color="auto" w:fill="FFFFFF"/>
            <w:tcMar>
              <w:left w:w="29" w:type="dxa"/>
              <w:right w:w="29" w:type="dxa"/>
            </w:tcMar>
            <w:vAlign w:val="bottom"/>
          </w:tcPr>
          <w:p w14:paraId="602CA45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2BAAB3D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-0.04</w:t>
            </w:r>
          </w:p>
        </w:tc>
      </w:tr>
      <w:tr w:rsidR="0018596F" w:rsidRPr="00534AD2" w14:paraId="3F01632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EAD47A7"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48A2A91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233E700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D5CF37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1420</w:t>
            </w:r>
          </w:p>
        </w:tc>
        <w:tc>
          <w:tcPr>
            <w:tcW w:w="2026" w:type="dxa"/>
            <w:tcBorders>
              <w:top w:val="nil"/>
              <w:left w:val="nil"/>
              <w:bottom w:val="nil"/>
              <w:right w:val="nil"/>
            </w:tcBorders>
            <w:shd w:val="clear" w:color="auto" w:fill="FFFFFF"/>
            <w:tcMar>
              <w:left w:w="29" w:type="dxa"/>
              <w:right w:w="29" w:type="dxa"/>
            </w:tcMar>
            <w:vAlign w:val="bottom"/>
          </w:tcPr>
          <w:p w14:paraId="61F41EA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17.55 (16.2, 18.9)</w:t>
            </w:r>
          </w:p>
        </w:tc>
        <w:tc>
          <w:tcPr>
            <w:tcW w:w="1162" w:type="dxa"/>
            <w:tcBorders>
              <w:top w:val="nil"/>
              <w:left w:val="nil"/>
              <w:bottom w:val="nil"/>
              <w:right w:val="nil"/>
            </w:tcBorders>
            <w:shd w:val="clear" w:color="auto" w:fill="FFFFFF"/>
            <w:tcMar>
              <w:left w:w="29" w:type="dxa"/>
              <w:right w:w="29" w:type="dxa"/>
            </w:tcMar>
            <w:vAlign w:val="bottom"/>
          </w:tcPr>
          <w:p w14:paraId="6D48B605"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0.18</w:t>
            </w:r>
          </w:p>
        </w:tc>
        <w:tc>
          <w:tcPr>
            <w:tcW w:w="1162" w:type="dxa"/>
            <w:tcBorders>
              <w:top w:val="nil"/>
              <w:left w:val="nil"/>
              <w:bottom w:val="nil"/>
              <w:right w:val="nil"/>
            </w:tcBorders>
            <w:shd w:val="clear" w:color="auto" w:fill="FFFFFF"/>
            <w:tcMar>
              <w:left w:w="29" w:type="dxa"/>
              <w:right w:w="29" w:type="dxa"/>
            </w:tcMar>
            <w:vAlign w:val="bottom"/>
          </w:tcPr>
          <w:p w14:paraId="197BD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0.01</w:t>
            </w:r>
          </w:p>
        </w:tc>
      </w:tr>
      <w:tr w:rsidR="0018596F" w:rsidRPr="00534AD2" w14:paraId="6C403E2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3457F46"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0C306B7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3896545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A2E97B2"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252</w:t>
            </w:r>
          </w:p>
        </w:tc>
        <w:tc>
          <w:tcPr>
            <w:tcW w:w="2026" w:type="dxa"/>
            <w:tcBorders>
              <w:top w:val="nil"/>
              <w:left w:val="nil"/>
              <w:bottom w:val="nil"/>
              <w:right w:val="nil"/>
            </w:tcBorders>
            <w:shd w:val="clear" w:color="auto" w:fill="FFFFFF"/>
            <w:tcMar>
              <w:left w:w="29" w:type="dxa"/>
              <w:right w:w="29" w:type="dxa"/>
            </w:tcMar>
            <w:vAlign w:val="bottom"/>
          </w:tcPr>
          <w:p w14:paraId="687E7EC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2.65 (2.2, 3.1)</w:t>
            </w:r>
          </w:p>
        </w:tc>
        <w:tc>
          <w:tcPr>
            <w:tcW w:w="1162" w:type="dxa"/>
            <w:tcBorders>
              <w:top w:val="nil"/>
              <w:left w:val="nil"/>
              <w:bottom w:val="nil"/>
              <w:right w:val="nil"/>
            </w:tcBorders>
            <w:shd w:val="clear" w:color="auto" w:fill="FFFFFF"/>
            <w:tcMar>
              <w:left w:w="29" w:type="dxa"/>
              <w:right w:w="29" w:type="dxa"/>
            </w:tcMar>
            <w:vAlign w:val="bottom"/>
          </w:tcPr>
          <w:p w14:paraId="57D3511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60DBD32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-0.05</w:t>
            </w:r>
          </w:p>
        </w:tc>
      </w:tr>
      <w:tr w:rsidR="0018596F" w:rsidRPr="00534AD2" w14:paraId="2211BFD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9E61B2"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1216D49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10E6602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71027919"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420</w:t>
            </w:r>
          </w:p>
        </w:tc>
        <w:tc>
          <w:tcPr>
            <w:tcW w:w="2026" w:type="dxa"/>
            <w:tcBorders>
              <w:top w:val="nil"/>
              <w:left w:val="nil"/>
              <w:bottom w:val="nil"/>
              <w:right w:val="nil"/>
            </w:tcBorders>
            <w:shd w:val="clear" w:color="auto" w:fill="FFFFFF"/>
            <w:tcMar>
              <w:left w:w="29" w:type="dxa"/>
              <w:right w:w="29" w:type="dxa"/>
            </w:tcMar>
            <w:vAlign w:val="bottom"/>
          </w:tcPr>
          <w:p w14:paraId="06ECAD3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4.14 (3.5, 4.7)</w:t>
            </w:r>
          </w:p>
        </w:tc>
        <w:tc>
          <w:tcPr>
            <w:tcW w:w="1162" w:type="dxa"/>
            <w:tcBorders>
              <w:top w:val="nil"/>
              <w:left w:val="nil"/>
              <w:bottom w:val="nil"/>
              <w:right w:val="nil"/>
            </w:tcBorders>
            <w:shd w:val="clear" w:color="auto" w:fill="FFFFFF"/>
            <w:tcMar>
              <w:left w:w="29" w:type="dxa"/>
              <w:right w:w="29" w:type="dxa"/>
            </w:tcMar>
            <w:vAlign w:val="bottom"/>
          </w:tcPr>
          <w:p w14:paraId="40BEF26C"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7866FD56"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-0.12</w:t>
            </w:r>
          </w:p>
        </w:tc>
      </w:tr>
      <w:tr w:rsidR="0018596F" w:rsidRPr="00534AD2" w14:paraId="0F776703"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FA18E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E999EA0"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066711A8"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3B1D0FF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187</w:t>
            </w:r>
          </w:p>
        </w:tc>
        <w:tc>
          <w:tcPr>
            <w:tcW w:w="2026" w:type="dxa"/>
            <w:tcBorders>
              <w:top w:val="nil"/>
              <w:left w:val="nil"/>
              <w:bottom w:val="nil"/>
              <w:right w:val="nil"/>
            </w:tcBorders>
            <w:shd w:val="clear" w:color="auto" w:fill="FFFFFF"/>
            <w:tcMar>
              <w:left w:w="29" w:type="dxa"/>
              <w:right w:w="29" w:type="dxa"/>
            </w:tcMar>
            <w:vAlign w:val="bottom"/>
          </w:tcPr>
          <w:p w14:paraId="64FAE1A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1.90 (1.5, 2.3)</w:t>
            </w:r>
          </w:p>
        </w:tc>
        <w:tc>
          <w:tcPr>
            <w:tcW w:w="1162" w:type="dxa"/>
            <w:tcBorders>
              <w:top w:val="nil"/>
              <w:left w:val="nil"/>
              <w:bottom w:val="nil"/>
              <w:right w:val="nil"/>
            </w:tcBorders>
            <w:shd w:val="clear" w:color="auto" w:fill="FFFFFF"/>
            <w:tcMar>
              <w:left w:w="29" w:type="dxa"/>
              <w:right w:w="29" w:type="dxa"/>
            </w:tcMar>
            <w:vAlign w:val="bottom"/>
          </w:tcPr>
          <w:p w14:paraId="07AEC857"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-0.44</w:t>
            </w:r>
          </w:p>
        </w:tc>
        <w:tc>
          <w:tcPr>
            <w:tcW w:w="1162" w:type="dxa"/>
            <w:tcBorders>
              <w:top w:val="nil"/>
              <w:left w:val="nil"/>
              <w:bottom w:val="nil"/>
              <w:right w:val="nil"/>
            </w:tcBorders>
            <w:shd w:val="clear" w:color="auto" w:fill="FFFFFF"/>
            <w:tcMar>
              <w:left w:w="29" w:type="dxa"/>
              <w:right w:w="29" w:type="dxa"/>
            </w:tcMar>
            <w:vAlign w:val="bottom"/>
          </w:tcPr>
          <w:p w14:paraId="574865D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-0.19</w:t>
            </w:r>
          </w:p>
        </w:tc>
      </w:tr>
      <w:tr w:rsidR="0018596F" w:rsidRPr="00534AD2" w14:paraId="1485AA80"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2B78E44" w14:textId="77777777" w:rsidR="0018596F" w:rsidRPr="00534AD2" w:rsidRDefault="0018596F" w:rsidP="001A52D6">
            <w:pPr>
              <w:adjustRightInd w:val="0"/>
              <w:spacing w:before="29" w:after="29"/>
              <w:rPr>
                <w:rFonts w:ascii="Arial" w:hAnsi="Arial" w:cs="Arial"/>
                <w:b/>
                <w:bCs/>
                <w:color w:val="000000"/>
                <w:sz w:val="20"/>
                <w:szCs w:val="20"/>
              </w:rPr>
            </w:pPr>
            <w:r w:rsidRPr="00534AD2">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06D9BF0B"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A82B1AE"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32E75241"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1491</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F4B4C9F"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14.13 (13.1, 15.2)</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36C754C4"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-0.93</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80BB75A" w14:textId="77777777" w:rsidR="0018596F" w:rsidRPr="00534AD2" w:rsidRDefault="0018596F" w:rsidP="001A52D6">
            <w:pPr>
              <w:adjustRightInd w:val="0"/>
              <w:spacing w:before="29" w:after="29"/>
              <w:jc w:val="center"/>
              <w:rPr>
                <w:rFonts w:ascii="Arial" w:hAnsi="Arial" w:cs="Arial"/>
                <w:color w:val="000000"/>
                <w:sz w:val="20"/>
                <w:szCs w:val="20"/>
              </w:rPr>
            </w:pPr>
            <w:r w:rsidRPr="00534AD2">
              <w:rPr>
                <w:rFonts w:ascii="Arial" w:hAnsi="Arial" w:cs="Arial"/>
                <w:color w:val="000000"/>
                <w:sz w:val="20"/>
                <w:szCs w:val="20"/>
              </w:rPr>
              <w:t>-0.06</w:t>
            </w:r>
          </w:p>
        </w:tc>
      </w:tr>
    </w:tbl>
    <w:p w14:paraId="66EAA9D1" w14:textId="77777777" w:rsidR="0018596F" w:rsidRDefault="0018596F" w:rsidP="0018596F">
      <w:pPr>
        <w:adjustRightInd w:val="0"/>
        <w:spacing w:before="10" w:after="10"/>
        <w:rPr>
          <w:rFonts w:ascii="Arial" w:hAnsi="Arial" w:cs="Arial"/>
          <w:b/>
          <w:bCs/>
          <w:color w:val="000000"/>
          <w:sz w:val="16"/>
          <w:szCs w:val="16"/>
        </w:rPr>
      </w:pPr>
    </w:p>
    <w:p w14:paraId="5381B567" w14:textId="1B0D887E"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rPr>
        <w:t>Abbreviations: BMI: body ma</w:t>
      </w:r>
      <w:r w:rsidR="00C45660">
        <w:rPr>
          <w:rFonts w:ascii="Arial" w:hAnsi="Arial" w:cs="Arial"/>
          <w:color w:val="000000"/>
          <w:sz w:val="16"/>
          <w:szCs w:val="16"/>
        </w:rPr>
        <w:t>s</w:t>
      </w:r>
      <w:r w:rsidRPr="0047527D">
        <w:rPr>
          <w:rFonts w:ascii="Arial" w:hAnsi="Arial" w:cs="Arial"/>
          <w:color w:val="000000"/>
          <w:sz w:val="16"/>
          <w:szCs w:val="16"/>
        </w:rPr>
        <w:t>s index; BP: blood pressure; LDL: low density lipoprotein; HDL: high density lipoprotein; COPD: chronic obstructive pulmonary disease; CVD: cardiovascular disease; MI: myocardial infarction.</w:t>
      </w:r>
    </w:p>
    <w:p w14:paraId="321921A3" w14:textId="77777777" w:rsidR="0018596F" w:rsidRPr="0047527D" w:rsidRDefault="0018596F" w:rsidP="0018596F">
      <w:pPr>
        <w:adjustRightInd w:val="0"/>
        <w:spacing w:before="10" w:after="10"/>
        <w:rPr>
          <w:rFonts w:ascii="Arial" w:hAnsi="Arial" w:cs="Arial"/>
          <w:color w:val="000000"/>
          <w:sz w:val="16"/>
          <w:szCs w:val="16"/>
        </w:rPr>
      </w:pPr>
      <w:proofErr w:type="spellStart"/>
      <w:r w:rsidRPr="0047527D">
        <w:rPr>
          <w:rFonts w:ascii="Arial" w:hAnsi="Arial" w:cs="Arial"/>
          <w:color w:val="000000"/>
          <w:sz w:val="16"/>
          <w:szCs w:val="16"/>
          <w:vertAlign w:val="superscript"/>
        </w:rPr>
        <w:t>a</w:t>
      </w:r>
      <w:proofErr w:type="spellEnd"/>
      <w:r w:rsidRPr="0047527D">
        <w:rPr>
          <w:rFonts w:ascii="Arial" w:hAnsi="Arial" w:cs="Arial"/>
          <w:color w:val="000000"/>
          <w:sz w:val="16"/>
          <w:szCs w:val="16"/>
        </w:rPr>
        <w:t xml:space="preserve"> All values (except N) weighted for study design and non-response.</w:t>
      </w:r>
    </w:p>
    <w:p w14:paraId="092C2F4D" w14:textId="11E3B8D2" w:rsidR="0018596F" w:rsidRPr="0047527D"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hypertension at baseline (Unweighted Visit 1: N=4937, Visit 3: N=2730).</w:t>
      </w:r>
    </w:p>
    <w:p w14:paraId="7F1F6294" w14:textId="6FF5CF89" w:rsidR="0018596F" w:rsidRDefault="0018596F" w:rsidP="0018596F">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47527D">
        <w:rPr>
          <w:rFonts w:ascii="Arial" w:hAnsi="Arial" w:cs="Arial"/>
          <w:color w:val="000000"/>
          <w:sz w:val="16"/>
          <w:szCs w:val="16"/>
        </w:rPr>
        <w:t>Denominator is restricted to participants with hypercholesterolemia at baseline (Unweighted Visit 1: N=5332, Visit 3: N=3775).</w:t>
      </w:r>
    </w:p>
    <w:p w14:paraId="7A0EB5D7" w14:textId="353AD3D1" w:rsidR="0024084B" w:rsidRPr="0047527D" w:rsidRDefault="00403DF6" w:rsidP="0024084B">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scanned/transcribed medication use.</w:t>
      </w:r>
    </w:p>
    <w:p w14:paraId="3FC01D0D" w14:textId="3EDE708D" w:rsidR="00403DF6" w:rsidRPr="0047527D"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0024084B" w:rsidRPr="0047527D">
        <w:rPr>
          <w:rFonts w:ascii="Arial" w:hAnsi="Arial" w:cs="Arial"/>
          <w:color w:val="000000"/>
          <w:sz w:val="16"/>
          <w:szCs w:val="16"/>
        </w:rPr>
        <w:t xml:space="preserve"> </w:t>
      </w:r>
      <w:r w:rsidR="0024084B" w:rsidRPr="00DB7178">
        <w:rPr>
          <w:rFonts w:ascii="Arial" w:hAnsi="Arial" w:cs="Arial"/>
          <w:color w:val="000000"/>
          <w:sz w:val="16"/>
          <w:szCs w:val="16"/>
        </w:rPr>
        <w:t xml:space="preserve">ADA guideline plus </w:t>
      </w:r>
      <w:r w:rsidR="0024084B">
        <w:rPr>
          <w:rFonts w:ascii="Arial" w:hAnsi="Arial" w:cs="Arial"/>
          <w:color w:val="000000"/>
          <w:sz w:val="16"/>
          <w:szCs w:val="16"/>
        </w:rPr>
        <w:t>self-reported medication use.</w:t>
      </w:r>
    </w:p>
    <w:p w14:paraId="7215BE26" w14:textId="1C4DD9DA" w:rsidR="0018596F" w:rsidRDefault="00403DF6"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47527D">
        <w:rPr>
          <w:rFonts w:ascii="Arial" w:hAnsi="Arial" w:cs="Arial"/>
          <w:color w:val="000000"/>
          <w:sz w:val="16"/>
          <w:szCs w:val="16"/>
        </w:rPr>
        <w:t xml:space="preserve">Denominator is restricted to participants with diabetes </w:t>
      </w:r>
      <w:r w:rsidR="00B73CE5">
        <w:rPr>
          <w:rFonts w:ascii="Arial" w:hAnsi="Arial" w:cs="Arial"/>
          <w:color w:val="000000"/>
          <w:sz w:val="16"/>
          <w:szCs w:val="16"/>
        </w:rPr>
        <w:t>(</w:t>
      </w:r>
      <w:r w:rsidR="00716B5C" w:rsidRPr="00716B5C">
        <w:rPr>
          <w:rFonts w:ascii="Arial" w:hAnsi="Arial" w:cs="Arial"/>
          <w:color w:val="000000"/>
          <w:sz w:val="16"/>
          <w:szCs w:val="16"/>
        </w:rPr>
        <w:t xml:space="preserve">ADA </w:t>
      </w:r>
      <w:r w:rsidR="00716B5C">
        <w:rPr>
          <w:rFonts w:ascii="Arial" w:hAnsi="Arial" w:cs="Arial"/>
          <w:color w:val="000000"/>
          <w:sz w:val="16"/>
          <w:szCs w:val="16"/>
        </w:rPr>
        <w:t>g</w:t>
      </w:r>
      <w:r w:rsidR="00716B5C" w:rsidRPr="00716B5C">
        <w:rPr>
          <w:rFonts w:ascii="Arial" w:hAnsi="Arial" w:cs="Arial"/>
          <w:color w:val="000000"/>
          <w:sz w:val="16"/>
          <w:szCs w:val="16"/>
        </w:rPr>
        <w:t xml:space="preserve">uideline plus </w:t>
      </w:r>
      <w:r w:rsidR="00716B5C">
        <w:rPr>
          <w:rFonts w:ascii="Arial" w:hAnsi="Arial" w:cs="Arial"/>
          <w:color w:val="000000"/>
          <w:sz w:val="16"/>
          <w:szCs w:val="16"/>
        </w:rPr>
        <w:t>s</w:t>
      </w:r>
      <w:r w:rsidR="00716B5C" w:rsidRPr="00716B5C">
        <w:rPr>
          <w:rFonts w:ascii="Arial" w:hAnsi="Arial" w:cs="Arial"/>
          <w:color w:val="000000"/>
          <w:sz w:val="16"/>
          <w:szCs w:val="16"/>
        </w:rPr>
        <w:t xml:space="preserve">elf-reported </w:t>
      </w:r>
      <w:r w:rsidR="00716B5C">
        <w:rPr>
          <w:rFonts w:ascii="Arial" w:hAnsi="Arial" w:cs="Arial"/>
          <w:color w:val="000000"/>
          <w:sz w:val="16"/>
          <w:szCs w:val="16"/>
        </w:rPr>
        <w:t>di</w:t>
      </w:r>
      <w:r w:rsidR="00716B5C" w:rsidRPr="00716B5C">
        <w:rPr>
          <w:rFonts w:ascii="Arial" w:hAnsi="Arial" w:cs="Arial"/>
          <w:color w:val="000000"/>
          <w:sz w:val="16"/>
          <w:szCs w:val="16"/>
        </w:rPr>
        <w:t>abetes</w:t>
      </w:r>
      <w:r w:rsidR="00B73CE5">
        <w:rPr>
          <w:rFonts w:ascii="Arial" w:hAnsi="Arial" w:cs="Arial"/>
          <w:color w:val="000000"/>
          <w:sz w:val="16"/>
          <w:szCs w:val="16"/>
        </w:rPr>
        <w:t xml:space="preserve">) </w:t>
      </w:r>
      <w:r w:rsidR="0018596F" w:rsidRPr="0047527D">
        <w:rPr>
          <w:rFonts w:ascii="Arial" w:hAnsi="Arial" w:cs="Arial"/>
          <w:color w:val="000000"/>
          <w:sz w:val="16"/>
          <w:szCs w:val="16"/>
        </w:rPr>
        <w:t>at baseline (Unweighted Visit 1: N=3384, Visit 3: N=1833).</w:t>
      </w:r>
    </w:p>
    <w:p w14:paraId="472CB7B5" w14:textId="5C26A93A" w:rsidR="0018596F"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7639F7" w:rsidRPr="007639F7">
        <w:rPr>
          <w:rFonts w:ascii="Arial" w:hAnsi="Arial" w:cs="Arial"/>
          <w:color w:val="000000"/>
          <w:sz w:val="16"/>
          <w:szCs w:val="16"/>
        </w:rPr>
        <w:t xml:space="preserve">HC331511 </w:t>
      </w:r>
      <w:r>
        <w:rPr>
          <w:rFonts w:ascii="Arial" w:hAnsi="Arial" w:cs="Arial"/>
          <w:color w:val="000000"/>
          <w:sz w:val="16"/>
          <w:szCs w:val="16"/>
        </w:rPr>
        <w:t>(</w:t>
      </w:r>
      <w:r w:rsidR="007639F7" w:rsidRPr="007639F7">
        <w:rPr>
          <w:rFonts w:ascii="Arial" w:hAnsi="Arial" w:cs="Arial"/>
          <w:color w:val="000000"/>
          <w:sz w:val="16"/>
          <w:szCs w:val="16"/>
        </w:rPr>
        <w:t>18SEP24 using INV2 data</w:t>
      </w:r>
      <w:r>
        <w:rPr>
          <w:rFonts w:ascii="Arial" w:hAnsi="Arial" w:cs="Arial"/>
          <w:color w:val="000000"/>
          <w:sz w:val="16"/>
          <w:szCs w:val="16"/>
        </w:rPr>
        <w:t>)</w:t>
      </w:r>
    </w:p>
    <w:p w14:paraId="199076FE" w14:textId="77777777" w:rsidR="0018596F" w:rsidRDefault="0018596F" w:rsidP="0018596F">
      <w:pPr>
        <w:rPr>
          <w:b/>
          <w:bCs/>
        </w:rPr>
      </w:pPr>
    </w:p>
    <w:p w14:paraId="5631B8C0" w14:textId="77777777" w:rsidR="0018596F" w:rsidRDefault="0018596F" w:rsidP="0018596F">
      <w:pPr>
        <w:sectPr w:rsidR="0018596F" w:rsidSect="0018596F">
          <w:pgSz w:w="15840" w:h="12240" w:orient="landscape"/>
          <w:pgMar w:top="1440" w:right="1440" w:bottom="1440" w:left="1440" w:header="720" w:footer="720" w:gutter="0"/>
          <w:cols w:space="720"/>
          <w:docGrid w:linePitch="360"/>
        </w:sectPr>
      </w:pPr>
    </w:p>
    <w:p w14:paraId="4C898CB8" w14:textId="283AC9DC" w:rsidR="0018596F" w:rsidRDefault="0018596F" w:rsidP="0018596F">
      <w:pPr>
        <w:rPr>
          <w:b/>
          <w:bCs/>
        </w:rPr>
      </w:pPr>
      <w:bookmarkStart w:id="41" w:name="_Ref178941508"/>
      <w:r w:rsidRPr="00966A6C">
        <w:rPr>
          <w:b/>
          <w:bCs/>
        </w:rPr>
        <w:lastRenderedPageBreak/>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2.2</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2</w:t>
      </w:r>
      <w:r w:rsidR="007013F7">
        <w:rPr>
          <w:b/>
          <w:bCs/>
        </w:rPr>
        <w:fldChar w:fldCharType="end"/>
      </w:r>
      <w:bookmarkEnd w:id="41"/>
      <w:r>
        <w:rPr>
          <w:b/>
          <w:bCs/>
        </w:rPr>
        <w:t xml:space="preserve"> </w:t>
      </w:r>
    </w:p>
    <w:p w14:paraId="01CFE2BC" w14:textId="4F29A602" w:rsidR="0018596F" w:rsidRDefault="0018596F" w:rsidP="0018596F">
      <w:pPr>
        <w:adjustRightInd w:val="0"/>
        <w:spacing w:before="10" w:after="10"/>
        <w:jc w:val="center"/>
        <w:rPr>
          <w:rFonts w:ascii="Arial" w:hAnsi="Arial" w:cs="Arial"/>
          <w:b/>
          <w:bCs/>
          <w:color w:val="000000"/>
          <w:sz w:val="20"/>
          <w:szCs w:val="20"/>
        </w:rPr>
      </w:pPr>
      <w:r>
        <w:rPr>
          <w:rFonts w:ascii="Arial" w:hAnsi="Arial" w:cs="Arial"/>
          <w:b/>
          <w:bCs/>
          <w:color w:val="000000"/>
          <w:sz w:val="20"/>
          <w:szCs w:val="20"/>
        </w:rPr>
        <w:t xml:space="preserve">Baseline </w:t>
      </w:r>
      <w:r w:rsidRPr="00534AD2">
        <w:rPr>
          <w:rFonts w:ascii="Arial" w:hAnsi="Arial" w:cs="Arial"/>
          <w:b/>
          <w:bCs/>
          <w:color w:val="000000"/>
          <w:sz w:val="20"/>
          <w:szCs w:val="20"/>
        </w:rPr>
        <w:t>Characteristics of HCHS/SOL Target Population</w:t>
      </w:r>
      <w:r>
        <w:rPr>
          <w:rFonts w:ascii="Arial" w:hAnsi="Arial" w:cs="Arial"/>
          <w:b/>
          <w:bCs/>
          <w:color w:val="000000"/>
          <w:sz w:val="20"/>
          <w:szCs w:val="20"/>
        </w:rPr>
        <w:t xml:space="preserve"> using Data from Visit 1 (Baseline) and Visit </w:t>
      </w:r>
      <w:r w:rsidR="00CA6AD4">
        <w:rPr>
          <w:rFonts w:ascii="Arial" w:hAnsi="Arial" w:cs="Arial"/>
          <w:b/>
          <w:bCs/>
          <w:color w:val="000000"/>
          <w:sz w:val="20"/>
          <w:szCs w:val="20"/>
        </w:rPr>
        <w:t>3 “All” Participants</w:t>
      </w:r>
    </w:p>
    <w:p w14:paraId="1CE863B5" w14:textId="77777777" w:rsidR="00CA6AD4" w:rsidRPr="00117BE1" w:rsidRDefault="00CA6AD4" w:rsidP="0018596F">
      <w:pPr>
        <w:adjustRightInd w:val="0"/>
        <w:spacing w:before="10" w:after="10"/>
        <w:jc w:val="center"/>
        <w:rPr>
          <w:rFonts w:ascii="Arial" w:hAnsi="Arial" w:cs="Arial"/>
          <w:b/>
          <w:b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600"/>
        <w:gridCol w:w="730"/>
        <w:gridCol w:w="2026"/>
        <w:gridCol w:w="730"/>
        <w:gridCol w:w="2026"/>
        <w:gridCol w:w="1162"/>
        <w:gridCol w:w="1162"/>
      </w:tblGrid>
      <w:tr w:rsidR="0018596F" w:rsidRPr="00117BE1" w14:paraId="60B9288D" w14:textId="77777777" w:rsidTr="001A52D6">
        <w:trPr>
          <w:cantSplit/>
          <w:tblHeader/>
          <w:jc w:val="center"/>
        </w:trPr>
        <w:tc>
          <w:tcPr>
            <w:tcW w:w="3600" w:type="dxa"/>
            <w:tcBorders>
              <w:top w:val="single" w:sz="4" w:space="0" w:color="000000"/>
              <w:left w:val="nil"/>
              <w:bottom w:val="nil"/>
              <w:right w:val="nil"/>
            </w:tcBorders>
            <w:shd w:val="clear" w:color="auto" w:fill="FFFFFF"/>
            <w:tcMar>
              <w:left w:w="29" w:type="dxa"/>
              <w:right w:w="29" w:type="dxa"/>
            </w:tcMar>
            <w:vAlign w:val="bottom"/>
          </w:tcPr>
          <w:p w14:paraId="1F39F009"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7836" w:type="dxa"/>
            <w:gridSpan w:val="6"/>
            <w:tcBorders>
              <w:top w:val="single" w:sz="4" w:space="0" w:color="000000"/>
              <w:left w:val="nil"/>
              <w:bottom w:val="nil"/>
              <w:right w:val="nil"/>
            </w:tcBorders>
            <w:shd w:val="clear" w:color="auto" w:fill="FFFFFF"/>
            <w:tcMar>
              <w:left w:w="29" w:type="dxa"/>
              <w:right w:w="29" w:type="dxa"/>
            </w:tcMar>
            <w:vAlign w:val="bottom"/>
          </w:tcPr>
          <w:p w14:paraId="0CBA436B" w14:textId="12DB1A58"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1B7510CC" w14:textId="77777777" w:rsidTr="001A52D6">
        <w:trPr>
          <w:cantSplit/>
          <w:tblHeader/>
          <w:jc w:val="center"/>
        </w:trPr>
        <w:tc>
          <w:tcPr>
            <w:tcW w:w="3600" w:type="dxa"/>
            <w:tcBorders>
              <w:top w:val="nil"/>
              <w:left w:val="nil"/>
              <w:bottom w:val="nil"/>
              <w:right w:val="nil"/>
            </w:tcBorders>
            <w:shd w:val="clear" w:color="auto" w:fill="FFFFFF"/>
            <w:tcMar>
              <w:left w:w="29" w:type="dxa"/>
              <w:right w:w="29" w:type="dxa"/>
            </w:tcMar>
            <w:vAlign w:val="bottom"/>
          </w:tcPr>
          <w:p w14:paraId="3A558A68" w14:textId="77777777" w:rsidR="0018596F" w:rsidRPr="00117BE1" w:rsidRDefault="0018596F" w:rsidP="001A52D6">
            <w:pPr>
              <w:adjustRightInd w:val="0"/>
              <w:spacing w:before="29" w:after="29"/>
              <w:jc w:val="center"/>
              <w:rPr>
                <w:rFonts w:ascii="Arial" w:hAnsi="Arial" w:cs="Arial"/>
                <w:b/>
                <w:bCs/>
                <w:color w:val="000000"/>
                <w:sz w:val="20"/>
                <w:szCs w:val="20"/>
              </w:rPr>
            </w:pPr>
          </w:p>
        </w:tc>
        <w:tc>
          <w:tcPr>
            <w:tcW w:w="2756" w:type="dxa"/>
            <w:gridSpan w:val="2"/>
            <w:tcBorders>
              <w:top w:val="nil"/>
              <w:left w:val="nil"/>
              <w:bottom w:val="nil"/>
              <w:right w:val="nil"/>
            </w:tcBorders>
            <w:shd w:val="clear" w:color="auto" w:fill="FFFFFF"/>
            <w:tcMar>
              <w:left w:w="29" w:type="dxa"/>
              <w:right w:w="29" w:type="dxa"/>
            </w:tcMar>
            <w:vAlign w:val="bottom"/>
          </w:tcPr>
          <w:p w14:paraId="7EAB81CF" w14:textId="4E0E5F13"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1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(N=16415</w:t>
            </w:r>
            <w:r w:rsidR="0018596F">
              <w:rPr>
                <w:rFonts w:ascii="Arial" w:hAnsi="Arial" w:cs="Arial"/>
                <w:b/>
                <w:bCs/>
                <w:color w:val="000000"/>
                <w:sz w:val="20"/>
                <w:szCs w:val="20"/>
                <w:u w:val="single"/>
              </w:rPr>
              <w:t xml:space="preserve"> for Visit 1 Data</w:t>
            </w:r>
            <w:r w:rsidR="0018596F" w:rsidRPr="00117BE1">
              <w:rPr>
                <w:rFonts w:ascii="Arial" w:hAnsi="Arial" w:cs="Arial"/>
                <w:b/>
                <w:bCs/>
                <w:color w:val="000000"/>
                <w:sz w:val="20"/>
                <w:szCs w:val="20"/>
                <w:u w:val="single"/>
              </w:rPr>
              <w:t>)</w:t>
            </w:r>
          </w:p>
        </w:tc>
        <w:tc>
          <w:tcPr>
            <w:tcW w:w="2756" w:type="dxa"/>
            <w:gridSpan w:val="2"/>
            <w:tcBorders>
              <w:top w:val="nil"/>
              <w:left w:val="nil"/>
              <w:bottom w:val="nil"/>
              <w:right w:val="nil"/>
            </w:tcBorders>
            <w:shd w:val="clear" w:color="auto" w:fill="FFFFFF"/>
            <w:tcMar>
              <w:left w:w="29" w:type="dxa"/>
              <w:right w:w="29" w:type="dxa"/>
            </w:tcMar>
            <w:vAlign w:val="bottom"/>
          </w:tcPr>
          <w:p w14:paraId="149FCDB9" w14:textId="186235AB" w:rsidR="0018596F" w:rsidRPr="00117BE1" w:rsidRDefault="00C45660"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HCHS/SOL</w:t>
            </w:r>
            <w:r w:rsidR="0018596F" w:rsidRPr="00117BE1">
              <w:rPr>
                <w:rFonts w:ascii="Arial" w:hAnsi="Arial" w:cs="Arial"/>
                <w:b/>
                <w:bCs/>
                <w:color w:val="000000"/>
                <w:sz w:val="20"/>
                <w:szCs w:val="20"/>
              </w:rPr>
              <w:t xml:space="preserve"> Target Population</w:t>
            </w:r>
            <w:r>
              <w:rPr>
                <w:rFonts w:ascii="Arial" w:hAnsi="Arial" w:cs="Arial"/>
                <w:b/>
                <w:bCs/>
                <w:color w:val="000000"/>
                <w:sz w:val="20"/>
                <w:szCs w:val="20"/>
              </w:rPr>
              <w:t xml:space="preserve"> Estimates based on Visit 3 Sample</w:t>
            </w:r>
            <w:r w:rsidR="0018596F" w:rsidRPr="00117BE1">
              <w:rPr>
                <w:rFonts w:ascii="Arial" w:hAnsi="Arial" w:cs="Arial"/>
                <w:b/>
                <w:bCs/>
                <w:color w:val="000000"/>
                <w:sz w:val="20"/>
                <w:szCs w:val="20"/>
              </w:rPr>
              <w:br/>
            </w:r>
            <w:r w:rsidR="0018596F" w:rsidRPr="00117BE1">
              <w:rPr>
                <w:rFonts w:ascii="Arial" w:hAnsi="Arial" w:cs="Arial"/>
                <w:b/>
                <w:bCs/>
                <w:color w:val="000000"/>
                <w:sz w:val="20"/>
                <w:szCs w:val="20"/>
                <w:u w:val="single"/>
              </w:rPr>
              <w:t>(N=9864</w:t>
            </w:r>
            <w:r w:rsidR="0018596F">
              <w:rPr>
                <w:rFonts w:ascii="Arial" w:hAnsi="Arial" w:cs="Arial"/>
                <w:b/>
                <w:bCs/>
                <w:color w:val="000000"/>
                <w:sz w:val="20"/>
                <w:szCs w:val="20"/>
                <w:u w:val="single"/>
              </w:rPr>
              <w:t xml:space="preserve"> for Visit 3 Data</w:t>
            </w:r>
            <w:r w:rsidR="0018596F" w:rsidRPr="00117BE1">
              <w:rPr>
                <w:rFonts w:ascii="Arial" w:hAnsi="Arial" w:cs="Arial"/>
                <w:b/>
                <w:bCs/>
                <w:color w:val="000000"/>
                <w:sz w:val="20"/>
                <w:szCs w:val="20"/>
                <w:u w:val="single"/>
              </w:rPr>
              <w:t>)</w:t>
            </w:r>
          </w:p>
        </w:tc>
        <w:tc>
          <w:tcPr>
            <w:tcW w:w="2324" w:type="dxa"/>
            <w:gridSpan w:val="2"/>
            <w:tcBorders>
              <w:top w:val="nil"/>
              <w:left w:val="nil"/>
              <w:bottom w:val="nil"/>
              <w:right w:val="nil"/>
            </w:tcBorders>
            <w:shd w:val="clear" w:color="auto" w:fill="FFFFFF"/>
            <w:tcMar>
              <w:left w:w="29" w:type="dxa"/>
              <w:right w:w="29" w:type="dxa"/>
            </w:tcMar>
            <w:vAlign w:val="bottom"/>
          </w:tcPr>
          <w:p w14:paraId="51A3FEDC" w14:textId="77777777" w:rsidR="0018596F" w:rsidRPr="00117BE1" w:rsidRDefault="0018596F" w:rsidP="001A52D6">
            <w:pPr>
              <w:adjustRightInd w:val="0"/>
              <w:spacing w:before="29" w:after="29"/>
              <w:jc w:val="center"/>
              <w:rPr>
                <w:rFonts w:ascii="Arial" w:hAnsi="Arial" w:cs="Arial"/>
                <w:b/>
                <w:bCs/>
                <w:color w:val="000000"/>
                <w:sz w:val="20"/>
                <w:szCs w:val="20"/>
              </w:rPr>
            </w:pPr>
          </w:p>
        </w:tc>
      </w:tr>
      <w:tr w:rsidR="0018596F" w:rsidRPr="00117BE1" w14:paraId="04C6C2DE" w14:textId="77777777" w:rsidTr="001A52D6">
        <w:trPr>
          <w:cantSplit/>
          <w:tblHeader/>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5121189" w14:textId="7A8E5EF5" w:rsidR="0018596F" w:rsidRPr="00117BE1" w:rsidRDefault="0018596F" w:rsidP="001A52D6">
            <w:pPr>
              <w:adjustRightInd w:val="0"/>
              <w:spacing w:before="29" w:after="29"/>
              <w:jc w:val="center"/>
              <w:rPr>
                <w:rFonts w:ascii="Arial" w:hAnsi="Arial" w:cs="Arial"/>
                <w:b/>
                <w:bCs/>
                <w:color w:val="000000"/>
                <w:sz w:val="20"/>
                <w:szCs w:val="20"/>
              </w:rPr>
            </w:pPr>
            <w:r>
              <w:rPr>
                <w:rFonts w:ascii="Arial" w:hAnsi="Arial" w:cs="Arial"/>
                <w:b/>
                <w:bCs/>
                <w:color w:val="000000"/>
                <w:sz w:val="20"/>
                <w:szCs w:val="20"/>
              </w:rPr>
              <w:t xml:space="preserve">Baseline </w:t>
            </w:r>
            <w:r w:rsidRPr="00117BE1">
              <w:rPr>
                <w:rFonts w:ascii="Arial" w:hAnsi="Arial" w:cs="Arial"/>
                <w:b/>
                <w:bCs/>
                <w:color w:val="000000"/>
                <w:sz w:val="20"/>
                <w:szCs w:val="20"/>
              </w:rPr>
              <w:t>Characteristics</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5137B426"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6106E78D"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0EDEC94"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N</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2299DA3C"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Mean or % (95% CI)</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0355FBEE" w14:textId="42DDD7A9"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br/>
              <w:t>Difference</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14AE7B8E" w14:textId="77777777" w:rsidR="0018596F" w:rsidRPr="00117BE1" w:rsidRDefault="0018596F" w:rsidP="001A52D6">
            <w:pPr>
              <w:adjustRightInd w:val="0"/>
              <w:spacing w:before="29" w:after="29"/>
              <w:jc w:val="center"/>
              <w:rPr>
                <w:rFonts w:ascii="Arial" w:hAnsi="Arial" w:cs="Arial"/>
                <w:b/>
                <w:bCs/>
                <w:color w:val="000000"/>
                <w:sz w:val="20"/>
                <w:szCs w:val="20"/>
              </w:rPr>
            </w:pPr>
            <w:r w:rsidRPr="00117BE1">
              <w:rPr>
                <w:rFonts w:ascii="Arial" w:hAnsi="Arial" w:cs="Arial"/>
                <w:b/>
                <w:bCs/>
                <w:color w:val="000000"/>
                <w:sz w:val="20"/>
                <w:szCs w:val="20"/>
              </w:rPr>
              <w:t>Relative</w:t>
            </w:r>
            <w:r w:rsidRPr="00117BE1">
              <w:rPr>
                <w:rFonts w:ascii="Arial" w:hAnsi="Arial" w:cs="Arial"/>
                <w:b/>
                <w:bCs/>
                <w:color w:val="000000"/>
                <w:sz w:val="20"/>
                <w:szCs w:val="20"/>
              </w:rPr>
              <w:br/>
              <w:t>Difference</w:t>
            </w:r>
          </w:p>
        </w:tc>
      </w:tr>
      <w:tr w:rsidR="0018596F" w:rsidRPr="00117BE1" w14:paraId="1E26579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82E6EA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Age (years)</w:t>
            </w:r>
          </w:p>
        </w:tc>
        <w:tc>
          <w:tcPr>
            <w:tcW w:w="730" w:type="dxa"/>
            <w:tcBorders>
              <w:top w:val="nil"/>
              <w:left w:val="nil"/>
              <w:bottom w:val="nil"/>
              <w:right w:val="nil"/>
            </w:tcBorders>
            <w:shd w:val="clear" w:color="auto" w:fill="FFFFFF"/>
            <w:tcMar>
              <w:left w:w="29" w:type="dxa"/>
              <w:right w:w="29" w:type="dxa"/>
            </w:tcMar>
            <w:vAlign w:val="bottom"/>
          </w:tcPr>
          <w:p w14:paraId="0858CD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16415</w:t>
            </w:r>
          </w:p>
        </w:tc>
        <w:tc>
          <w:tcPr>
            <w:tcW w:w="2026" w:type="dxa"/>
            <w:tcBorders>
              <w:top w:val="nil"/>
              <w:left w:val="nil"/>
              <w:bottom w:val="nil"/>
              <w:right w:val="nil"/>
            </w:tcBorders>
            <w:shd w:val="clear" w:color="auto" w:fill="FFFFFF"/>
            <w:tcMar>
              <w:left w:w="29" w:type="dxa"/>
              <w:right w:w="29" w:type="dxa"/>
            </w:tcMar>
            <w:vAlign w:val="bottom"/>
          </w:tcPr>
          <w:p w14:paraId="51C6C1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41.06 (40.6, 41.5)</w:t>
            </w:r>
          </w:p>
        </w:tc>
        <w:tc>
          <w:tcPr>
            <w:tcW w:w="730" w:type="dxa"/>
            <w:tcBorders>
              <w:top w:val="nil"/>
              <w:left w:val="nil"/>
              <w:bottom w:val="nil"/>
              <w:right w:val="nil"/>
            </w:tcBorders>
            <w:shd w:val="clear" w:color="auto" w:fill="FFFFFF"/>
            <w:tcMar>
              <w:left w:w="29" w:type="dxa"/>
              <w:right w:w="29" w:type="dxa"/>
            </w:tcMar>
            <w:vAlign w:val="bottom"/>
          </w:tcPr>
          <w:p w14:paraId="50E80C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9864</w:t>
            </w:r>
          </w:p>
        </w:tc>
        <w:tc>
          <w:tcPr>
            <w:tcW w:w="2026" w:type="dxa"/>
            <w:tcBorders>
              <w:top w:val="nil"/>
              <w:left w:val="nil"/>
              <w:bottom w:val="nil"/>
              <w:right w:val="nil"/>
            </w:tcBorders>
            <w:shd w:val="clear" w:color="auto" w:fill="FFFFFF"/>
            <w:tcMar>
              <w:left w:w="29" w:type="dxa"/>
              <w:right w:w="29" w:type="dxa"/>
            </w:tcMar>
            <w:vAlign w:val="bottom"/>
          </w:tcPr>
          <w:p w14:paraId="7143A7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41.13 (40.6, 41.7)</w:t>
            </w:r>
          </w:p>
        </w:tc>
        <w:tc>
          <w:tcPr>
            <w:tcW w:w="1162" w:type="dxa"/>
            <w:tcBorders>
              <w:top w:val="nil"/>
              <w:left w:val="nil"/>
              <w:bottom w:val="nil"/>
              <w:right w:val="nil"/>
            </w:tcBorders>
            <w:shd w:val="clear" w:color="auto" w:fill="FFFFFF"/>
            <w:tcMar>
              <w:left w:w="29" w:type="dxa"/>
              <w:right w:w="29" w:type="dxa"/>
            </w:tcMar>
            <w:vAlign w:val="bottom"/>
          </w:tcPr>
          <w:p w14:paraId="4B8B16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0.07</w:t>
            </w:r>
          </w:p>
        </w:tc>
        <w:tc>
          <w:tcPr>
            <w:tcW w:w="1162" w:type="dxa"/>
            <w:tcBorders>
              <w:top w:val="nil"/>
              <w:left w:val="nil"/>
              <w:bottom w:val="nil"/>
              <w:right w:val="nil"/>
            </w:tcBorders>
            <w:shd w:val="clear" w:color="auto" w:fill="FFFFFF"/>
            <w:tcMar>
              <w:left w:w="29" w:type="dxa"/>
              <w:right w:w="29" w:type="dxa"/>
            </w:tcMar>
            <w:vAlign w:val="bottom"/>
          </w:tcPr>
          <w:p w14:paraId="31FBA6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619E7D7"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FA3FD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Sex at </w:t>
            </w:r>
            <w:proofErr w:type="gramStart"/>
            <w:r w:rsidRPr="00117BE1">
              <w:rPr>
                <w:rFonts w:ascii="Arial" w:hAnsi="Arial" w:cs="Arial"/>
                <w:b/>
                <w:bCs/>
                <w:color w:val="000000"/>
                <w:sz w:val="20"/>
                <w:szCs w:val="20"/>
              </w:rPr>
              <w:t>birth(</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Male</w:t>
            </w:r>
          </w:p>
        </w:tc>
        <w:tc>
          <w:tcPr>
            <w:tcW w:w="730" w:type="dxa"/>
            <w:tcBorders>
              <w:top w:val="nil"/>
              <w:left w:val="nil"/>
              <w:bottom w:val="nil"/>
              <w:right w:val="nil"/>
            </w:tcBorders>
            <w:shd w:val="clear" w:color="auto" w:fill="FFFFFF"/>
            <w:tcMar>
              <w:left w:w="29" w:type="dxa"/>
              <w:right w:w="29" w:type="dxa"/>
            </w:tcMar>
            <w:vAlign w:val="bottom"/>
          </w:tcPr>
          <w:p w14:paraId="7E705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6580</w:t>
            </w:r>
          </w:p>
        </w:tc>
        <w:tc>
          <w:tcPr>
            <w:tcW w:w="2026" w:type="dxa"/>
            <w:tcBorders>
              <w:top w:val="nil"/>
              <w:left w:val="nil"/>
              <w:bottom w:val="nil"/>
              <w:right w:val="nil"/>
            </w:tcBorders>
            <w:shd w:val="clear" w:color="auto" w:fill="FFFFFF"/>
            <w:tcMar>
              <w:left w:w="29" w:type="dxa"/>
              <w:right w:w="29" w:type="dxa"/>
            </w:tcMar>
            <w:vAlign w:val="bottom"/>
          </w:tcPr>
          <w:p w14:paraId="35CA7B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(46.8, 48.9)</w:t>
            </w:r>
          </w:p>
        </w:tc>
        <w:tc>
          <w:tcPr>
            <w:tcW w:w="730" w:type="dxa"/>
            <w:tcBorders>
              <w:top w:val="nil"/>
              <w:left w:val="nil"/>
              <w:bottom w:val="nil"/>
              <w:right w:val="nil"/>
            </w:tcBorders>
            <w:shd w:val="clear" w:color="auto" w:fill="FFFFFF"/>
            <w:tcMar>
              <w:left w:w="29" w:type="dxa"/>
              <w:right w:w="29" w:type="dxa"/>
            </w:tcMar>
            <w:vAlign w:val="bottom"/>
          </w:tcPr>
          <w:p w14:paraId="33F7957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3471</w:t>
            </w:r>
          </w:p>
        </w:tc>
        <w:tc>
          <w:tcPr>
            <w:tcW w:w="2026" w:type="dxa"/>
            <w:tcBorders>
              <w:top w:val="nil"/>
              <w:left w:val="nil"/>
              <w:bottom w:val="nil"/>
              <w:right w:val="nil"/>
            </w:tcBorders>
            <w:shd w:val="clear" w:color="auto" w:fill="FFFFFF"/>
            <w:tcMar>
              <w:left w:w="29" w:type="dxa"/>
              <w:right w:w="29" w:type="dxa"/>
            </w:tcMar>
            <w:vAlign w:val="bottom"/>
          </w:tcPr>
          <w:p w14:paraId="3C2D7B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47.87 (46.5, 49.2)</w:t>
            </w:r>
          </w:p>
        </w:tc>
        <w:tc>
          <w:tcPr>
            <w:tcW w:w="1162" w:type="dxa"/>
            <w:tcBorders>
              <w:top w:val="nil"/>
              <w:left w:val="nil"/>
              <w:bottom w:val="nil"/>
              <w:right w:val="nil"/>
            </w:tcBorders>
            <w:shd w:val="clear" w:color="auto" w:fill="FFFFFF"/>
            <w:tcMar>
              <w:left w:w="29" w:type="dxa"/>
              <w:right w:w="29" w:type="dxa"/>
            </w:tcMar>
            <w:vAlign w:val="bottom"/>
          </w:tcPr>
          <w:p w14:paraId="37F245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6468DE0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6EB55C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ADFF94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Female</w:t>
            </w:r>
          </w:p>
        </w:tc>
        <w:tc>
          <w:tcPr>
            <w:tcW w:w="730" w:type="dxa"/>
            <w:tcBorders>
              <w:top w:val="nil"/>
              <w:left w:val="nil"/>
              <w:bottom w:val="nil"/>
              <w:right w:val="nil"/>
            </w:tcBorders>
            <w:shd w:val="clear" w:color="auto" w:fill="FFFFFF"/>
            <w:tcMar>
              <w:left w:w="29" w:type="dxa"/>
              <w:right w:w="29" w:type="dxa"/>
            </w:tcMar>
            <w:vAlign w:val="bottom"/>
          </w:tcPr>
          <w:p w14:paraId="0D6AC7E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54848C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(51.1, 53.2)</w:t>
            </w:r>
          </w:p>
        </w:tc>
        <w:tc>
          <w:tcPr>
            <w:tcW w:w="730" w:type="dxa"/>
            <w:tcBorders>
              <w:top w:val="nil"/>
              <w:left w:val="nil"/>
              <w:bottom w:val="nil"/>
              <w:right w:val="nil"/>
            </w:tcBorders>
            <w:shd w:val="clear" w:color="auto" w:fill="FFFFFF"/>
            <w:tcMar>
              <w:left w:w="29" w:type="dxa"/>
              <w:right w:w="29" w:type="dxa"/>
            </w:tcMar>
            <w:vAlign w:val="bottom"/>
          </w:tcPr>
          <w:p w14:paraId="7C04E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6393</w:t>
            </w:r>
          </w:p>
        </w:tc>
        <w:tc>
          <w:tcPr>
            <w:tcW w:w="2026" w:type="dxa"/>
            <w:tcBorders>
              <w:top w:val="nil"/>
              <w:left w:val="nil"/>
              <w:bottom w:val="nil"/>
              <w:right w:val="nil"/>
            </w:tcBorders>
            <w:shd w:val="clear" w:color="auto" w:fill="FFFFFF"/>
            <w:tcMar>
              <w:left w:w="29" w:type="dxa"/>
              <w:right w:w="29" w:type="dxa"/>
            </w:tcMar>
            <w:vAlign w:val="bottom"/>
          </w:tcPr>
          <w:p w14:paraId="626DF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52.13 (50.8, 53.5)</w:t>
            </w:r>
          </w:p>
        </w:tc>
        <w:tc>
          <w:tcPr>
            <w:tcW w:w="1162" w:type="dxa"/>
            <w:tcBorders>
              <w:top w:val="nil"/>
              <w:left w:val="nil"/>
              <w:bottom w:val="nil"/>
              <w:right w:val="nil"/>
            </w:tcBorders>
            <w:shd w:val="clear" w:color="auto" w:fill="FFFFFF"/>
            <w:tcMar>
              <w:left w:w="29" w:type="dxa"/>
              <w:right w:w="29" w:type="dxa"/>
            </w:tcMar>
            <w:vAlign w:val="bottom"/>
          </w:tcPr>
          <w:p w14:paraId="2F640A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c>
          <w:tcPr>
            <w:tcW w:w="1162" w:type="dxa"/>
            <w:tcBorders>
              <w:top w:val="nil"/>
              <w:left w:val="nil"/>
              <w:bottom w:val="nil"/>
              <w:right w:val="nil"/>
            </w:tcBorders>
            <w:shd w:val="clear" w:color="auto" w:fill="FFFFFF"/>
            <w:tcMar>
              <w:left w:w="29" w:type="dxa"/>
              <w:right w:w="29" w:type="dxa"/>
            </w:tcMar>
            <w:vAlign w:val="bottom"/>
          </w:tcPr>
          <w:p w14:paraId="2BFE54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10B7EE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D47ACE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Education (%)</w:t>
            </w:r>
            <w:r w:rsidRPr="00117BE1">
              <w:rPr>
                <w:rFonts w:ascii="Arial" w:hAnsi="Arial" w:cs="Arial"/>
                <w:b/>
                <w:bCs/>
                <w:color w:val="000000"/>
                <w:sz w:val="20"/>
                <w:szCs w:val="20"/>
              </w:rPr>
              <w:br/>
              <w:t xml:space="preserve">    Less than high school</w:t>
            </w:r>
          </w:p>
        </w:tc>
        <w:tc>
          <w:tcPr>
            <w:tcW w:w="730" w:type="dxa"/>
            <w:tcBorders>
              <w:top w:val="nil"/>
              <w:left w:val="nil"/>
              <w:bottom w:val="nil"/>
              <w:right w:val="nil"/>
            </w:tcBorders>
            <w:shd w:val="clear" w:color="auto" w:fill="FFFFFF"/>
            <w:tcMar>
              <w:left w:w="29" w:type="dxa"/>
              <w:right w:w="29" w:type="dxa"/>
            </w:tcMar>
            <w:vAlign w:val="bottom"/>
          </w:tcPr>
          <w:p w14:paraId="61C2124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6207</w:t>
            </w:r>
          </w:p>
        </w:tc>
        <w:tc>
          <w:tcPr>
            <w:tcW w:w="2026" w:type="dxa"/>
            <w:tcBorders>
              <w:top w:val="nil"/>
              <w:left w:val="nil"/>
              <w:bottom w:val="nil"/>
              <w:right w:val="nil"/>
            </w:tcBorders>
            <w:shd w:val="clear" w:color="auto" w:fill="FFFFFF"/>
            <w:tcMar>
              <w:left w:w="29" w:type="dxa"/>
              <w:right w:w="29" w:type="dxa"/>
            </w:tcMar>
            <w:vAlign w:val="bottom"/>
          </w:tcPr>
          <w:p w14:paraId="6D443C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32.35 (31.0, 33.7)</w:t>
            </w:r>
          </w:p>
        </w:tc>
        <w:tc>
          <w:tcPr>
            <w:tcW w:w="730" w:type="dxa"/>
            <w:tcBorders>
              <w:top w:val="nil"/>
              <w:left w:val="nil"/>
              <w:bottom w:val="nil"/>
              <w:right w:val="nil"/>
            </w:tcBorders>
            <w:shd w:val="clear" w:color="auto" w:fill="FFFFFF"/>
            <w:tcMar>
              <w:left w:w="29" w:type="dxa"/>
              <w:right w:w="29" w:type="dxa"/>
            </w:tcMar>
            <w:vAlign w:val="bottom"/>
          </w:tcPr>
          <w:p w14:paraId="6DD5E8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3617</w:t>
            </w:r>
          </w:p>
        </w:tc>
        <w:tc>
          <w:tcPr>
            <w:tcW w:w="2026" w:type="dxa"/>
            <w:tcBorders>
              <w:top w:val="nil"/>
              <w:left w:val="nil"/>
              <w:bottom w:val="nil"/>
              <w:right w:val="nil"/>
            </w:tcBorders>
            <w:shd w:val="clear" w:color="auto" w:fill="FFFFFF"/>
            <w:tcMar>
              <w:left w:w="29" w:type="dxa"/>
              <w:right w:w="29" w:type="dxa"/>
            </w:tcMar>
            <w:vAlign w:val="bottom"/>
          </w:tcPr>
          <w:p w14:paraId="423595D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30.62 (28.9, 32.3)</w:t>
            </w:r>
          </w:p>
        </w:tc>
        <w:tc>
          <w:tcPr>
            <w:tcW w:w="1162" w:type="dxa"/>
            <w:tcBorders>
              <w:top w:val="nil"/>
              <w:left w:val="nil"/>
              <w:bottom w:val="nil"/>
              <w:right w:val="nil"/>
            </w:tcBorders>
            <w:shd w:val="clear" w:color="auto" w:fill="FFFFFF"/>
            <w:tcMar>
              <w:left w:w="29" w:type="dxa"/>
              <w:right w:w="29" w:type="dxa"/>
            </w:tcMar>
            <w:vAlign w:val="bottom"/>
          </w:tcPr>
          <w:p w14:paraId="1CC251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w:t>
            </w:r>
          </w:p>
        </w:tc>
        <w:tc>
          <w:tcPr>
            <w:tcW w:w="1162" w:type="dxa"/>
            <w:tcBorders>
              <w:top w:val="nil"/>
              <w:left w:val="nil"/>
              <w:bottom w:val="nil"/>
              <w:right w:val="nil"/>
            </w:tcBorders>
            <w:shd w:val="clear" w:color="auto" w:fill="FFFFFF"/>
            <w:tcMar>
              <w:left w:w="29" w:type="dxa"/>
              <w:right w:w="29" w:type="dxa"/>
            </w:tcMar>
            <w:vAlign w:val="bottom"/>
          </w:tcPr>
          <w:p w14:paraId="65ACCB9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4AF7AA9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113B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High school graduate</w:t>
            </w:r>
          </w:p>
        </w:tc>
        <w:tc>
          <w:tcPr>
            <w:tcW w:w="730" w:type="dxa"/>
            <w:tcBorders>
              <w:top w:val="nil"/>
              <w:left w:val="nil"/>
              <w:bottom w:val="nil"/>
              <w:right w:val="nil"/>
            </w:tcBorders>
            <w:shd w:val="clear" w:color="auto" w:fill="FFFFFF"/>
            <w:tcMar>
              <w:left w:w="29" w:type="dxa"/>
              <w:right w:w="29" w:type="dxa"/>
            </w:tcMar>
            <w:vAlign w:val="bottom"/>
          </w:tcPr>
          <w:p w14:paraId="2D3176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4180</w:t>
            </w:r>
          </w:p>
        </w:tc>
        <w:tc>
          <w:tcPr>
            <w:tcW w:w="2026" w:type="dxa"/>
            <w:tcBorders>
              <w:top w:val="nil"/>
              <w:left w:val="nil"/>
              <w:bottom w:val="nil"/>
              <w:right w:val="nil"/>
            </w:tcBorders>
            <w:shd w:val="clear" w:color="auto" w:fill="FFFFFF"/>
            <w:tcMar>
              <w:left w:w="29" w:type="dxa"/>
              <w:right w:w="29" w:type="dxa"/>
            </w:tcMar>
            <w:vAlign w:val="bottom"/>
          </w:tcPr>
          <w:p w14:paraId="5D9FE7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28.20 (27.1, 29.3)</w:t>
            </w:r>
          </w:p>
        </w:tc>
        <w:tc>
          <w:tcPr>
            <w:tcW w:w="730" w:type="dxa"/>
            <w:tcBorders>
              <w:top w:val="nil"/>
              <w:left w:val="nil"/>
              <w:bottom w:val="nil"/>
              <w:right w:val="nil"/>
            </w:tcBorders>
            <w:shd w:val="clear" w:color="auto" w:fill="FFFFFF"/>
            <w:tcMar>
              <w:left w:w="29" w:type="dxa"/>
              <w:right w:w="29" w:type="dxa"/>
            </w:tcMar>
            <w:vAlign w:val="bottom"/>
          </w:tcPr>
          <w:p w14:paraId="5A7E5F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2465</w:t>
            </w:r>
          </w:p>
        </w:tc>
        <w:tc>
          <w:tcPr>
            <w:tcW w:w="2026" w:type="dxa"/>
            <w:tcBorders>
              <w:top w:val="nil"/>
              <w:left w:val="nil"/>
              <w:bottom w:val="nil"/>
              <w:right w:val="nil"/>
            </w:tcBorders>
            <w:shd w:val="clear" w:color="auto" w:fill="FFFFFF"/>
            <w:tcMar>
              <w:left w:w="29" w:type="dxa"/>
              <w:right w:w="29" w:type="dxa"/>
            </w:tcMar>
            <w:vAlign w:val="bottom"/>
          </w:tcPr>
          <w:p w14:paraId="3D34945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27.56 (26.2, 28.9)</w:t>
            </w:r>
          </w:p>
        </w:tc>
        <w:tc>
          <w:tcPr>
            <w:tcW w:w="1162" w:type="dxa"/>
            <w:tcBorders>
              <w:top w:val="nil"/>
              <w:left w:val="nil"/>
              <w:bottom w:val="nil"/>
              <w:right w:val="nil"/>
            </w:tcBorders>
            <w:shd w:val="clear" w:color="auto" w:fill="FFFFFF"/>
            <w:tcMar>
              <w:left w:w="29" w:type="dxa"/>
              <w:right w:w="29" w:type="dxa"/>
            </w:tcMar>
            <w:vAlign w:val="bottom"/>
          </w:tcPr>
          <w:p w14:paraId="252BD9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1E3DFBF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740E0C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A5737D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Greater than high school</w:t>
            </w:r>
          </w:p>
        </w:tc>
        <w:tc>
          <w:tcPr>
            <w:tcW w:w="730" w:type="dxa"/>
            <w:tcBorders>
              <w:top w:val="nil"/>
              <w:left w:val="nil"/>
              <w:bottom w:val="nil"/>
              <w:right w:val="nil"/>
            </w:tcBorders>
            <w:shd w:val="clear" w:color="auto" w:fill="FFFFFF"/>
            <w:tcMar>
              <w:left w:w="29" w:type="dxa"/>
              <w:right w:w="29" w:type="dxa"/>
            </w:tcMar>
            <w:vAlign w:val="bottom"/>
          </w:tcPr>
          <w:p w14:paraId="1F072C8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5937</w:t>
            </w:r>
          </w:p>
        </w:tc>
        <w:tc>
          <w:tcPr>
            <w:tcW w:w="2026" w:type="dxa"/>
            <w:tcBorders>
              <w:top w:val="nil"/>
              <w:left w:val="nil"/>
              <w:bottom w:val="nil"/>
              <w:right w:val="nil"/>
            </w:tcBorders>
            <w:shd w:val="clear" w:color="auto" w:fill="FFFFFF"/>
            <w:tcMar>
              <w:left w:w="29" w:type="dxa"/>
              <w:right w:w="29" w:type="dxa"/>
            </w:tcMar>
            <w:vAlign w:val="bottom"/>
          </w:tcPr>
          <w:p w14:paraId="7143C13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39.46 (37.9, 41.1)</w:t>
            </w:r>
          </w:p>
        </w:tc>
        <w:tc>
          <w:tcPr>
            <w:tcW w:w="730" w:type="dxa"/>
            <w:tcBorders>
              <w:top w:val="nil"/>
              <w:left w:val="nil"/>
              <w:bottom w:val="nil"/>
              <w:right w:val="nil"/>
            </w:tcBorders>
            <w:shd w:val="clear" w:color="auto" w:fill="FFFFFF"/>
            <w:tcMar>
              <w:left w:w="29" w:type="dxa"/>
              <w:right w:w="29" w:type="dxa"/>
            </w:tcMar>
            <w:vAlign w:val="bottom"/>
          </w:tcPr>
          <w:p w14:paraId="4F58E93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3745</w:t>
            </w:r>
          </w:p>
        </w:tc>
        <w:tc>
          <w:tcPr>
            <w:tcW w:w="2026" w:type="dxa"/>
            <w:tcBorders>
              <w:top w:val="nil"/>
              <w:left w:val="nil"/>
              <w:bottom w:val="nil"/>
              <w:right w:val="nil"/>
            </w:tcBorders>
            <w:shd w:val="clear" w:color="auto" w:fill="FFFFFF"/>
            <w:tcMar>
              <w:left w:w="29" w:type="dxa"/>
              <w:right w:w="29" w:type="dxa"/>
            </w:tcMar>
            <w:vAlign w:val="bottom"/>
          </w:tcPr>
          <w:p w14:paraId="20F8F6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41.82 (40.0, 43.7)</w:t>
            </w:r>
          </w:p>
        </w:tc>
        <w:tc>
          <w:tcPr>
            <w:tcW w:w="1162" w:type="dxa"/>
            <w:tcBorders>
              <w:top w:val="nil"/>
              <w:left w:val="nil"/>
              <w:bottom w:val="nil"/>
              <w:right w:val="nil"/>
            </w:tcBorders>
            <w:shd w:val="clear" w:color="auto" w:fill="FFFFFF"/>
            <w:tcMar>
              <w:left w:w="29" w:type="dxa"/>
              <w:right w:w="29" w:type="dxa"/>
            </w:tcMar>
            <w:vAlign w:val="bottom"/>
          </w:tcPr>
          <w:p w14:paraId="0A19F8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w:t>
            </w:r>
          </w:p>
        </w:tc>
        <w:tc>
          <w:tcPr>
            <w:tcW w:w="1162" w:type="dxa"/>
            <w:tcBorders>
              <w:top w:val="nil"/>
              <w:left w:val="nil"/>
              <w:bottom w:val="nil"/>
              <w:right w:val="nil"/>
            </w:tcBorders>
            <w:shd w:val="clear" w:color="auto" w:fill="FFFFFF"/>
            <w:tcMar>
              <w:left w:w="29" w:type="dxa"/>
              <w:right w:w="29" w:type="dxa"/>
            </w:tcMar>
            <w:vAlign w:val="bottom"/>
          </w:tcPr>
          <w:p w14:paraId="215925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544DA09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A11417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Hispanic/Latino </w:t>
            </w:r>
            <w:proofErr w:type="gramStart"/>
            <w:r w:rsidRPr="00117BE1">
              <w:rPr>
                <w:rFonts w:ascii="Arial" w:hAnsi="Arial" w:cs="Arial"/>
                <w:b/>
                <w:bCs/>
                <w:color w:val="000000"/>
                <w:sz w:val="20"/>
                <w:szCs w:val="20"/>
              </w:rPr>
              <w:t>background(</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Cuban</w:t>
            </w:r>
          </w:p>
        </w:tc>
        <w:tc>
          <w:tcPr>
            <w:tcW w:w="730" w:type="dxa"/>
            <w:tcBorders>
              <w:top w:val="nil"/>
              <w:left w:val="nil"/>
              <w:bottom w:val="nil"/>
              <w:right w:val="nil"/>
            </w:tcBorders>
            <w:shd w:val="clear" w:color="auto" w:fill="FFFFFF"/>
            <w:tcMar>
              <w:left w:w="29" w:type="dxa"/>
              <w:right w:w="29" w:type="dxa"/>
            </w:tcMar>
            <w:vAlign w:val="bottom"/>
          </w:tcPr>
          <w:p w14:paraId="630A87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2348</w:t>
            </w:r>
          </w:p>
        </w:tc>
        <w:tc>
          <w:tcPr>
            <w:tcW w:w="2026" w:type="dxa"/>
            <w:tcBorders>
              <w:top w:val="nil"/>
              <w:left w:val="nil"/>
              <w:bottom w:val="nil"/>
              <w:right w:val="nil"/>
            </w:tcBorders>
            <w:shd w:val="clear" w:color="auto" w:fill="FFFFFF"/>
            <w:tcMar>
              <w:left w:w="29" w:type="dxa"/>
              <w:right w:w="29" w:type="dxa"/>
            </w:tcMar>
            <w:vAlign w:val="bottom"/>
          </w:tcPr>
          <w:p w14:paraId="26037F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20.02 (16.7, 23.3)</w:t>
            </w:r>
          </w:p>
        </w:tc>
        <w:tc>
          <w:tcPr>
            <w:tcW w:w="730" w:type="dxa"/>
            <w:tcBorders>
              <w:top w:val="nil"/>
              <w:left w:val="nil"/>
              <w:bottom w:val="nil"/>
              <w:right w:val="nil"/>
            </w:tcBorders>
            <w:shd w:val="clear" w:color="auto" w:fill="FFFFFF"/>
            <w:tcMar>
              <w:left w:w="29" w:type="dxa"/>
              <w:right w:w="29" w:type="dxa"/>
            </w:tcMar>
            <w:vAlign w:val="bottom"/>
          </w:tcPr>
          <w:p w14:paraId="6F3ECC7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1392</w:t>
            </w:r>
          </w:p>
        </w:tc>
        <w:tc>
          <w:tcPr>
            <w:tcW w:w="2026" w:type="dxa"/>
            <w:tcBorders>
              <w:top w:val="nil"/>
              <w:left w:val="nil"/>
              <w:bottom w:val="nil"/>
              <w:right w:val="nil"/>
            </w:tcBorders>
            <w:shd w:val="clear" w:color="auto" w:fill="FFFFFF"/>
            <w:tcMar>
              <w:left w:w="29" w:type="dxa"/>
              <w:right w:w="29" w:type="dxa"/>
            </w:tcMar>
            <w:vAlign w:val="bottom"/>
          </w:tcPr>
          <w:p w14:paraId="57375E0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19.82 (16.5, 23.1)</w:t>
            </w:r>
          </w:p>
        </w:tc>
        <w:tc>
          <w:tcPr>
            <w:tcW w:w="1162" w:type="dxa"/>
            <w:tcBorders>
              <w:top w:val="nil"/>
              <w:left w:val="nil"/>
              <w:bottom w:val="nil"/>
              <w:right w:val="nil"/>
            </w:tcBorders>
            <w:shd w:val="clear" w:color="auto" w:fill="FFFFFF"/>
            <w:tcMar>
              <w:left w:w="29" w:type="dxa"/>
              <w:right w:w="29" w:type="dxa"/>
            </w:tcMar>
            <w:vAlign w:val="bottom"/>
          </w:tcPr>
          <w:p w14:paraId="021E25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c>
          <w:tcPr>
            <w:tcW w:w="1162" w:type="dxa"/>
            <w:tcBorders>
              <w:top w:val="nil"/>
              <w:left w:val="nil"/>
              <w:bottom w:val="nil"/>
              <w:right w:val="nil"/>
            </w:tcBorders>
            <w:shd w:val="clear" w:color="auto" w:fill="FFFFFF"/>
            <w:tcMar>
              <w:left w:w="29" w:type="dxa"/>
              <w:right w:w="29" w:type="dxa"/>
            </w:tcMar>
            <w:vAlign w:val="bottom"/>
          </w:tcPr>
          <w:p w14:paraId="59956B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7E55E9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162FFF"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Dominican</w:t>
            </w:r>
          </w:p>
        </w:tc>
        <w:tc>
          <w:tcPr>
            <w:tcW w:w="730" w:type="dxa"/>
            <w:tcBorders>
              <w:top w:val="nil"/>
              <w:left w:val="nil"/>
              <w:bottom w:val="nil"/>
              <w:right w:val="nil"/>
            </w:tcBorders>
            <w:shd w:val="clear" w:color="auto" w:fill="FFFFFF"/>
            <w:tcMar>
              <w:left w:w="29" w:type="dxa"/>
              <w:right w:w="29" w:type="dxa"/>
            </w:tcMar>
            <w:vAlign w:val="bottom"/>
          </w:tcPr>
          <w:p w14:paraId="0B3C28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1473</w:t>
            </w:r>
          </w:p>
        </w:tc>
        <w:tc>
          <w:tcPr>
            <w:tcW w:w="2026" w:type="dxa"/>
            <w:tcBorders>
              <w:top w:val="nil"/>
              <w:left w:val="nil"/>
              <w:bottom w:val="nil"/>
              <w:right w:val="nil"/>
            </w:tcBorders>
            <w:shd w:val="clear" w:color="auto" w:fill="FFFFFF"/>
            <w:tcMar>
              <w:left w:w="29" w:type="dxa"/>
              <w:right w:w="29" w:type="dxa"/>
            </w:tcMar>
            <w:vAlign w:val="bottom"/>
          </w:tcPr>
          <w:p w14:paraId="1DEA68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9.94 (8.6, 11.3)</w:t>
            </w:r>
          </w:p>
        </w:tc>
        <w:tc>
          <w:tcPr>
            <w:tcW w:w="730" w:type="dxa"/>
            <w:tcBorders>
              <w:top w:val="nil"/>
              <w:left w:val="nil"/>
              <w:bottom w:val="nil"/>
              <w:right w:val="nil"/>
            </w:tcBorders>
            <w:shd w:val="clear" w:color="auto" w:fill="FFFFFF"/>
            <w:tcMar>
              <w:left w:w="29" w:type="dxa"/>
              <w:right w:w="29" w:type="dxa"/>
            </w:tcMar>
            <w:vAlign w:val="bottom"/>
          </w:tcPr>
          <w:p w14:paraId="44B130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922</w:t>
            </w:r>
          </w:p>
        </w:tc>
        <w:tc>
          <w:tcPr>
            <w:tcW w:w="2026" w:type="dxa"/>
            <w:tcBorders>
              <w:top w:val="nil"/>
              <w:left w:val="nil"/>
              <w:bottom w:val="nil"/>
              <w:right w:val="nil"/>
            </w:tcBorders>
            <w:shd w:val="clear" w:color="auto" w:fill="FFFFFF"/>
            <w:tcMar>
              <w:left w:w="29" w:type="dxa"/>
              <w:right w:w="29" w:type="dxa"/>
            </w:tcMar>
            <w:vAlign w:val="bottom"/>
          </w:tcPr>
          <w:p w14:paraId="5C983A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9.95 (8.4, 11.5)</w:t>
            </w:r>
          </w:p>
        </w:tc>
        <w:tc>
          <w:tcPr>
            <w:tcW w:w="1162" w:type="dxa"/>
            <w:tcBorders>
              <w:top w:val="nil"/>
              <w:left w:val="nil"/>
              <w:bottom w:val="nil"/>
              <w:right w:val="nil"/>
            </w:tcBorders>
            <w:shd w:val="clear" w:color="auto" w:fill="FFFFFF"/>
            <w:tcMar>
              <w:left w:w="29" w:type="dxa"/>
              <w:right w:w="29" w:type="dxa"/>
            </w:tcMar>
            <w:vAlign w:val="bottom"/>
          </w:tcPr>
          <w:p w14:paraId="570BB9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7C5E7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277C638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0EBFE4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Mexican</w:t>
            </w:r>
          </w:p>
        </w:tc>
        <w:tc>
          <w:tcPr>
            <w:tcW w:w="730" w:type="dxa"/>
            <w:tcBorders>
              <w:top w:val="nil"/>
              <w:left w:val="nil"/>
              <w:bottom w:val="nil"/>
              <w:right w:val="nil"/>
            </w:tcBorders>
            <w:shd w:val="clear" w:color="auto" w:fill="FFFFFF"/>
            <w:tcMar>
              <w:left w:w="29" w:type="dxa"/>
              <w:right w:w="29" w:type="dxa"/>
            </w:tcMar>
            <w:vAlign w:val="bottom"/>
          </w:tcPr>
          <w:p w14:paraId="388628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6472</w:t>
            </w:r>
          </w:p>
        </w:tc>
        <w:tc>
          <w:tcPr>
            <w:tcW w:w="2026" w:type="dxa"/>
            <w:tcBorders>
              <w:top w:val="nil"/>
              <w:left w:val="nil"/>
              <w:bottom w:val="nil"/>
              <w:right w:val="nil"/>
            </w:tcBorders>
            <w:shd w:val="clear" w:color="auto" w:fill="FFFFFF"/>
            <w:tcMar>
              <w:left w:w="29" w:type="dxa"/>
              <w:right w:w="29" w:type="dxa"/>
            </w:tcMar>
            <w:vAlign w:val="bottom"/>
          </w:tcPr>
          <w:p w14:paraId="0DD37AF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37.37 (34.2, 40.6)</w:t>
            </w:r>
          </w:p>
        </w:tc>
        <w:tc>
          <w:tcPr>
            <w:tcW w:w="730" w:type="dxa"/>
            <w:tcBorders>
              <w:top w:val="nil"/>
              <w:left w:val="nil"/>
              <w:bottom w:val="nil"/>
              <w:right w:val="nil"/>
            </w:tcBorders>
            <w:shd w:val="clear" w:color="auto" w:fill="FFFFFF"/>
            <w:tcMar>
              <w:left w:w="29" w:type="dxa"/>
              <w:right w:w="29" w:type="dxa"/>
            </w:tcMar>
            <w:vAlign w:val="bottom"/>
          </w:tcPr>
          <w:p w14:paraId="05215B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4033</w:t>
            </w:r>
          </w:p>
        </w:tc>
        <w:tc>
          <w:tcPr>
            <w:tcW w:w="2026" w:type="dxa"/>
            <w:tcBorders>
              <w:top w:val="nil"/>
              <w:left w:val="nil"/>
              <w:bottom w:val="nil"/>
              <w:right w:val="nil"/>
            </w:tcBorders>
            <w:shd w:val="clear" w:color="auto" w:fill="FFFFFF"/>
            <w:tcMar>
              <w:left w:w="29" w:type="dxa"/>
              <w:right w:w="29" w:type="dxa"/>
            </w:tcMar>
            <w:vAlign w:val="bottom"/>
          </w:tcPr>
          <w:p w14:paraId="6BB3BA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37.23 (34.0, 40.5)</w:t>
            </w:r>
          </w:p>
        </w:tc>
        <w:tc>
          <w:tcPr>
            <w:tcW w:w="1162" w:type="dxa"/>
            <w:tcBorders>
              <w:top w:val="nil"/>
              <w:left w:val="nil"/>
              <w:bottom w:val="nil"/>
              <w:right w:val="nil"/>
            </w:tcBorders>
            <w:shd w:val="clear" w:color="auto" w:fill="FFFFFF"/>
            <w:tcMar>
              <w:left w:w="29" w:type="dxa"/>
              <w:right w:w="29" w:type="dxa"/>
            </w:tcMar>
            <w:vAlign w:val="bottom"/>
          </w:tcPr>
          <w:p w14:paraId="69046C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c>
          <w:tcPr>
            <w:tcW w:w="1162" w:type="dxa"/>
            <w:tcBorders>
              <w:top w:val="nil"/>
              <w:left w:val="nil"/>
              <w:bottom w:val="nil"/>
              <w:right w:val="nil"/>
            </w:tcBorders>
            <w:shd w:val="clear" w:color="auto" w:fill="FFFFFF"/>
            <w:tcMar>
              <w:left w:w="29" w:type="dxa"/>
              <w:right w:w="29" w:type="dxa"/>
            </w:tcMar>
            <w:vAlign w:val="bottom"/>
          </w:tcPr>
          <w:p w14:paraId="69D18F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9123C6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A02BC9B"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Puerto Rican</w:t>
            </w:r>
          </w:p>
        </w:tc>
        <w:tc>
          <w:tcPr>
            <w:tcW w:w="730" w:type="dxa"/>
            <w:tcBorders>
              <w:top w:val="nil"/>
              <w:left w:val="nil"/>
              <w:bottom w:val="nil"/>
              <w:right w:val="nil"/>
            </w:tcBorders>
            <w:shd w:val="clear" w:color="auto" w:fill="FFFFFF"/>
            <w:tcMar>
              <w:left w:w="29" w:type="dxa"/>
              <w:right w:w="29" w:type="dxa"/>
            </w:tcMar>
            <w:vAlign w:val="bottom"/>
          </w:tcPr>
          <w:p w14:paraId="060A7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2728</w:t>
            </w:r>
          </w:p>
        </w:tc>
        <w:tc>
          <w:tcPr>
            <w:tcW w:w="2026" w:type="dxa"/>
            <w:tcBorders>
              <w:top w:val="nil"/>
              <w:left w:val="nil"/>
              <w:bottom w:val="nil"/>
              <w:right w:val="nil"/>
            </w:tcBorders>
            <w:shd w:val="clear" w:color="auto" w:fill="FFFFFF"/>
            <w:tcMar>
              <w:left w:w="29" w:type="dxa"/>
              <w:right w:w="29" w:type="dxa"/>
            </w:tcMar>
            <w:vAlign w:val="bottom"/>
          </w:tcPr>
          <w:p w14:paraId="5A9B1A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16.15 (14.6, 17.7)</w:t>
            </w:r>
          </w:p>
        </w:tc>
        <w:tc>
          <w:tcPr>
            <w:tcW w:w="730" w:type="dxa"/>
            <w:tcBorders>
              <w:top w:val="nil"/>
              <w:left w:val="nil"/>
              <w:bottom w:val="nil"/>
              <w:right w:val="nil"/>
            </w:tcBorders>
            <w:shd w:val="clear" w:color="auto" w:fill="FFFFFF"/>
            <w:tcMar>
              <w:left w:w="29" w:type="dxa"/>
              <w:right w:w="29" w:type="dxa"/>
            </w:tcMar>
            <w:vAlign w:val="bottom"/>
          </w:tcPr>
          <w:p w14:paraId="0B6790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1477</w:t>
            </w:r>
          </w:p>
        </w:tc>
        <w:tc>
          <w:tcPr>
            <w:tcW w:w="2026" w:type="dxa"/>
            <w:tcBorders>
              <w:top w:val="nil"/>
              <w:left w:val="nil"/>
              <w:bottom w:val="nil"/>
              <w:right w:val="nil"/>
            </w:tcBorders>
            <w:shd w:val="clear" w:color="auto" w:fill="FFFFFF"/>
            <w:tcMar>
              <w:left w:w="29" w:type="dxa"/>
              <w:right w:w="29" w:type="dxa"/>
            </w:tcMar>
            <w:vAlign w:val="bottom"/>
          </w:tcPr>
          <w:p w14:paraId="1F1EDB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16.11 (14.4, 17.8)</w:t>
            </w:r>
          </w:p>
        </w:tc>
        <w:tc>
          <w:tcPr>
            <w:tcW w:w="1162" w:type="dxa"/>
            <w:tcBorders>
              <w:top w:val="nil"/>
              <w:left w:val="nil"/>
              <w:bottom w:val="nil"/>
              <w:right w:val="nil"/>
            </w:tcBorders>
            <w:shd w:val="clear" w:color="auto" w:fill="FFFFFF"/>
            <w:tcMar>
              <w:left w:w="29" w:type="dxa"/>
              <w:right w:w="29" w:type="dxa"/>
            </w:tcMar>
            <w:vAlign w:val="bottom"/>
          </w:tcPr>
          <w:p w14:paraId="7DE36A3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186EAD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6DD7585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BA317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Central American</w:t>
            </w:r>
          </w:p>
        </w:tc>
        <w:tc>
          <w:tcPr>
            <w:tcW w:w="730" w:type="dxa"/>
            <w:tcBorders>
              <w:top w:val="nil"/>
              <w:left w:val="nil"/>
              <w:bottom w:val="nil"/>
              <w:right w:val="nil"/>
            </w:tcBorders>
            <w:shd w:val="clear" w:color="auto" w:fill="FFFFFF"/>
            <w:tcMar>
              <w:left w:w="29" w:type="dxa"/>
              <w:right w:w="29" w:type="dxa"/>
            </w:tcMar>
            <w:vAlign w:val="bottom"/>
          </w:tcPr>
          <w:p w14:paraId="3AC2ACE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1732</w:t>
            </w:r>
          </w:p>
        </w:tc>
        <w:tc>
          <w:tcPr>
            <w:tcW w:w="2026" w:type="dxa"/>
            <w:tcBorders>
              <w:top w:val="nil"/>
              <w:left w:val="nil"/>
              <w:bottom w:val="nil"/>
              <w:right w:val="nil"/>
            </w:tcBorders>
            <w:shd w:val="clear" w:color="auto" w:fill="FFFFFF"/>
            <w:tcMar>
              <w:left w:w="29" w:type="dxa"/>
              <w:right w:w="29" w:type="dxa"/>
            </w:tcMar>
            <w:vAlign w:val="bottom"/>
          </w:tcPr>
          <w:p w14:paraId="5971284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7.40 (6.3, 8.5)</w:t>
            </w:r>
          </w:p>
        </w:tc>
        <w:tc>
          <w:tcPr>
            <w:tcW w:w="730" w:type="dxa"/>
            <w:tcBorders>
              <w:top w:val="nil"/>
              <w:left w:val="nil"/>
              <w:bottom w:val="nil"/>
              <w:right w:val="nil"/>
            </w:tcBorders>
            <w:shd w:val="clear" w:color="auto" w:fill="FFFFFF"/>
            <w:tcMar>
              <w:left w:w="29" w:type="dxa"/>
              <w:right w:w="29" w:type="dxa"/>
            </w:tcMar>
            <w:vAlign w:val="bottom"/>
          </w:tcPr>
          <w:p w14:paraId="652456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1048</w:t>
            </w:r>
          </w:p>
        </w:tc>
        <w:tc>
          <w:tcPr>
            <w:tcW w:w="2026" w:type="dxa"/>
            <w:tcBorders>
              <w:top w:val="nil"/>
              <w:left w:val="nil"/>
              <w:bottom w:val="nil"/>
              <w:right w:val="nil"/>
            </w:tcBorders>
            <w:shd w:val="clear" w:color="auto" w:fill="FFFFFF"/>
            <w:tcMar>
              <w:left w:w="29" w:type="dxa"/>
              <w:right w:w="29" w:type="dxa"/>
            </w:tcMar>
            <w:vAlign w:val="bottom"/>
          </w:tcPr>
          <w:p w14:paraId="3E1A83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7.63 (6.3, 8.9)</w:t>
            </w:r>
          </w:p>
        </w:tc>
        <w:tc>
          <w:tcPr>
            <w:tcW w:w="1162" w:type="dxa"/>
            <w:tcBorders>
              <w:top w:val="nil"/>
              <w:left w:val="nil"/>
              <w:bottom w:val="nil"/>
              <w:right w:val="nil"/>
            </w:tcBorders>
            <w:shd w:val="clear" w:color="auto" w:fill="FFFFFF"/>
            <w:tcMar>
              <w:left w:w="29" w:type="dxa"/>
              <w:right w:w="29" w:type="dxa"/>
            </w:tcMar>
            <w:vAlign w:val="bottom"/>
          </w:tcPr>
          <w:p w14:paraId="1A44B1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0.23</w:t>
            </w:r>
          </w:p>
        </w:tc>
        <w:tc>
          <w:tcPr>
            <w:tcW w:w="1162" w:type="dxa"/>
            <w:tcBorders>
              <w:top w:val="nil"/>
              <w:left w:val="nil"/>
              <w:bottom w:val="nil"/>
              <w:right w:val="nil"/>
            </w:tcBorders>
            <w:shd w:val="clear" w:color="auto" w:fill="FFFFFF"/>
            <w:tcMar>
              <w:left w:w="29" w:type="dxa"/>
              <w:right w:w="29" w:type="dxa"/>
            </w:tcMar>
            <w:vAlign w:val="bottom"/>
          </w:tcPr>
          <w:p w14:paraId="5855C79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370FEC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64723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South American</w:t>
            </w:r>
          </w:p>
        </w:tc>
        <w:tc>
          <w:tcPr>
            <w:tcW w:w="730" w:type="dxa"/>
            <w:tcBorders>
              <w:top w:val="nil"/>
              <w:left w:val="nil"/>
              <w:bottom w:val="nil"/>
              <w:right w:val="nil"/>
            </w:tcBorders>
            <w:shd w:val="clear" w:color="auto" w:fill="FFFFFF"/>
            <w:tcMar>
              <w:left w:w="29" w:type="dxa"/>
              <w:right w:w="29" w:type="dxa"/>
            </w:tcMar>
            <w:vAlign w:val="bottom"/>
          </w:tcPr>
          <w:p w14:paraId="1D7FAB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1072</w:t>
            </w:r>
          </w:p>
        </w:tc>
        <w:tc>
          <w:tcPr>
            <w:tcW w:w="2026" w:type="dxa"/>
            <w:tcBorders>
              <w:top w:val="nil"/>
              <w:left w:val="nil"/>
              <w:bottom w:val="nil"/>
              <w:right w:val="nil"/>
            </w:tcBorders>
            <w:shd w:val="clear" w:color="auto" w:fill="FFFFFF"/>
            <w:tcMar>
              <w:left w:w="29" w:type="dxa"/>
              <w:right w:w="29" w:type="dxa"/>
            </w:tcMar>
            <w:vAlign w:val="bottom"/>
          </w:tcPr>
          <w:p w14:paraId="45EC24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4.98 (4.4, 5.6)</w:t>
            </w:r>
          </w:p>
        </w:tc>
        <w:tc>
          <w:tcPr>
            <w:tcW w:w="730" w:type="dxa"/>
            <w:tcBorders>
              <w:top w:val="nil"/>
              <w:left w:val="nil"/>
              <w:bottom w:val="nil"/>
              <w:right w:val="nil"/>
            </w:tcBorders>
            <w:shd w:val="clear" w:color="auto" w:fill="FFFFFF"/>
            <w:tcMar>
              <w:left w:w="29" w:type="dxa"/>
              <w:right w:w="29" w:type="dxa"/>
            </w:tcMar>
            <w:vAlign w:val="bottom"/>
          </w:tcPr>
          <w:p w14:paraId="0F4E01E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699</w:t>
            </w:r>
          </w:p>
        </w:tc>
        <w:tc>
          <w:tcPr>
            <w:tcW w:w="2026" w:type="dxa"/>
            <w:tcBorders>
              <w:top w:val="nil"/>
              <w:left w:val="nil"/>
              <w:bottom w:val="nil"/>
              <w:right w:val="nil"/>
            </w:tcBorders>
            <w:shd w:val="clear" w:color="auto" w:fill="FFFFFF"/>
            <w:tcMar>
              <w:left w:w="29" w:type="dxa"/>
              <w:right w:w="29" w:type="dxa"/>
            </w:tcMar>
            <w:vAlign w:val="bottom"/>
          </w:tcPr>
          <w:p w14:paraId="3EABE4C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5.00 (4.3, 5.7)</w:t>
            </w:r>
          </w:p>
        </w:tc>
        <w:tc>
          <w:tcPr>
            <w:tcW w:w="1162" w:type="dxa"/>
            <w:tcBorders>
              <w:top w:val="nil"/>
              <w:left w:val="nil"/>
              <w:bottom w:val="nil"/>
              <w:right w:val="nil"/>
            </w:tcBorders>
            <w:shd w:val="clear" w:color="auto" w:fill="FFFFFF"/>
            <w:tcMar>
              <w:left w:w="29" w:type="dxa"/>
              <w:right w:w="29" w:type="dxa"/>
            </w:tcMar>
            <w:vAlign w:val="bottom"/>
          </w:tcPr>
          <w:p w14:paraId="63750C7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c>
          <w:tcPr>
            <w:tcW w:w="1162" w:type="dxa"/>
            <w:tcBorders>
              <w:top w:val="nil"/>
              <w:left w:val="nil"/>
              <w:bottom w:val="nil"/>
              <w:right w:val="nil"/>
            </w:tcBorders>
            <w:shd w:val="clear" w:color="auto" w:fill="FFFFFF"/>
            <w:tcMar>
              <w:left w:w="29" w:type="dxa"/>
              <w:right w:w="29" w:type="dxa"/>
            </w:tcMar>
            <w:vAlign w:val="bottom"/>
          </w:tcPr>
          <w:p w14:paraId="1C6C57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7D77AD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EB180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Other</w:t>
            </w:r>
          </w:p>
        </w:tc>
        <w:tc>
          <w:tcPr>
            <w:tcW w:w="730" w:type="dxa"/>
            <w:tcBorders>
              <w:top w:val="nil"/>
              <w:left w:val="nil"/>
              <w:bottom w:val="nil"/>
              <w:right w:val="nil"/>
            </w:tcBorders>
            <w:shd w:val="clear" w:color="auto" w:fill="FFFFFF"/>
            <w:tcMar>
              <w:left w:w="29" w:type="dxa"/>
              <w:right w:w="29" w:type="dxa"/>
            </w:tcMar>
            <w:vAlign w:val="bottom"/>
          </w:tcPr>
          <w:p w14:paraId="7606529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w:t>
            </w:r>
          </w:p>
        </w:tc>
        <w:tc>
          <w:tcPr>
            <w:tcW w:w="2026" w:type="dxa"/>
            <w:tcBorders>
              <w:top w:val="nil"/>
              <w:left w:val="nil"/>
              <w:bottom w:val="nil"/>
              <w:right w:val="nil"/>
            </w:tcBorders>
            <w:shd w:val="clear" w:color="auto" w:fill="FFFFFF"/>
            <w:tcMar>
              <w:left w:w="29" w:type="dxa"/>
              <w:right w:w="29" w:type="dxa"/>
            </w:tcMar>
            <w:vAlign w:val="bottom"/>
          </w:tcPr>
          <w:p w14:paraId="6B9B103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4.13 (3.6, 4.7)</w:t>
            </w:r>
          </w:p>
        </w:tc>
        <w:tc>
          <w:tcPr>
            <w:tcW w:w="730" w:type="dxa"/>
            <w:tcBorders>
              <w:top w:val="nil"/>
              <w:left w:val="nil"/>
              <w:bottom w:val="nil"/>
              <w:right w:val="nil"/>
            </w:tcBorders>
            <w:shd w:val="clear" w:color="auto" w:fill="FFFFFF"/>
            <w:tcMar>
              <w:left w:w="29" w:type="dxa"/>
              <w:right w:w="29" w:type="dxa"/>
            </w:tcMar>
            <w:vAlign w:val="bottom"/>
          </w:tcPr>
          <w:p w14:paraId="36CB0C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264</w:t>
            </w:r>
          </w:p>
        </w:tc>
        <w:tc>
          <w:tcPr>
            <w:tcW w:w="2026" w:type="dxa"/>
            <w:tcBorders>
              <w:top w:val="nil"/>
              <w:left w:val="nil"/>
              <w:bottom w:val="nil"/>
              <w:right w:val="nil"/>
            </w:tcBorders>
            <w:shd w:val="clear" w:color="auto" w:fill="FFFFFF"/>
            <w:tcMar>
              <w:left w:w="29" w:type="dxa"/>
              <w:right w:w="29" w:type="dxa"/>
            </w:tcMar>
            <w:vAlign w:val="bottom"/>
          </w:tcPr>
          <w:p w14:paraId="26BC3B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4.25 (3.5, 5.0)</w:t>
            </w:r>
          </w:p>
        </w:tc>
        <w:tc>
          <w:tcPr>
            <w:tcW w:w="1162" w:type="dxa"/>
            <w:tcBorders>
              <w:top w:val="nil"/>
              <w:left w:val="nil"/>
              <w:bottom w:val="nil"/>
              <w:right w:val="nil"/>
            </w:tcBorders>
            <w:shd w:val="clear" w:color="auto" w:fill="FFFFFF"/>
            <w:tcMar>
              <w:left w:w="29" w:type="dxa"/>
              <w:right w:w="29" w:type="dxa"/>
            </w:tcMar>
            <w:vAlign w:val="bottom"/>
          </w:tcPr>
          <w:p w14:paraId="1E349E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0.12</w:t>
            </w:r>
          </w:p>
        </w:tc>
        <w:tc>
          <w:tcPr>
            <w:tcW w:w="1162" w:type="dxa"/>
            <w:tcBorders>
              <w:top w:val="nil"/>
              <w:left w:val="nil"/>
              <w:bottom w:val="nil"/>
              <w:right w:val="nil"/>
            </w:tcBorders>
            <w:shd w:val="clear" w:color="auto" w:fill="FFFFFF"/>
            <w:tcMar>
              <w:left w:w="29" w:type="dxa"/>
              <w:right w:w="29" w:type="dxa"/>
            </w:tcMar>
            <w:vAlign w:val="bottom"/>
          </w:tcPr>
          <w:p w14:paraId="63C0D5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12270C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910BC9"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Annual family </w:t>
            </w:r>
            <w:proofErr w:type="gramStart"/>
            <w:r w:rsidRPr="00117BE1">
              <w:rPr>
                <w:rFonts w:ascii="Arial" w:hAnsi="Arial" w:cs="Arial"/>
                <w:b/>
                <w:bCs/>
                <w:color w:val="000000"/>
                <w:sz w:val="20"/>
                <w:szCs w:val="20"/>
              </w:rPr>
              <w:t>income(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&lt;$20,000</w:t>
            </w:r>
          </w:p>
        </w:tc>
        <w:tc>
          <w:tcPr>
            <w:tcW w:w="730" w:type="dxa"/>
            <w:tcBorders>
              <w:top w:val="nil"/>
              <w:left w:val="nil"/>
              <w:bottom w:val="nil"/>
              <w:right w:val="nil"/>
            </w:tcBorders>
            <w:shd w:val="clear" w:color="auto" w:fill="FFFFFF"/>
            <w:tcMar>
              <w:left w:w="29" w:type="dxa"/>
              <w:right w:w="29" w:type="dxa"/>
            </w:tcMar>
            <w:vAlign w:val="bottom"/>
          </w:tcPr>
          <w:p w14:paraId="777DE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7207</w:t>
            </w:r>
          </w:p>
        </w:tc>
        <w:tc>
          <w:tcPr>
            <w:tcW w:w="2026" w:type="dxa"/>
            <w:tcBorders>
              <w:top w:val="nil"/>
              <w:left w:val="nil"/>
              <w:bottom w:val="nil"/>
              <w:right w:val="nil"/>
            </w:tcBorders>
            <w:shd w:val="clear" w:color="auto" w:fill="FFFFFF"/>
            <w:tcMar>
              <w:left w:w="29" w:type="dxa"/>
              <w:right w:w="29" w:type="dxa"/>
            </w:tcMar>
            <w:vAlign w:val="bottom"/>
          </w:tcPr>
          <w:p w14:paraId="34AC1AD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41.85 (40.1, 43.6)</w:t>
            </w:r>
          </w:p>
        </w:tc>
        <w:tc>
          <w:tcPr>
            <w:tcW w:w="730" w:type="dxa"/>
            <w:tcBorders>
              <w:top w:val="nil"/>
              <w:left w:val="nil"/>
              <w:bottom w:val="nil"/>
              <w:right w:val="nil"/>
            </w:tcBorders>
            <w:shd w:val="clear" w:color="auto" w:fill="FFFFFF"/>
            <w:tcMar>
              <w:left w:w="29" w:type="dxa"/>
              <w:right w:w="29" w:type="dxa"/>
            </w:tcMar>
            <w:vAlign w:val="bottom"/>
          </w:tcPr>
          <w:p w14:paraId="498E6F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4294</w:t>
            </w:r>
          </w:p>
        </w:tc>
        <w:tc>
          <w:tcPr>
            <w:tcW w:w="2026" w:type="dxa"/>
            <w:tcBorders>
              <w:top w:val="nil"/>
              <w:left w:val="nil"/>
              <w:bottom w:val="nil"/>
              <w:right w:val="nil"/>
            </w:tcBorders>
            <w:shd w:val="clear" w:color="auto" w:fill="FFFFFF"/>
            <w:tcMar>
              <w:left w:w="29" w:type="dxa"/>
              <w:right w:w="29" w:type="dxa"/>
            </w:tcMar>
            <w:vAlign w:val="bottom"/>
          </w:tcPr>
          <w:p w14:paraId="785ACFC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41.46 (39.4, 43.5)</w:t>
            </w:r>
          </w:p>
        </w:tc>
        <w:tc>
          <w:tcPr>
            <w:tcW w:w="1162" w:type="dxa"/>
            <w:tcBorders>
              <w:top w:val="nil"/>
              <w:left w:val="nil"/>
              <w:bottom w:val="nil"/>
              <w:right w:val="nil"/>
            </w:tcBorders>
            <w:shd w:val="clear" w:color="auto" w:fill="FFFFFF"/>
            <w:tcMar>
              <w:left w:w="29" w:type="dxa"/>
              <w:right w:w="29" w:type="dxa"/>
            </w:tcMar>
            <w:vAlign w:val="bottom"/>
          </w:tcPr>
          <w:p w14:paraId="4EE14D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-0.39</w:t>
            </w:r>
          </w:p>
        </w:tc>
        <w:tc>
          <w:tcPr>
            <w:tcW w:w="1162" w:type="dxa"/>
            <w:tcBorders>
              <w:top w:val="nil"/>
              <w:left w:val="nil"/>
              <w:bottom w:val="nil"/>
              <w:right w:val="nil"/>
            </w:tcBorders>
            <w:shd w:val="clear" w:color="auto" w:fill="FFFFFF"/>
            <w:tcMar>
              <w:left w:w="29" w:type="dxa"/>
              <w:right w:w="29" w:type="dxa"/>
            </w:tcMar>
            <w:vAlign w:val="bottom"/>
          </w:tcPr>
          <w:p w14:paraId="346BA8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0E28A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14D27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$20,000-$50,000</w:t>
            </w:r>
          </w:p>
        </w:tc>
        <w:tc>
          <w:tcPr>
            <w:tcW w:w="730" w:type="dxa"/>
            <w:tcBorders>
              <w:top w:val="nil"/>
              <w:left w:val="nil"/>
              <w:bottom w:val="nil"/>
              <w:right w:val="nil"/>
            </w:tcBorders>
            <w:shd w:val="clear" w:color="auto" w:fill="FFFFFF"/>
            <w:tcMar>
              <w:left w:w="29" w:type="dxa"/>
              <w:right w:w="29" w:type="dxa"/>
            </w:tcMar>
            <w:vAlign w:val="bottom"/>
          </w:tcPr>
          <w:p w14:paraId="47ECB1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6119</w:t>
            </w:r>
          </w:p>
        </w:tc>
        <w:tc>
          <w:tcPr>
            <w:tcW w:w="2026" w:type="dxa"/>
            <w:tcBorders>
              <w:top w:val="nil"/>
              <w:left w:val="nil"/>
              <w:bottom w:val="nil"/>
              <w:right w:val="nil"/>
            </w:tcBorders>
            <w:shd w:val="clear" w:color="auto" w:fill="FFFFFF"/>
            <w:tcMar>
              <w:left w:w="29" w:type="dxa"/>
              <w:right w:w="29" w:type="dxa"/>
            </w:tcMar>
            <w:vAlign w:val="bottom"/>
          </w:tcPr>
          <w:p w14:paraId="5E51CA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36.88 (35.6, 38.2)</w:t>
            </w:r>
          </w:p>
        </w:tc>
        <w:tc>
          <w:tcPr>
            <w:tcW w:w="730" w:type="dxa"/>
            <w:tcBorders>
              <w:top w:val="nil"/>
              <w:left w:val="nil"/>
              <w:bottom w:val="nil"/>
              <w:right w:val="nil"/>
            </w:tcBorders>
            <w:shd w:val="clear" w:color="auto" w:fill="FFFFFF"/>
            <w:tcMar>
              <w:left w:w="29" w:type="dxa"/>
              <w:right w:w="29" w:type="dxa"/>
            </w:tcMar>
            <w:vAlign w:val="bottom"/>
          </w:tcPr>
          <w:p w14:paraId="02D409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3819</w:t>
            </w:r>
          </w:p>
        </w:tc>
        <w:tc>
          <w:tcPr>
            <w:tcW w:w="2026" w:type="dxa"/>
            <w:tcBorders>
              <w:top w:val="nil"/>
              <w:left w:val="nil"/>
              <w:bottom w:val="nil"/>
              <w:right w:val="nil"/>
            </w:tcBorders>
            <w:shd w:val="clear" w:color="auto" w:fill="FFFFFF"/>
            <w:tcMar>
              <w:left w:w="29" w:type="dxa"/>
              <w:right w:w="29" w:type="dxa"/>
            </w:tcMar>
            <w:vAlign w:val="bottom"/>
          </w:tcPr>
          <w:p w14:paraId="1B7DF0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37.22 (35.5, 39.0)</w:t>
            </w:r>
          </w:p>
        </w:tc>
        <w:tc>
          <w:tcPr>
            <w:tcW w:w="1162" w:type="dxa"/>
            <w:tcBorders>
              <w:top w:val="nil"/>
              <w:left w:val="nil"/>
              <w:bottom w:val="nil"/>
              <w:right w:val="nil"/>
            </w:tcBorders>
            <w:shd w:val="clear" w:color="auto" w:fill="FFFFFF"/>
            <w:tcMar>
              <w:left w:w="29" w:type="dxa"/>
              <w:right w:w="29" w:type="dxa"/>
            </w:tcMar>
            <w:vAlign w:val="bottom"/>
          </w:tcPr>
          <w:p w14:paraId="49873A5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63D651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305F936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A39709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&gt;$50,000</w:t>
            </w:r>
          </w:p>
        </w:tc>
        <w:tc>
          <w:tcPr>
            <w:tcW w:w="730" w:type="dxa"/>
            <w:tcBorders>
              <w:top w:val="nil"/>
              <w:left w:val="nil"/>
              <w:bottom w:val="nil"/>
              <w:right w:val="nil"/>
            </w:tcBorders>
            <w:shd w:val="clear" w:color="auto" w:fill="FFFFFF"/>
            <w:tcMar>
              <w:left w:w="29" w:type="dxa"/>
              <w:right w:w="29" w:type="dxa"/>
            </w:tcMar>
            <w:vAlign w:val="bottom"/>
          </w:tcPr>
          <w:p w14:paraId="78A060D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1601</w:t>
            </w:r>
          </w:p>
        </w:tc>
        <w:tc>
          <w:tcPr>
            <w:tcW w:w="2026" w:type="dxa"/>
            <w:tcBorders>
              <w:top w:val="nil"/>
              <w:left w:val="nil"/>
              <w:bottom w:val="nil"/>
              <w:right w:val="nil"/>
            </w:tcBorders>
            <w:shd w:val="clear" w:color="auto" w:fill="FFFFFF"/>
            <w:tcMar>
              <w:left w:w="29" w:type="dxa"/>
              <w:right w:w="29" w:type="dxa"/>
            </w:tcMar>
            <w:vAlign w:val="bottom"/>
          </w:tcPr>
          <w:p w14:paraId="3BAFDCB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11.70 (10.2, 13.2)</w:t>
            </w:r>
          </w:p>
        </w:tc>
        <w:tc>
          <w:tcPr>
            <w:tcW w:w="730" w:type="dxa"/>
            <w:tcBorders>
              <w:top w:val="nil"/>
              <w:left w:val="nil"/>
              <w:bottom w:val="nil"/>
              <w:right w:val="nil"/>
            </w:tcBorders>
            <w:shd w:val="clear" w:color="auto" w:fill="FFFFFF"/>
            <w:tcMar>
              <w:left w:w="29" w:type="dxa"/>
              <w:right w:w="29" w:type="dxa"/>
            </w:tcMar>
            <w:vAlign w:val="bottom"/>
          </w:tcPr>
          <w:p w14:paraId="64B427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976</w:t>
            </w:r>
          </w:p>
        </w:tc>
        <w:tc>
          <w:tcPr>
            <w:tcW w:w="2026" w:type="dxa"/>
            <w:tcBorders>
              <w:top w:val="nil"/>
              <w:left w:val="nil"/>
              <w:bottom w:val="nil"/>
              <w:right w:val="nil"/>
            </w:tcBorders>
            <w:shd w:val="clear" w:color="auto" w:fill="FFFFFF"/>
            <w:tcMar>
              <w:left w:w="29" w:type="dxa"/>
              <w:right w:w="29" w:type="dxa"/>
            </w:tcMar>
            <w:vAlign w:val="bottom"/>
          </w:tcPr>
          <w:p w14:paraId="6E501ED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12.34 (10.6, 14.0)</w:t>
            </w:r>
          </w:p>
        </w:tc>
        <w:tc>
          <w:tcPr>
            <w:tcW w:w="1162" w:type="dxa"/>
            <w:tcBorders>
              <w:top w:val="nil"/>
              <w:left w:val="nil"/>
              <w:bottom w:val="nil"/>
              <w:right w:val="nil"/>
            </w:tcBorders>
            <w:shd w:val="clear" w:color="auto" w:fill="FFFFFF"/>
            <w:tcMar>
              <w:left w:w="29" w:type="dxa"/>
              <w:right w:w="29" w:type="dxa"/>
            </w:tcMar>
            <w:vAlign w:val="bottom"/>
          </w:tcPr>
          <w:p w14:paraId="12BB5BF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38C31D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0208A0D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DA6470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Not reported</w:t>
            </w:r>
          </w:p>
        </w:tc>
        <w:tc>
          <w:tcPr>
            <w:tcW w:w="730" w:type="dxa"/>
            <w:tcBorders>
              <w:top w:val="nil"/>
              <w:left w:val="nil"/>
              <w:bottom w:val="nil"/>
              <w:right w:val="nil"/>
            </w:tcBorders>
            <w:shd w:val="clear" w:color="auto" w:fill="FFFFFF"/>
            <w:tcMar>
              <w:left w:w="29" w:type="dxa"/>
              <w:right w:w="29" w:type="dxa"/>
            </w:tcMar>
            <w:vAlign w:val="bottom"/>
          </w:tcPr>
          <w:p w14:paraId="4F00DB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w:t>
            </w:r>
          </w:p>
        </w:tc>
        <w:tc>
          <w:tcPr>
            <w:tcW w:w="2026" w:type="dxa"/>
            <w:tcBorders>
              <w:top w:val="nil"/>
              <w:left w:val="nil"/>
              <w:bottom w:val="nil"/>
              <w:right w:val="nil"/>
            </w:tcBorders>
            <w:shd w:val="clear" w:color="auto" w:fill="FFFFFF"/>
            <w:tcMar>
              <w:left w:w="29" w:type="dxa"/>
              <w:right w:w="29" w:type="dxa"/>
            </w:tcMar>
            <w:vAlign w:val="bottom"/>
          </w:tcPr>
          <w:p w14:paraId="6EE6E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9.57 (8.8, 10.3)</w:t>
            </w:r>
          </w:p>
        </w:tc>
        <w:tc>
          <w:tcPr>
            <w:tcW w:w="730" w:type="dxa"/>
            <w:tcBorders>
              <w:top w:val="nil"/>
              <w:left w:val="nil"/>
              <w:bottom w:val="nil"/>
              <w:right w:val="nil"/>
            </w:tcBorders>
            <w:shd w:val="clear" w:color="auto" w:fill="FFFFFF"/>
            <w:tcMar>
              <w:left w:w="29" w:type="dxa"/>
              <w:right w:w="29" w:type="dxa"/>
            </w:tcMar>
            <w:vAlign w:val="bottom"/>
          </w:tcPr>
          <w:p w14:paraId="2C0060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775</w:t>
            </w:r>
          </w:p>
        </w:tc>
        <w:tc>
          <w:tcPr>
            <w:tcW w:w="2026" w:type="dxa"/>
            <w:tcBorders>
              <w:top w:val="nil"/>
              <w:left w:val="nil"/>
              <w:bottom w:val="nil"/>
              <w:right w:val="nil"/>
            </w:tcBorders>
            <w:shd w:val="clear" w:color="auto" w:fill="FFFFFF"/>
            <w:tcMar>
              <w:left w:w="29" w:type="dxa"/>
              <w:right w:w="29" w:type="dxa"/>
            </w:tcMar>
            <w:vAlign w:val="bottom"/>
          </w:tcPr>
          <w:p w14:paraId="257798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8.97 (8.0, 9.9)</w:t>
            </w:r>
          </w:p>
        </w:tc>
        <w:tc>
          <w:tcPr>
            <w:tcW w:w="1162" w:type="dxa"/>
            <w:tcBorders>
              <w:top w:val="nil"/>
              <w:left w:val="nil"/>
              <w:bottom w:val="nil"/>
              <w:right w:val="nil"/>
            </w:tcBorders>
            <w:shd w:val="clear" w:color="auto" w:fill="FFFFFF"/>
            <w:tcMar>
              <w:left w:w="29" w:type="dxa"/>
              <w:right w:w="29" w:type="dxa"/>
            </w:tcMar>
            <w:vAlign w:val="bottom"/>
          </w:tcPr>
          <w:p w14:paraId="7822A9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64CC05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r w:rsidR="0018596F" w:rsidRPr="00117BE1" w14:paraId="4BD2313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00FE1A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 xml:space="preserve">Marital </w:t>
            </w:r>
            <w:proofErr w:type="gramStart"/>
            <w:r w:rsidRPr="00117BE1">
              <w:rPr>
                <w:rFonts w:ascii="Arial" w:hAnsi="Arial" w:cs="Arial"/>
                <w:b/>
                <w:bCs/>
                <w:color w:val="000000"/>
                <w:sz w:val="20"/>
                <w:szCs w:val="20"/>
              </w:rPr>
              <w:t>status(</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Single</w:t>
            </w:r>
          </w:p>
        </w:tc>
        <w:tc>
          <w:tcPr>
            <w:tcW w:w="730" w:type="dxa"/>
            <w:tcBorders>
              <w:top w:val="nil"/>
              <w:left w:val="nil"/>
              <w:bottom w:val="nil"/>
              <w:right w:val="nil"/>
            </w:tcBorders>
            <w:shd w:val="clear" w:color="auto" w:fill="FFFFFF"/>
            <w:tcMar>
              <w:left w:w="29" w:type="dxa"/>
              <w:right w:w="29" w:type="dxa"/>
            </w:tcMar>
            <w:vAlign w:val="bottom"/>
          </w:tcPr>
          <w:p w14:paraId="1C5093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4522</w:t>
            </w:r>
          </w:p>
        </w:tc>
        <w:tc>
          <w:tcPr>
            <w:tcW w:w="2026" w:type="dxa"/>
            <w:tcBorders>
              <w:top w:val="nil"/>
              <w:left w:val="nil"/>
              <w:bottom w:val="nil"/>
              <w:right w:val="nil"/>
            </w:tcBorders>
            <w:shd w:val="clear" w:color="auto" w:fill="FFFFFF"/>
            <w:tcMar>
              <w:left w:w="29" w:type="dxa"/>
              <w:right w:w="29" w:type="dxa"/>
            </w:tcMar>
            <w:vAlign w:val="bottom"/>
          </w:tcPr>
          <w:p w14:paraId="5A307E7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 (33.3, 36.0)</w:t>
            </w:r>
          </w:p>
        </w:tc>
        <w:tc>
          <w:tcPr>
            <w:tcW w:w="730" w:type="dxa"/>
            <w:tcBorders>
              <w:top w:val="nil"/>
              <w:left w:val="nil"/>
              <w:bottom w:val="nil"/>
              <w:right w:val="nil"/>
            </w:tcBorders>
            <w:shd w:val="clear" w:color="auto" w:fill="FFFFFF"/>
            <w:tcMar>
              <w:left w:w="29" w:type="dxa"/>
              <w:right w:w="29" w:type="dxa"/>
            </w:tcMar>
            <w:vAlign w:val="bottom"/>
          </w:tcPr>
          <w:p w14:paraId="1171691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2424</w:t>
            </w:r>
          </w:p>
        </w:tc>
        <w:tc>
          <w:tcPr>
            <w:tcW w:w="2026" w:type="dxa"/>
            <w:tcBorders>
              <w:top w:val="nil"/>
              <w:left w:val="nil"/>
              <w:bottom w:val="nil"/>
              <w:right w:val="nil"/>
            </w:tcBorders>
            <w:shd w:val="clear" w:color="auto" w:fill="FFFFFF"/>
            <w:tcMar>
              <w:left w:w="29" w:type="dxa"/>
              <w:right w:w="29" w:type="dxa"/>
            </w:tcMar>
            <w:vAlign w:val="bottom"/>
          </w:tcPr>
          <w:p w14:paraId="46DA3F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33.91 (32.2, 35.6)</w:t>
            </w:r>
          </w:p>
        </w:tc>
        <w:tc>
          <w:tcPr>
            <w:tcW w:w="1162" w:type="dxa"/>
            <w:tcBorders>
              <w:top w:val="nil"/>
              <w:left w:val="nil"/>
              <w:bottom w:val="nil"/>
              <w:right w:val="nil"/>
            </w:tcBorders>
            <w:shd w:val="clear" w:color="auto" w:fill="FFFFFF"/>
            <w:tcMar>
              <w:left w:w="29" w:type="dxa"/>
              <w:right w:w="29" w:type="dxa"/>
            </w:tcMar>
            <w:vAlign w:val="bottom"/>
          </w:tcPr>
          <w:p w14:paraId="3DD5F7E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-0.72</w:t>
            </w:r>
          </w:p>
        </w:tc>
        <w:tc>
          <w:tcPr>
            <w:tcW w:w="1162" w:type="dxa"/>
            <w:tcBorders>
              <w:top w:val="nil"/>
              <w:left w:val="nil"/>
              <w:bottom w:val="nil"/>
              <w:right w:val="nil"/>
            </w:tcBorders>
            <w:shd w:val="clear" w:color="auto" w:fill="FFFFFF"/>
            <w:tcMar>
              <w:left w:w="29" w:type="dxa"/>
              <w:right w:w="29" w:type="dxa"/>
            </w:tcMar>
            <w:vAlign w:val="bottom"/>
          </w:tcPr>
          <w:p w14:paraId="5493F9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1EC6793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9B6C8F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Married or living with partner</w:t>
            </w:r>
          </w:p>
        </w:tc>
        <w:tc>
          <w:tcPr>
            <w:tcW w:w="730" w:type="dxa"/>
            <w:tcBorders>
              <w:top w:val="nil"/>
              <w:left w:val="nil"/>
              <w:bottom w:val="nil"/>
              <w:right w:val="nil"/>
            </w:tcBorders>
            <w:shd w:val="clear" w:color="auto" w:fill="FFFFFF"/>
            <w:tcMar>
              <w:left w:w="29" w:type="dxa"/>
              <w:right w:w="29" w:type="dxa"/>
            </w:tcMar>
            <w:vAlign w:val="bottom"/>
          </w:tcPr>
          <w:p w14:paraId="5447CE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8436</w:t>
            </w:r>
          </w:p>
        </w:tc>
        <w:tc>
          <w:tcPr>
            <w:tcW w:w="2026" w:type="dxa"/>
            <w:tcBorders>
              <w:top w:val="nil"/>
              <w:left w:val="nil"/>
              <w:bottom w:val="nil"/>
              <w:right w:val="nil"/>
            </w:tcBorders>
            <w:shd w:val="clear" w:color="auto" w:fill="FFFFFF"/>
            <w:tcMar>
              <w:left w:w="29" w:type="dxa"/>
              <w:right w:w="29" w:type="dxa"/>
            </w:tcMar>
            <w:vAlign w:val="bottom"/>
          </w:tcPr>
          <w:p w14:paraId="61B96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48.82 (47.3, 50.4)</w:t>
            </w:r>
          </w:p>
        </w:tc>
        <w:tc>
          <w:tcPr>
            <w:tcW w:w="730" w:type="dxa"/>
            <w:tcBorders>
              <w:top w:val="nil"/>
              <w:left w:val="nil"/>
              <w:bottom w:val="nil"/>
              <w:right w:val="nil"/>
            </w:tcBorders>
            <w:shd w:val="clear" w:color="auto" w:fill="FFFFFF"/>
            <w:tcMar>
              <w:left w:w="29" w:type="dxa"/>
              <w:right w:w="29" w:type="dxa"/>
            </w:tcMar>
            <w:vAlign w:val="bottom"/>
          </w:tcPr>
          <w:p w14:paraId="1FB538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5397</w:t>
            </w:r>
          </w:p>
        </w:tc>
        <w:tc>
          <w:tcPr>
            <w:tcW w:w="2026" w:type="dxa"/>
            <w:tcBorders>
              <w:top w:val="nil"/>
              <w:left w:val="nil"/>
              <w:bottom w:val="nil"/>
              <w:right w:val="nil"/>
            </w:tcBorders>
            <w:shd w:val="clear" w:color="auto" w:fill="FFFFFF"/>
            <w:tcMar>
              <w:left w:w="29" w:type="dxa"/>
              <w:right w:w="29" w:type="dxa"/>
            </w:tcMar>
            <w:vAlign w:val="bottom"/>
          </w:tcPr>
          <w:p w14:paraId="063CA6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50.34 (48.4, 52.3)</w:t>
            </w:r>
          </w:p>
        </w:tc>
        <w:tc>
          <w:tcPr>
            <w:tcW w:w="1162" w:type="dxa"/>
            <w:tcBorders>
              <w:top w:val="nil"/>
              <w:left w:val="nil"/>
              <w:bottom w:val="nil"/>
              <w:right w:val="nil"/>
            </w:tcBorders>
            <w:shd w:val="clear" w:color="auto" w:fill="FFFFFF"/>
            <w:tcMar>
              <w:left w:w="29" w:type="dxa"/>
              <w:right w:w="29" w:type="dxa"/>
            </w:tcMar>
            <w:vAlign w:val="bottom"/>
          </w:tcPr>
          <w:p w14:paraId="5FDACA3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w:t>
            </w:r>
          </w:p>
        </w:tc>
        <w:tc>
          <w:tcPr>
            <w:tcW w:w="1162" w:type="dxa"/>
            <w:tcBorders>
              <w:top w:val="nil"/>
              <w:left w:val="nil"/>
              <w:bottom w:val="nil"/>
              <w:right w:val="nil"/>
            </w:tcBorders>
            <w:shd w:val="clear" w:color="auto" w:fill="FFFFFF"/>
            <w:tcMar>
              <w:left w:w="29" w:type="dxa"/>
              <w:right w:w="29" w:type="dxa"/>
            </w:tcMar>
            <w:vAlign w:val="bottom"/>
          </w:tcPr>
          <w:p w14:paraId="678CC74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459ECDA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F25EFB4" w14:textId="06965E6B"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Sep</w:t>
            </w:r>
            <w:r w:rsidR="0041552A">
              <w:rPr>
                <w:rFonts w:ascii="Arial" w:hAnsi="Arial" w:cs="Arial"/>
                <w:b/>
                <w:bCs/>
                <w:color w:val="000000"/>
                <w:sz w:val="20"/>
                <w:szCs w:val="20"/>
              </w:rPr>
              <w:t>a</w:t>
            </w:r>
            <w:r w:rsidRPr="00117BE1">
              <w:rPr>
                <w:rFonts w:ascii="Arial" w:hAnsi="Arial" w:cs="Arial"/>
                <w:b/>
                <w:bCs/>
                <w:color w:val="000000"/>
                <w:sz w:val="20"/>
                <w:szCs w:val="20"/>
              </w:rPr>
              <w:t>rated divorced, or widowed</w:t>
            </w:r>
          </w:p>
        </w:tc>
        <w:tc>
          <w:tcPr>
            <w:tcW w:w="730" w:type="dxa"/>
            <w:tcBorders>
              <w:top w:val="nil"/>
              <w:left w:val="nil"/>
              <w:bottom w:val="nil"/>
              <w:right w:val="nil"/>
            </w:tcBorders>
            <w:shd w:val="clear" w:color="auto" w:fill="FFFFFF"/>
            <w:tcMar>
              <w:left w:w="29" w:type="dxa"/>
              <w:right w:w="29" w:type="dxa"/>
            </w:tcMar>
            <w:vAlign w:val="bottom"/>
          </w:tcPr>
          <w:p w14:paraId="2D699E5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3369</w:t>
            </w:r>
          </w:p>
        </w:tc>
        <w:tc>
          <w:tcPr>
            <w:tcW w:w="2026" w:type="dxa"/>
            <w:tcBorders>
              <w:top w:val="nil"/>
              <w:left w:val="nil"/>
              <w:bottom w:val="nil"/>
              <w:right w:val="nil"/>
            </w:tcBorders>
            <w:shd w:val="clear" w:color="auto" w:fill="FFFFFF"/>
            <w:tcMar>
              <w:left w:w="29" w:type="dxa"/>
              <w:right w:w="29" w:type="dxa"/>
            </w:tcMar>
            <w:vAlign w:val="bottom"/>
          </w:tcPr>
          <w:p w14:paraId="47ED24A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16.54 (15.6, 17.5)</w:t>
            </w:r>
          </w:p>
        </w:tc>
        <w:tc>
          <w:tcPr>
            <w:tcW w:w="730" w:type="dxa"/>
            <w:tcBorders>
              <w:top w:val="nil"/>
              <w:left w:val="nil"/>
              <w:bottom w:val="nil"/>
              <w:right w:val="nil"/>
            </w:tcBorders>
            <w:shd w:val="clear" w:color="auto" w:fill="FFFFFF"/>
            <w:tcMar>
              <w:left w:w="29" w:type="dxa"/>
              <w:right w:w="29" w:type="dxa"/>
            </w:tcMar>
            <w:vAlign w:val="bottom"/>
          </w:tcPr>
          <w:p w14:paraId="6FA531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2008</w:t>
            </w:r>
          </w:p>
        </w:tc>
        <w:tc>
          <w:tcPr>
            <w:tcW w:w="2026" w:type="dxa"/>
            <w:tcBorders>
              <w:top w:val="nil"/>
              <w:left w:val="nil"/>
              <w:bottom w:val="nil"/>
              <w:right w:val="nil"/>
            </w:tcBorders>
            <w:shd w:val="clear" w:color="auto" w:fill="FFFFFF"/>
            <w:tcMar>
              <w:left w:w="29" w:type="dxa"/>
              <w:right w:w="29" w:type="dxa"/>
            </w:tcMar>
            <w:vAlign w:val="bottom"/>
          </w:tcPr>
          <w:p w14:paraId="2F6FAD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15.75 (14.5, 17.0)</w:t>
            </w:r>
          </w:p>
        </w:tc>
        <w:tc>
          <w:tcPr>
            <w:tcW w:w="1162" w:type="dxa"/>
            <w:tcBorders>
              <w:top w:val="nil"/>
              <w:left w:val="nil"/>
              <w:bottom w:val="nil"/>
              <w:right w:val="nil"/>
            </w:tcBorders>
            <w:shd w:val="clear" w:color="auto" w:fill="FFFFFF"/>
            <w:tcMar>
              <w:left w:w="29" w:type="dxa"/>
              <w:right w:w="29" w:type="dxa"/>
            </w:tcMar>
            <w:vAlign w:val="bottom"/>
          </w:tcPr>
          <w:p w14:paraId="6A5E6C3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-0.80</w:t>
            </w:r>
          </w:p>
        </w:tc>
        <w:tc>
          <w:tcPr>
            <w:tcW w:w="1162" w:type="dxa"/>
            <w:tcBorders>
              <w:top w:val="nil"/>
              <w:left w:val="nil"/>
              <w:bottom w:val="nil"/>
              <w:right w:val="nil"/>
            </w:tcBorders>
            <w:shd w:val="clear" w:color="auto" w:fill="FFFFFF"/>
            <w:tcMar>
              <w:left w:w="29" w:type="dxa"/>
              <w:right w:w="29" w:type="dxa"/>
            </w:tcMar>
            <w:vAlign w:val="bottom"/>
          </w:tcPr>
          <w:p w14:paraId="43699C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-0.05</w:t>
            </w:r>
          </w:p>
        </w:tc>
      </w:tr>
      <w:tr w:rsidR="0018596F" w:rsidRPr="00117BE1" w14:paraId="330B1CD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845688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Health </w:t>
            </w:r>
            <w:proofErr w:type="gramStart"/>
            <w:r w:rsidRPr="00117BE1">
              <w:rPr>
                <w:rFonts w:ascii="Arial" w:hAnsi="Arial" w:cs="Arial"/>
                <w:b/>
                <w:bCs/>
                <w:color w:val="000000"/>
                <w:sz w:val="20"/>
                <w:szCs w:val="20"/>
              </w:rPr>
              <w:t>insurance(</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19C7AE2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8172</w:t>
            </w:r>
          </w:p>
        </w:tc>
        <w:tc>
          <w:tcPr>
            <w:tcW w:w="2026" w:type="dxa"/>
            <w:tcBorders>
              <w:top w:val="nil"/>
              <w:left w:val="nil"/>
              <w:bottom w:val="nil"/>
              <w:right w:val="nil"/>
            </w:tcBorders>
            <w:shd w:val="clear" w:color="auto" w:fill="FFFFFF"/>
            <w:tcMar>
              <w:left w:w="29" w:type="dxa"/>
              <w:right w:w="29" w:type="dxa"/>
            </w:tcMar>
            <w:vAlign w:val="bottom"/>
          </w:tcPr>
          <w:p w14:paraId="1C6FEC8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50.54 (48.7, 52.4)</w:t>
            </w:r>
          </w:p>
        </w:tc>
        <w:tc>
          <w:tcPr>
            <w:tcW w:w="730" w:type="dxa"/>
            <w:tcBorders>
              <w:top w:val="nil"/>
              <w:left w:val="nil"/>
              <w:bottom w:val="nil"/>
              <w:right w:val="nil"/>
            </w:tcBorders>
            <w:shd w:val="clear" w:color="auto" w:fill="FFFFFF"/>
            <w:tcMar>
              <w:left w:w="29" w:type="dxa"/>
              <w:right w:w="29" w:type="dxa"/>
            </w:tcMar>
            <w:vAlign w:val="bottom"/>
          </w:tcPr>
          <w:p w14:paraId="0CD2986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4936</w:t>
            </w:r>
          </w:p>
        </w:tc>
        <w:tc>
          <w:tcPr>
            <w:tcW w:w="2026" w:type="dxa"/>
            <w:tcBorders>
              <w:top w:val="nil"/>
              <w:left w:val="nil"/>
              <w:bottom w:val="nil"/>
              <w:right w:val="nil"/>
            </w:tcBorders>
            <w:shd w:val="clear" w:color="auto" w:fill="FFFFFF"/>
            <w:tcMar>
              <w:left w:w="29" w:type="dxa"/>
              <w:right w:w="29" w:type="dxa"/>
            </w:tcMar>
            <w:vAlign w:val="bottom"/>
          </w:tcPr>
          <w:p w14:paraId="062E076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51.86 (49.8, 53.9)</w:t>
            </w:r>
          </w:p>
        </w:tc>
        <w:tc>
          <w:tcPr>
            <w:tcW w:w="1162" w:type="dxa"/>
            <w:tcBorders>
              <w:top w:val="nil"/>
              <w:left w:val="nil"/>
              <w:bottom w:val="nil"/>
              <w:right w:val="nil"/>
            </w:tcBorders>
            <w:shd w:val="clear" w:color="auto" w:fill="FFFFFF"/>
            <w:tcMar>
              <w:left w:w="29" w:type="dxa"/>
              <w:right w:w="29" w:type="dxa"/>
            </w:tcMar>
            <w:vAlign w:val="bottom"/>
          </w:tcPr>
          <w:p w14:paraId="2EDDEB2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1.32</w:t>
            </w:r>
          </w:p>
        </w:tc>
        <w:tc>
          <w:tcPr>
            <w:tcW w:w="1162" w:type="dxa"/>
            <w:tcBorders>
              <w:top w:val="nil"/>
              <w:left w:val="nil"/>
              <w:bottom w:val="nil"/>
              <w:right w:val="nil"/>
            </w:tcBorders>
            <w:shd w:val="clear" w:color="auto" w:fill="FFFFFF"/>
            <w:tcMar>
              <w:left w:w="29" w:type="dxa"/>
              <w:right w:w="29" w:type="dxa"/>
            </w:tcMar>
            <w:vAlign w:val="bottom"/>
          </w:tcPr>
          <w:p w14:paraId="12932B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5BFDA78F"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C5E4A1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US residence &gt;= 10 </w:t>
            </w:r>
            <w:proofErr w:type="gramStart"/>
            <w:r w:rsidRPr="00117BE1">
              <w:rPr>
                <w:rFonts w:ascii="Arial" w:hAnsi="Arial" w:cs="Arial"/>
                <w:b/>
                <w:bCs/>
                <w:color w:val="000000"/>
                <w:sz w:val="20"/>
                <w:szCs w:val="20"/>
              </w:rPr>
              <w:t>Years(</w:t>
            </w:r>
            <w:proofErr w:type="gramEnd"/>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84CE9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12490</w:t>
            </w:r>
          </w:p>
        </w:tc>
        <w:tc>
          <w:tcPr>
            <w:tcW w:w="2026" w:type="dxa"/>
            <w:tcBorders>
              <w:top w:val="nil"/>
              <w:left w:val="nil"/>
              <w:bottom w:val="nil"/>
              <w:right w:val="nil"/>
            </w:tcBorders>
            <w:shd w:val="clear" w:color="auto" w:fill="FFFFFF"/>
            <w:tcMar>
              <w:left w:w="29" w:type="dxa"/>
              <w:right w:w="29" w:type="dxa"/>
            </w:tcMar>
            <w:vAlign w:val="bottom"/>
          </w:tcPr>
          <w:p w14:paraId="19ABDC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72.34 (70.5, 74.2)</w:t>
            </w:r>
          </w:p>
        </w:tc>
        <w:tc>
          <w:tcPr>
            <w:tcW w:w="730" w:type="dxa"/>
            <w:tcBorders>
              <w:top w:val="nil"/>
              <w:left w:val="nil"/>
              <w:bottom w:val="nil"/>
              <w:right w:val="nil"/>
            </w:tcBorders>
            <w:shd w:val="clear" w:color="auto" w:fill="FFFFFF"/>
            <w:tcMar>
              <w:left w:w="29" w:type="dxa"/>
              <w:right w:w="29" w:type="dxa"/>
            </w:tcMar>
            <w:vAlign w:val="bottom"/>
          </w:tcPr>
          <w:p w14:paraId="712A42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7548</w:t>
            </w:r>
          </w:p>
        </w:tc>
        <w:tc>
          <w:tcPr>
            <w:tcW w:w="2026" w:type="dxa"/>
            <w:tcBorders>
              <w:top w:val="nil"/>
              <w:left w:val="nil"/>
              <w:bottom w:val="nil"/>
              <w:right w:val="nil"/>
            </w:tcBorders>
            <w:shd w:val="clear" w:color="auto" w:fill="FFFFFF"/>
            <w:tcMar>
              <w:left w:w="29" w:type="dxa"/>
              <w:right w:w="29" w:type="dxa"/>
            </w:tcMar>
            <w:vAlign w:val="bottom"/>
          </w:tcPr>
          <w:p w14:paraId="7D39890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72.32 (70.2, 74.4)</w:t>
            </w:r>
          </w:p>
        </w:tc>
        <w:tc>
          <w:tcPr>
            <w:tcW w:w="1162" w:type="dxa"/>
            <w:tcBorders>
              <w:top w:val="nil"/>
              <w:left w:val="nil"/>
              <w:bottom w:val="nil"/>
              <w:right w:val="nil"/>
            </w:tcBorders>
            <w:shd w:val="clear" w:color="auto" w:fill="FFFFFF"/>
            <w:tcMar>
              <w:left w:w="29" w:type="dxa"/>
              <w:right w:w="29" w:type="dxa"/>
            </w:tcMar>
            <w:vAlign w:val="bottom"/>
          </w:tcPr>
          <w:p w14:paraId="234B5CF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1D3A2D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45B692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D120EF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Language </w:t>
            </w:r>
            <w:proofErr w:type="gramStart"/>
            <w:r w:rsidRPr="00117BE1">
              <w:rPr>
                <w:rFonts w:ascii="Arial" w:hAnsi="Arial" w:cs="Arial"/>
                <w:b/>
                <w:bCs/>
                <w:color w:val="000000"/>
                <w:sz w:val="20"/>
                <w:szCs w:val="20"/>
              </w:rPr>
              <w:t>preference(</w:t>
            </w:r>
            <w:proofErr w:type="gramEnd"/>
            <w:r w:rsidRPr="00117BE1">
              <w:rPr>
                <w:rFonts w:ascii="Arial" w:hAnsi="Arial" w:cs="Arial"/>
                <w:b/>
                <w:bCs/>
                <w:color w:val="000000"/>
                <w:sz w:val="20"/>
                <w:szCs w:val="20"/>
              </w:rPr>
              <w:t>%)</w:t>
            </w:r>
            <w:r w:rsidRPr="00117BE1">
              <w:rPr>
                <w:rFonts w:ascii="Arial" w:hAnsi="Arial" w:cs="Arial"/>
                <w:b/>
                <w:bCs/>
                <w:color w:val="000000"/>
                <w:sz w:val="20"/>
                <w:szCs w:val="20"/>
              </w:rPr>
              <w:br/>
              <w:t xml:space="preserve">    Spanish</w:t>
            </w:r>
          </w:p>
        </w:tc>
        <w:tc>
          <w:tcPr>
            <w:tcW w:w="730" w:type="dxa"/>
            <w:tcBorders>
              <w:top w:val="nil"/>
              <w:left w:val="nil"/>
              <w:bottom w:val="nil"/>
              <w:right w:val="nil"/>
            </w:tcBorders>
            <w:shd w:val="clear" w:color="auto" w:fill="FFFFFF"/>
            <w:tcMar>
              <w:left w:w="29" w:type="dxa"/>
              <w:right w:w="29" w:type="dxa"/>
            </w:tcMar>
            <w:vAlign w:val="bottom"/>
          </w:tcPr>
          <w:p w14:paraId="28D4D06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13119</w:t>
            </w:r>
          </w:p>
        </w:tc>
        <w:tc>
          <w:tcPr>
            <w:tcW w:w="2026" w:type="dxa"/>
            <w:tcBorders>
              <w:top w:val="nil"/>
              <w:left w:val="nil"/>
              <w:bottom w:val="nil"/>
              <w:right w:val="nil"/>
            </w:tcBorders>
            <w:shd w:val="clear" w:color="auto" w:fill="FFFFFF"/>
            <w:tcMar>
              <w:left w:w="29" w:type="dxa"/>
              <w:right w:w="29" w:type="dxa"/>
            </w:tcMar>
            <w:vAlign w:val="bottom"/>
          </w:tcPr>
          <w:p w14:paraId="074CD65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74.86 (73.0, 76.7)</w:t>
            </w:r>
          </w:p>
        </w:tc>
        <w:tc>
          <w:tcPr>
            <w:tcW w:w="730" w:type="dxa"/>
            <w:tcBorders>
              <w:top w:val="nil"/>
              <w:left w:val="nil"/>
              <w:bottom w:val="nil"/>
              <w:right w:val="nil"/>
            </w:tcBorders>
            <w:shd w:val="clear" w:color="auto" w:fill="FFFFFF"/>
            <w:tcMar>
              <w:left w:w="29" w:type="dxa"/>
              <w:right w:w="29" w:type="dxa"/>
            </w:tcMar>
            <w:vAlign w:val="bottom"/>
          </w:tcPr>
          <w:p w14:paraId="29C895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8142</w:t>
            </w:r>
          </w:p>
        </w:tc>
        <w:tc>
          <w:tcPr>
            <w:tcW w:w="2026" w:type="dxa"/>
            <w:tcBorders>
              <w:top w:val="nil"/>
              <w:left w:val="nil"/>
              <w:bottom w:val="nil"/>
              <w:right w:val="nil"/>
            </w:tcBorders>
            <w:shd w:val="clear" w:color="auto" w:fill="FFFFFF"/>
            <w:tcMar>
              <w:left w:w="29" w:type="dxa"/>
              <w:right w:w="29" w:type="dxa"/>
            </w:tcMar>
            <w:vAlign w:val="bottom"/>
          </w:tcPr>
          <w:p w14:paraId="0F271E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75.72 (73.7, 77.7)</w:t>
            </w:r>
          </w:p>
        </w:tc>
        <w:tc>
          <w:tcPr>
            <w:tcW w:w="1162" w:type="dxa"/>
            <w:tcBorders>
              <w:top w:val="nil"/>
              <w:left w:val="nil"/>
              <w:bottom w:val="nil"/>
              <w:right w:val="nil"/>
            </w:tcBorders>
            <w:shd w:val="clear" w:color="auto" w:fill="FFFFFF"/>
            <w:tcMar>
              <w:left w:w="29" w:type="dxa"/>
              <w:right w:w="29" w:type="dxa"/>
            </w:tcMar>
            <w:vAlign w:val="bottom"/>
          </w:tcPr>
          <w:p w14:paraId="6AC456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0944180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0E809B8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DD495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English</w:t>
            </w:r>
          </w:p>
        </w:tc>
        <w:tc>
          <w:tcPr>
            <w:tcW w:w="730" w:type="dxa"/>
            <w:tcBorders>
              <w:top w:val="nil"/>
              <w:left w:val="nil"/>
              <w:bottom w:val="nil"/>
              <w:right w:val="nil"/>
            </w:tcBorders>
            <w:shd w:val="clear" w:color="auto" w:fill="FFFFFF"/>
            <w:tcMar>
              <w:left w:w="29" w:type="dxa"/>
              <w:right w:w="29" w:type="dxa"/>
            </w:tcMar>
            <w:vAlign w:val="bottom"/>
          </w:tcPr>
          <w:p w14:paraId="71528DF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3296</w:t>
            </w:r>
          </w:p>
        </w:tc>
        <w:tc>
          <w:tcPr>
            <w:tcW w:w="2026" w:type="dxa"/>
            <w:tcBorders>
              <w:top w:val="nil"/>
              <w:left w:val="nil"/>
              <w:bottom w:val="nil"/>
              <w:right w:val="nil"/>
            </w:tcBorders>
            <w:shd w:val="clear" w:color="auto" w:fill="FFFFFF"/>
            <w:tcMar>
              <w:left w:w="29" w:type="dxa"/>
              <w:right w:w="29" w:type="dxa"/>
            </w:tcMar>
            <w:vAlign w:val="bottom"/>
          </w:tcPr>
          <w:p w14:paraId="071CA8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25.14 (23.3, 27.0)</w:t>
            </w:r>
          </w:p>
        </w:tc>
        <w:tc>
          <w:tcPr>
            <w:tcW w:w="730" w:type="dxa"/>
            <w:tcBorders>
              <w:top w:val="nil"/>
              <w:left w:val="nil"/>
              <w:bottom w:val="nil"/>
              <w:right w:val="nil"/>
            </w:tcBorders>
            <w:shd w:val="clear" w:color="auto" w:fill="FFFFFF"/>
            <w:tcMar>
              <w:left w:w="29" w:type="dxa"/>
              <w:right w:w="29" w:type="dxa"/>
            </w:tcMar>
            <w:vAlign w:val="bottom"/>
          </w:tcPr>
          <w:p w14:paraId="716D8F5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1722</w:t>
            </w:r>
          </w:p>
        </w:tc>
        <w:tc>
          <w:tcPr>
            <w:tcW w:w="2026" w:type="dxa"/>
            <w:tcBorders>
              <w:top w:val="nil"/>
              <w:left w:val="nil"/>
              <w:bottom w:val="nil"/>
              <w:right w:val="nil"/>
            </w:tcBorders>
            <w:shd w:val="clear" w:color="auto" w:fill="FFFFFF"/>
            <w:tcMar>
              <w:left w:w="29" w:type="dxa"/>
              <w:right w:w="29" w:type="dxa"/>
            </w:tcMar>
            <w:vAlign w:val="bottom"/>
          </w:tcPr>
          <w:p w14:paraId="1321864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24.28 (22.3, 26.3)</w:t>
            </w:r>
          </w:p>
        </w:tc>
        <w:tc>
          <w:tcPr>
            <w:tcW w:w="1162" w:type="dxa"/>
            <w:tcBorders>
              <w:top w:val="nil"/>
              <w:left w:val="nil"/>
              <w:bottom w:val="nil"/>
              <w:right w:val="nil"/>
            </w:tcBorders>
            <w:shd w:val="clear" w:color="auto" w:fill="FFFFFF"/>
            <w:tcMar>
              <w:left w:w="29" w:type="dxa"/>
              <w:right w:w="29" w:type="dxa"/>
            </w:tcMar>
            <w:vAlign w:val="bottom"/>
          </w:tcPr>
          <w:p w14:paraId="082A15B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-0.86</w:t>
            </w:r>
          </w:p>
        </w:tc>
        <w:tc>
          <w:tcPr>
            <w:tcW w:w="1162" w:type="dxa"/>
            <w:tcBorders>
              <w:top w:val="nil"/>
              <w:left w:val="nil"/>
              <w:bottom w:val="nil"/>
              <w:right w:val="nil"/>
            </w:tcBorders>
            <w:shd w:val="clear" w:color="auto" w:fill="FFFFFF"/>
            <w:tcMar>
              <w:left w:w="29" w:type="dxa"/>
              <w:right w:w="29" w:type="dxa"/>
            </w:tcMar>
            <w:vAlign w:val="bottom"/>
          </w:tcPr>
          <w:p w14:paraId="518FA3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DBA00C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6DA5F3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Systolic BP (mmHg)</w:t>
            </w:r>
          </w:p>
        </w:tc>
        <w:tc>
          <w:tcPr>
            <w:tcW w:w="730" w:type="dxa"/>
            <w:tcBorders>
              <w:top w:val="nil"/>
              <w:left w:val="nil"/>
              <w:bottom w:val="nil"/>
              <w:right w:val="nil"/>
            </w:tcBorders>
            <w:shd w:val="clear" w:color="auto" w:fill="FFFFFF"/>
            <w:tcMar>
              <w:left w:w="29" w:type="dxa"/>
              <w:right w:w="29" w:type="dxa"/>
            </w:tcMar>
            <w:vAlign w:val="bottom"/>
          </w:tcPr>
          <w:p w14:paraId="328348B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16401</w:t>
            </w:r>
          </w:p>
        </w:tc>
        <w:tc>
          <w:tcPr>
            <w:tcW w:w="2026" w:type="dxa"/>
            <w:tcBorders>
              <w:top w:val="nil"/>
              <w:left w:val="nil"/>
              <w:bottom w:val="nil"/>
              <w:right w:val="nil"/>
            </w:tcBorders>
            <w:shd w:val="clear" w:color="auto" w:fill="FFFFFF"/>
            <w:tcMar>
              <w:left w:w="29" w:type="dxa"/>
              <w:right w:w="29" w:type="dxa"/>
            </w:tcMar>
            <w:vAlign w:val="bottom"/>
          </w:tcPr>
          <w:p w14:paraId="7188C9C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119.92 (119.4, 120.4)</w:t>
            </w:r>
          </w:p>
        </w:tc>
        <w:tc>
          <w:tcPr>
            <w:tcW w:w="730" w:type="dxa"/>
            <w:tcBorders>
              <w:top w:val="nil"/>
              <w:left w:val="nil"/>
              <w:bottom w:val="nil"/>
              <w:right w:val="nil"/>
            </w:tcBorders>
            <w:shd w:val="clear" w:color="auto" w:fill="FFFFFF"/>
            <w:tcMar>
              <w:left w:w="29" w:type="dxa"/>
              <w:right w:w="29" w:type="dxa"/>
            </w:tcMar>
            <w:vAlign w:val="bottom"/>
          </w:tcPr>
          <w:p w14:paraId="27B1AD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9858</w:t>
            </w:r>
          </w:p>
        </w:tc>
        <w:tc>
          <w:tcPr>
            <w:tcW w:w="2026" w:type="dxa"/>
            <w:tcBorders>
              <w:top w:val="nil"/>
              <w:left w:val="nil"/>
              <w:bottom w:val="nil"/>
              <w:right w:val="nil"/>
            </w:tcBorders>
            <w:shd w:val="clear" w:color="auto" w:fill="FFFFFF"/>
            <w:tcMar>
              <w:left w:w="29" w:type="dxa"/>
              <w:right w:w="29" w:type="dxa"/>
            </w:tcMar>
            <w:vAlign w:val="bottom"/>
          </w:tcPr>
          <w:p w14:paraId="66585D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119.33 (118.8, 119.9)</w:t>
            </w:r>
          </w:p>
        </w:tc>
        <w:tc>
          <w:tcPr>
            <w:tcW w:w="1162" w:type="dxa"/>
            <w:tcBorders>
              <w:top w:val="nil"/>
              <w:left w:val="nil"/>
              <w:bottom w:val="nil"/>
              <w:right w:val="nil"/>
            </w:tcBorders>
            <w:shd w:val="clear" w:color="auto" w:fill="FFFFFF"/>
            <w:tcMar>
              <w:left w:w="29" w:type="dxa"/>
              <w:right w:w="29" w:type="dxa"/>
            </w:tcMar>
            <w:vAlign w:val="bottom"/>
          </w:tcPr>
          <w:p w14:paraId="670835A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-0.59</w:t>
            </w:r>
          </w:p>
        </w:tc>
        <w:tc>
          <w:tcPr>
            <w:tcW w:w="1162" w:type="dxa"/>
            <w:tcBorders>
              <w:top w:val="nil"/>
              <w:left w:val="nil"/>
              <w:bottom w:val="nil"/>
              <w:right w:val="nil"/>
            </w:tcBorders>
            <w:shd w:val="clear" w:color="auto" w:fill="FFFFFF"/>
            <w:tcMar>
              <w:left w:w="29" w:type="dxa"/>
              <w:right w:w="29" w:type="dxa"/>
            </w:tcMar>
            <w:vAlign w:val="bottom"/>
          </w:tcPr>
          <w:p w14:paraId="40FFBB1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7F11918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3BCC9C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Diastolic BP (mmHg)</w:t>
            </w:r>
          </w:p>
        </w:tc>
        <w:tc>
          <w:tcPr>
            <w:tcW w:w="730" w:type="dxa"/>
            <w:tcBorders>
              <w:top w:val="nil"/>
              <w:left w:val="nil"/>
              <w:bottom w:val="nil"/>
              <w:right w:val="nil"/>
            </w:tcBorders>
            <w:shd w:val="clear" w:color="auto" w:fill="FFFFFF"/>
            <w:tcMar>
              <w:left w:w="29" w:type="dxa"/>
              <w:right w:w="29" w:type="dxa"/>
            </w:tcMar>
            <w:vAlign w:val="bottom"/>
          </w:tcPr>
          <w:p w14:paraId="0C96B2D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16394</w:t>
            </w:r>
          </w:p>
        </w:tc>
        <w:tc>
          <w:tcPr>
            <w:tcW w:w="2026" w:type="dxa"/>
            <w:tcBorders>
              <w:top w:val="nil"/>
              <w:left w:val="nil"/>
              <w:bottom w:val="nil"/>
              <w:right w:val="nil"/>
            </w:tcBorders>
            <w:shd w:val="clear" w:color="auto" w:fill="FFFFFF"/>
            <w:tcMar>
              <w:left w:w="29" w:type="dxa"/>
              <w:right w:w="29" w:type="dxa"/>
            </w:tcMar>
            <w:vAlign w:val="bottom"/>
          </w:tcPr>
          <w:p w14:paraId="0C569A4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72.19 (71.9, 72.5)</w:t>
            </w:r>
          </w:p>
        </w:tc>
        <w:tc>
          <w:tcPr>
            <w:tcW w:w="730" w:type="dxa"/>
            <w:tcBorders>
              <w:top w:val="nil"/>
              <w:left w:val="nil"/>
              <w:bottom w:val="nil"/>
              <w:right w:val="nil"/>
            </w:tcBorders>
            <w:shd w:val="clear" w:color="auto" w:fill="FFFFFF"/>
            <w:tcMar>
              <w:left w:w="29" w:type="dxa"/>
              <w:right w:w="29" w:type="dxa"/>
            </w:tcMar>
            <w:vAlign w:val="bottom"/>
          </w:tcPr>
          <w:p w14:paraId="7169388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9853</w:t>
            </w:r>
          </w:p>
        </w:tc>
        <w:tc>
          <w:tcPr>
            <w:tcW w:w="2026" w:type="dxa"/>
            <w:tcBorders>
              <w:top w:val="nil"/>
              <w:left w:val="nil"/>
              <w:bottom w:val="nil"/>
              <w:right w:val="nil"/>
            </w:tcBorders>
            <w:shd w:val="clear" w:color="auto" w:fill="FFFFFF"/>
            <w:tcMar>
              <w:left w:w="29" w:type="dxa"/>
              <w:right w:w="29" w:type="dxa"/>
            </w:tcMar>
            <w:vAlign w:val="bottom"/>
          </w:tcPr>
          <w:p w14:paraId="6CABA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72.00 (71.6, 72.4)</w:t>
            </w:r>
          </w:p>
        </w:tc>
        <w:tc>
          <w:tcPr>
            <w:tcW w:w="1162" w:type="dxa"/>
            <w:tcBorders>
              <w:top w:val="nil"/>
              <w:left w:val="nil"/>
              <w:bottom w:val="nil"/>
              <w:right w:val="nil"/>
            </w:tcBorders>
            <w:shd w:val="clear" w:color="auto" w:fill="FFFFFF"/>
            <w:tcMar>
              <w:left w:w="29" w:type="dxa"/>
              <w:right w:w="29" w:type="dxa"/>
            </w:tcMar>
            <w:vAlign w:val="bottom"/>
          </w:tcPr>
          <w:p w14:paraId="10BBC78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-0.19</w:t>
            </w:r>
          </w:p>
        </w:tc>
        <w:tc>
          <w:tcPr>
            <w:tcW w:w="1162" w:type="dxa"/>
            <w:tcBorders>
              <w:top w:val="nil"/>
              <w:left w:val="nil"/>
              <w:bottom w:val="nil"/>
              <w:right w:val="nil"/>
            </w:tcBorders>
            <w:shd w:val="clear" w:color="auto" w:fill="FFFFFF"/>
            <w:tcMar>
              <w:left w:w="29" w:type="dxa"/>
              <w:right w:w="29" w:type="dxa"/>
            </w:tcMar>
            <w:vAlign w:val="bottom"/>
          </w:tcPr>
          <w:p w14:paraId="0EE194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061ECDE"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007E7D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Hypertension (%)</w:t>
            </w:r>
          </w:p>
        </w:tc>
        <w:tc>
          <w:tcPr>
            <w:tcW w:w="730" w:type="dxa"/>
            <w:tcBorders>
              <w:top w:val="nil"/>
              <w:left w:val="nil"/>
              <w:bottom w:val="nil"/>
              <w:right w:val="nil"/>
            </w:tcBorders>
            <w:shd w:val="clear" w:color="auto" w:fill="FFFFFF"/>
            <w:tcMar>
              <w:left w:w="29" w:type="dxa"/>
              <w:right w:w="29" w:type="dxa"/>
            </w:tcMar>
            <w:vAlign w:val="bottom"/>
          </w:tcPr>
          <w:p w14:paraId="2A5605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4937</w:t>
            </w:r>
          </w:p>
        </w:tc>
        <w:tc>
          <w:tcPr>
            <w:tcW w:w="2026" w:type="dxa"/>
            <w:tcBorders>
              <w:top w:val="nil"/>
              <w:left w:val="nil"/>
              <w:bottom w:val="nil"/>
              <w:right w:val="nil"/>
            </w:tcBorders>
            <w:shd w:val="clear" w:color="auto" w:fill="FFFFFF"/>
            <w:tcMar>
              <w:left w:w="29" w:type="dxa"/>
              <w:right w:w="29" w:type="dxa"/>
            </w:tcMar>
            <w:vAlign w:val="bottom"/>
          </w:tcPr>
          <w:p w14:paraId="4111D35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24.19 (23.0, 25.4)</w:t>
            </w:r>
          </w:p>
        </w:tc>
        <w:tc>
          <w:tcPr>
            <w:tcW w:w="730" w:type="dxa"/>
            <w:tcBorders>
              <w:top w:val="nil"/>
              <w:left w:val="nil"/>
              <w:bottom w:val="nil"/>
              <w:right w:val="nil"/>
            </w:tcBorders>
            <w:shd w:val="clear" w:color="auto" w:fill="FFFFFF"/>
            <w:tcMar>
              <w:left w:w="29" w:type="dxa"/>
              <w:right w:w="29" w:type="dxa"/>
            </w:tcMar>
            <w:vAlign w:val="bottom"/>
          </w:tcPr>
          <w:p w14:paraId="63E650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2951</w:t>
            </w:r>
          </w:p>
        </w:tc>
        <w:tc>
          <w:tcPr>
            <w:tcW w:w="2026" w:type="dxa"/>
            <w:tcBorders>
              <w:top w:val="nil"/>
              <w:left w:val="nil"/>
              <w:bottom w:val="nil"/>
              <w:right w:val="nil"/>
            </w:tcBorders>
            <w:shd w:val="clear" w:color="auto" w:fill="FFFFFF"/>
            <w:tcMar>
              <w:left w:w="29" w:type="dxa"/>
              <w:right w:w="29" w:type="dxa"/>
            </w:tcMar>
            <w:vAlign w:val="bottom"/>
          </w:tcPr>
          <w:p w14:paraId="15B8B2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23.72 (22.3, 25.1)</w:t>
            </w:r>
          </w:p>
        </w:tc>
        <w:tc>
          <w:tcPr>
            <w:tcW w:w="1162" w:type="dxa"/>
            <w:tcBorders>
              <w:top w:val="nil"/>
              <w:left w:val="nil"/>
              <w:bottom w:val="nil"/>
              <w:right w:val="nil"/>
            </w:tcBorders>
            <w:shd w:val="clear" w:color="auto" w:fill="FFFFFF"/>
            <w:tcMar>
              <w:left w:w="29" w:type="dxa"/>
              <w:right w:w="29" w:type="dxa"/>
            </w:tcMar>
            <w:vAlign w:val="bottom"/>
          </w:tcPr>
          <w:p w14:paraId="69A9B8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-0.47</w:t>
            </w:r>
          </w:p>
        </w:tc>
        <w:tc>
          <w:tcPr>
            <w:tcW w:w="1162" w:type="dxa"/>
            <w:tcBorders>
              <w:top w:val="nil"/>
              <w:left w:val="nil"/>
              <w:bottom w:val="nil"/>
              <w:right w:val="nil"/>
            </w:tcBorders>
            <w:shd w:val="clear" w:color="auto" w:fill="FFFFFF"/>
            <w:tcMar>
              <w:left w:w="29" w:type="dxa"/>
              <w:right w:w="29" w:type="dxa"/>
            </w:tcMar>
            <w:vAlign w:val="bottom"/>
          </w:tcPr>
          <w:p w14:paraId="2F259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D08B0F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7C8E8C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hypertension(</w:t>
            </w:r>
            <w:proofErr w:type="gramEnd"/>
            <w:r w:rsidRPr="00117BE1">
              <w:rPr>
                <w:rFonts w:ascii="Arial" w:hAnsi="Arial" w:cs="Arial"/>
                <w:b/>
                <w:bCs/>
                <w:color w:val="000000"/>
                <w:sz w:val="20"/>
                <w:szCs w:val="20"/>
              </w:rPr>
              <w:t>%)</w:t>
            </w:r>
            <w:r w:rsidRPr="00117BE1">
              <w:rPr>
                <w:rFonts w:ascii="Arial" w:hAnsi="Arial" w:cs="Arial"/>
                <w:b/>
                <w:bCs/>
                <w:color w:val="000000"/>
                <w:sz w:val="20"/>
                <w:szCs w:val="20"/>
                <w:vertAlign w:val="superscript"/>
              </w:rPr>
              <w:t>b</w:t>
            </w:r>
          </w:p>
        </w:tc>
        <w:tc>
          <w:tcPr>
            <w:tcW w:w="730" w:type="dxa"/>
            <w:tcBorders>
              <w:top w:val="nil"/>
              <w:left w:val="nil"/>
              <w:bottom w:val="nil"/>
              <w:right w:val="nil"/>
            </w:tcBorders>
            <w:shd w:val="clear" w:color="auto" w:fill="FFFFFF"/>
            <w:tcMar>
              <w:left w:w="29" w:type="dxa"/>
              <w:right w:w="29" w:type="dxa"/>
            </w:tcMar>
            <w:vAlign w:val="bottom"/>
          </w:tcPr>
          <w:p w14:paraId="5197C66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3464</w:t>
            </w:r>
          </w:p>
        </w:tc>
        <w:tc>
          <w:tcPr>
            <w:tcW w:w="2026" w:type="dxa"/>
            <w:tcBorders>
              <w:top w:val="nil"/>
              <w:left w:val="nil"/>
              <w:bottom w:val="nil"/>
              <w:right w:val="nil"/>
            </w:tcBorders>
            <w:shd w:val="clear" w:color="auto" w:fill="FFFFFF"/>
            <w:tcMar>
              <w:left w:w="29" w:type="dxa"/>
              <w:right w:w="29" w:type="dxa"/>
            </w:tcMar>
            <w:vAlign w:val="bottom"/>
          </w:tcPr>
          <w:p w14:paraId="46A2632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68.94 (66.8, 71.0)</w:t>
            </w:r>
          </w:p>
        </w:tc>
        <w:tc>
          <w:tcPr>
            <w:tcW w:w="730" w:type="dxa"/>
            <w:tcBorders>
              <w:top w:val="nil"/>
              <w:left w:val="nil"/>
              <w:bottom w:val="nil"/>
              <w:right w:val="nil"/>
            </w:tcBorders>
            <w:shd w:val="clear" w:color="auto" w:fill="FFFFFF"/>
            <w:tcMar>
              <w:left w:w="29" w:type="dxa"/>
              <w:right w:w="29" w:type="dxa"/>
            </w:tcMar>
            <w:vAlign w:val="bottom"/>
          </w:tcPr>
          <w:p w14:paraId="5EC1FEC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2122</w:t>
            </w:r>
          </w:p>
        </w:tc>
        <w:tc>
          <w:tcPr>
            <w:tcW w:w="2026" w:type="dxa"/>
            <w:tcBorders>
              <w:top w:val="nil"/>
              <w:left w:val="nil"/>
              <w:bottom w:val="nil"/>
              <w:right w:val="nil"/>
            </w:tcBorders>
            <w:shd w:val="clear" w:color="auto" w:fill="FFFFFF"/>
            <w:tcMar>
              <w:left w:w="29" w:type="dxa"/>
              <w:right w:w="29" w:type="dxa"/>
            </w:tcMar>
            <w:vAlign w:val="bottom"/>
          </w:tcPr>
          <w:p w14:paraId="5357A9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70.33 (68.0, 72.7)</w:t>
            </w:r>
          </w:p>
        </w:tc>
        <w:tc>
          <w:tcPr>
            <w:tcW w:w="1162" w:type="dxa"/>
            <w:tcBorders>
              <w:top w:val="nil"/>
              <w:left w:val="nil"/>
              <w:bottom w:val="nil"/>
              <w:right w:val="nil"/>
            </w:tcBorders>
            <w:shd w:val="clear" w:color="auto" w:fill="FFFFFF"/>
            <w:tcMar>
              <w:left w:w="29" w:type="dxa"/>
              <w:right w:w="29" w:type="dxa"/>
            </w:tcMar>
            <w:vAlign w:val="bottom"/>
          </w:tcPr>
          <w:p w14:paraId="6503F1D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1.39</w:t>
            </w:r>
          </w:p>
        </w:tc>
        <w:tc>
          <w:tcPr>
            <w:tcW w:w="1162" w:type="dxa"/>
            <w:tcBorders>
              <w:top w:val="nil"/>
              <w:left w:val="nil"/>
              <w:bottom w:val="nil"/>
              <w:right w:val="nil"/>
            </w:tcBorders>
            <w:shd w:val="clear" w:color="auto" w:fill="FFFFFF"/>
            <w:tcMar>
              <w:left w:w="29" w:type="dxa"/>
              <w:right w:w="29" w:type="dxa"/>
            </w:tcMar>
            <w:vAlign w:val="bottom"/>
          </w:tcPr>
          <w:p w14:paraId="63624BF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0489E69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7A186C"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Total cholesterol(mg/dL)</w:t>
            </w:r>
          </w:p>
        </w:tc>
        <w:tc>
          <w:tcPr>
            <w:tcW w:w="730" w:type="dxa"/>
            <w:tcBorders>
              <w:top w:val="nil"/>
              <w:left w:val="nil"/>
              <w:bottom w:val="nil"/>
              <w:right w:val="nil"/>
            </w:tcBorders>
            <w:shd w:val="clear" w:color="auto" w:fill="FFFFFF"/>
            <w:tcMar>
              <w:left w:w="29" w:type="dxa"/>
              <w:right w:w="29" w:type="dxa"/>
            </w:tcMar>
            <w:vAlign w:val="bottom"/>
          </w:tcPr>
          <w:p w14:paraId="2407CA8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16248</w:t>
            </w:r>
          </w:p>
        </w:tc>
        <w:tc>
          <w:tcPr>
            <w:tcW w:w="2026" w:type="dxa"/>
            <w:tcBorders>
              <w:top w:val="nil"/>
              <w:left w:val="nil"/>
              <w:bottom w:val="nil"/>
              <w:right w:val="nil"/>
            </w:tcBorders>
            <w:shd w:val="clear" w:color="auto" w:fill="FFFFFF"/>
            <w:tcMar>
              <w:left w:w="29" w:type="dxa"/>
              <w:right w:w="29" w:type="dxa"/>
            </w:tcMar>
            <w:vAlign w:val="bottom"/>
          </w:tcPr>
          <w:p w14:paraId="59F0F74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194.32 (193.2, 195.4)</w:t>
            </w:r>
          </w:p>
        </w:tc>
        <w:tc>
          <w:tcPr>
            <w:tcW w:w="730" w:type="dxa"/>
            <w:tcBorders>
              <w:top w:val="nil"/>
              <w:left w:val="nil"/>
              <w:bottom w:val="nil"/>
              <w:right w:val="nil"/>
            </w:tcBorders>
            <w:shd w:val="clear" w:color="auto" w:fill="FFFFFF"/>
            <w:tcMar>
              <w:left w:w="29" w:type="dxa"/>
              <w:right w:w="29" w:type="dxa"/>
            </w:tcMar>
            <w:vAlign w:val="bottom"/>
          </w:tcPr>
          <w:p w14:paraId="0C4B4A0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3F63528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194.87 (193.5, 196.3)</w:t>
            </w:r>
          </w:p>
        </w:tc>
        <w:tc>
          <w:tcPr>
            <w:tcW w:w="1162" w:type="dxa"/>
            <w:tcBorders>
              <w:top w:val="nil"/>
              <w:left w:val="nil"/>
              <w:bottom w:val="nil"/>
              <w:right w:val="nil"/>
            </w:tcBorders>
            <w:shd w:val="clear" w:color="auto" w:fill="FFFFFF"/>
            <w:tcMar>
              <w:left w:w="29" w:type="dxa"/>
              <w:right w:w="29" w:type="dxa"/>
            </w:tcMar>
            <w:vAlign w:val="bottom"/>
          </w:tcPr>
          <w:p w14:paraId="606194B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0.55</w:t>
            </w:r>
          </w:p>
        </w:tc>
        <w:tc>
          <w:tcPr>
            <w:tcW w:w="1162" w:type="dxa"/>
            <w:tcBorders>
              <w:top w:val="nil"/>
              <w:left w:val="nil"/>
              <w:bottom w:val="nil"/>
              <w:right w:val="nil"/>
            </w:tcBorders>
            <w:shd w:val="clear" w:color="auto" w:fill="FFFFFF"/>
            <w:tcMar>
              <w:left w:w="29" w:type="dxa"/>
              <w:right w:w="29" w:type="dxa"/>
            </w:tcMar>
            <w:vAlign w:val="bottom"/>
          </w:tcPr>
          <w:p w14:paraId="1A9295C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6F607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5EFD47"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LDL-cholesterol(mg/dL)</w:t>
            </w:r>
          </w:p>
        </w:tc>
        <w:tc>
          <w:tcPr>
            <w:tcW w:w="730" w:type="dxa"/>
            <w:tcBorders>
              <w:top w:val="nil"/>
              <w:left w:val="nil"/>
              <w:bottom w:val="nil"/>
              <w:right w:val="nil"/>
            </w:tcBorders>
            <w:shd w:val="clear" w:color="auto" w:fill="FFFFFF"/>
            <w:tcMar>
              <w:left w:w="29" w:type="dxa"/>
              <w:right w:w="29" w:type="dxa"/>
            </w:tcMar>
            <w:vAlign w:val="bottom"/>
          </w:tcPr>
          <w:p w14:paraId="0C2753E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15918</w:t>
            </w:r>
          </w:p>
        </w:tc>
        <w:tc>
          <w:tcPr>
            <w:tcW w:w="2026" w:type="dxa"/>
            <w:tcBorders>
              <w:top w:val="nil"/>
              <w:left w:val="nil"/>
              <w:bottom w:val="nil"/>
              <w:right w:val="nil"/>
            </w:tcBorders>
            <w:shd w:val="clear" w:color="auto" w:fill="FFFFFF"/>
            <w:tcMar>
              <w:left w:w="29" w:type="dxa"/>
              <w:right w:w="29" w:type="dxa"/>
            </w:tcMar>
            <w:vAlign w:val="bottom"/>
          </w:tcPr>
          <w:p w14:paraId="5BCA86D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119.74 (118.8, 120.7)</w:t>
            </w:r>
          </w:p>
        </w:tc>
        <w:tc>
          <w:tcPr>
            <w:tcW w:w="730" w:type="dxa"/>
            <w:tcBorders>
              <w:top w:val="nil"/>
              <w:left w:val="nil"/>
              <w:bottom w:val="nil"/>
              <w:right w:val="nil"/>
            </w:tcBorders>
            <w:shd w:val="clear" w:color="auto" w:fill="FFFFFF"/>
            <w:tcMar>
              <w:left w:w="29" w:type="dxa"/>
              <w:right w:w="29" w:type="dxa"/>
            </w:tcMar>
            <w:vAlign w:val="bottom"/>
          </w:tcPr>
          <w:p w14:paraId="03A4536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9614</w:t>
            </w:r>
          </w:p>
        </w:tc>
        <w:tc>
          <w:tcPr>
            <w:tcW w:w="2026" w:type="dxa"/>
            <w:tcBorders>
              <w:top w:val="nil"/>
              <w:left w:val="nil"/>
              <w:bottom w:val="nil"/>
              <w:right w:val="nil"/>
            </w:tcBorders>
            <w:shd w:val="clear" w:color="auto" w:fill="FFFFFF"/>
            <w:tcMar>
              <w:left w:w="29" w:type="dxa"/>
              <w:right w:w="29" w:type="dxa"/>
            </w:tcMar>
            <w:vAlign w:val="bottom"/>
          </w:tcPr>
          <w:p w14:paraId="52207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120.59 (119.4, 121.8)</w:t>
            </w:r>
          </w:p>
        </w:tc>
        <w:tc>
          <w:tcPr>
            <w:tcW w:w="1162" w:type="dxa"/>
            <w:tcBorders>
              <w:top w:val="nil"/>
              <w:left w:val="nil"/>
              <w:bottom w:val="nil"/>
              <w:right w:val="nil"/>
            </w:tcBorders>
            <w:shd w:val="clear" w:color="auto" w:fill="FFFFFF"/>
            <w:tcMar>
              <w:left w:w="29" w:type="dxa"/>
              <w:right w:w="29" w:type="dxa"/>
            </w:tcMar>
            <w:vAlign w:val="bottom"/>
          </w:tcPr>
          <w:p w14:paraId="42F7F4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0.84</w:t>
            </w:r>
          </w:p>
        </w:tc>
        <w:tc>
          <w:tcPr>
            <w:tcW w:w="1162" w:type="dxa"/>
            <w:tcBorders>
              <w:top w:val="nil"/>
              <w:left w:val="nil"/>
              <w:bottom w:val="nil"/>
              <w:right w:val="nil"/>
            </w:tcBorders>
            <w:shd w:val="clear" w:color="auto" w:fill="FFFFFF"/>
            <w:tcMar>
              <w:left w:w="29" w:type="dxa"/>
              <w:right w:w="29" w:type="dxa"/>
            </w:tcMar>
            <w:vAlign w:val="bottom"/>
          </w:tcPr>
          <w:p w14:paraId="3D739A5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672772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788B7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HDL-cholesterol(mg/dL)</w:t>
            </w:r>
          </w:p>
        </w:tc>
        <w:tc>
          <w:tcPr>
            <w:tcW w:w="730" w:type="dxa"/>
            <w:tcBorders>
              <w:top w:val="nil"/>
              <w:left w:val="nil"/>
              <w:bottom w:val="nil"/>
              <w:right w:val="nil"/>
            </w:tcBorders>
            <w:shd w:val="clear" w:color="auto" w:fill="FFFFFF"/>
            <w:tcMar>
              <w:left w:w="29" w:type="dxa"/>
              <w:right w:w="29" w:type="dxa"/>
            </w:tcMar>
            <w:vAlign w:val="bottom"/>
          </w:tcPr>
          <w:p w14:paraId="530496D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16246</w:t>
            </w:r>
          </w:p>
        </w:tc>
        <w:tc>
          <w:tcPr>
            <w:tcW w:w="2026" w:type="dxa"/>
            <w:tcBorders>
              <w:top w:val="nil"/>
              <w:left w:val="nil"/>
              <w:bottom w:val="nil"/>
              <w:right w:val="nil"/>
            </w:tcBorders>
            <w:shd w:val="clear" w:color="auto" w:fill="FFFFFF"/>
            <w:tcMar>
              <w:left w:w="29" w:type="dxa"/>
              <w:right w:w="29" w:type="dxa"/>
            </w:tcMar>
            <w:vAlign w:val="bottom"/>
          </w:tcPr>
          <w:p w14:paraId="721BF2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48.48 (48.2, 48.8)</w:t>
            </w:r>
          </w:p>
        </w:tc>
        <w:tc>
          <w:tcPr>
            <w:tcW w:w="730" w:type="dxa"/>
            <w:tcBorders>
              <w:top w:val="nil"/>
              <w:left w:val="nil"/>
              <w:bottom w:val="nil"/>
              <w:right w:val="nil"/>
            </w:tcBorders>
            <w:shd w:val="clear" w:color="auto" w:fill="FFFFFF"/>
            <w:tcMar>
              <w:left w:w="29" w:type="dxa"/>
              <w:right w:w="29" w:type="dxa"/>
            </w:tcMar>
            <w:vAlign w:val="bottom"/>
          </w:tcPr>
          <w:p w14:paraId="35461D9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9787</w:t>
            </w:r>
          </w:p>
        </w:tc>
        <w:tc>
          <w:tcPr>
            <w:tcW w:w="2026" w:type="dxa"/>
            <w:tcBorders>
              <w:top w:val="nil"/>
              <w:left w:val="nil"/>
              <w:bottom w:val="nil"/>
              <w:right w:val="nil"/>
            </w:tcBorders>
            <w:shd w:val="clear" w:color="auto" w:fill="FFFFFF"/>
            <w:tcMar>
              <w:left w:w="29" w:type="dxa"/>
              <w:right w:w="29" w:type="dxa"/>
            </w:tcMar>
            <w:vAlign w:val="bottom"/>
          </w:tcPr>
          <w:p w14:paraId="5DEB0F5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48.59 (48.2, 49.0)</w:t>
            </w:r>
          </w:p>
        </w:tc>
        <w:tc>
          <w:tcPr>
            <w:tcW w:w="1162" w:type="dxa"/>
            <w:tcBorders>
              <w:top w:val="nil"/>
              <w:left w:val="nil"/>
              <w:bottom w:val="nil"/>
              <w:right w:val="nil"/>
            </w:tcBorders>
            <w:shd w:val="clear" w:color="auto" w:fill="FFFFFF"/>
            <w:tcMar>
              <w:left w:w="29" w:type="dxa"/>
              <w:right w:w="29" w:type="dxa"/>
            </w:tcMar>
            <w:vAlign w:val="bottom"/>
          </w:tcPr>
          <w:p w14:paraId="1DB847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41975F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BF031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F5B031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eGFR</w:t>
            </w:r>
          </w:p>
        </w:tc>
        <w:tc>
          <w:tcPr>
            <w:tcW w:w="730" w:type="dxa"/>
            <w:tcBorders>
              <w:top w:val="nil"/>
              <w:left w:val="nil"/>
              <w:bottom w:val="nil"/>
              <w:right w:val="nil"/>
            </w:tcBorders>
            <w:shd w:val="clear" w:color="auto" w:fill="FFFFFF"/>
            <w:tcMar>
              <w:left w:w="29" w:type="dxa"/>
              <w:right w:w="29" w:type="dxa"/>
            </w:tcMar>
            <w:vAlign w:val="bottom"/>
          </w:tcPr>
          <w:p w14:paraId="1191A69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16131</w:t>
            </w:r>
          </w:p>
        </w:tc>
        <w:tc>
          <w:tcPr>
            <w:tcW w:w="2026" w:type="dxa"/>
            <w:tcBorders>
              <w:top w:val="nil"/>
              <w:left w:val="nil"/>
              <w:bottom w:val="nil"/>
              <w:right w:val="nil"/>
            </w:tcBorders>
            <w:shd w:val="clear" w:color="auto" w:fill="FFFFFF"/>
            <w:tcMar>
              <w:left w:w="29" w:type="dxa"/>
              <w:right w:w="29" w:type="dxa"/>
            </w:tcMar>
            <w:vAlign w:val="bottom"/>
          </w:tcPr>
          <w:p w14:paraId="1BB12C8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106.92 (106.3, 107.5)</w:t>
            </w:r>
          </w:p>
        </w:tc>
        <w:tc>
          <w:tcPr>
            <w:tcW w:w="730" w:type="dxa"/>
            <w:tcBorders>
              <w:top w:val="nil"/>
              <w:left w:val="nil"/>
              <w:bottom w:val="nil"/>
              <w:right w:val="nil"/>
            </w:tcBorders>
            <w:shd w:val="clear" w:color="auto" w:fill="FFFFFF"/>
            <w:tcMar>
              <w:left w:w="29" w:type="dxa"/>
              <w:right w:w="29" w:type="dxa"/>
            </w:tcMar>
            <w:vAlign w:val="bottom"/>
          </w:tcPr>
          <w:p w14:paraId="7704FA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9717</w:t>
            </w:r>
          </w:p>
        </w:tc>
        <w:tc>
          <w:tcPr>
            <w:tcW w:w="2026" w:type="dxa"/>
            <w:tcBorders>
              <w:top w:val="nil"/>
              <w:left w:val="nil"/>
              <w:bottom w:val="nil"/>
              <w:right w:val="nil"/>
            </w:tcBorders>
            <w:shd w:val="clear" w:color="auto" w:fill="FFFFFF"/>
            <w:tcMar>
              <w:left w:w="29" w:type="dxa"/>
              <w:right w:w="29" w:type="dxa"/>
            </w:tcMar>
            <w:vAlign w:val="bottom"/>
          </w:tcPr>
          <w:p w14:paraId="14FA80F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107.56 (106.8, 108.3)</w:t>
            </w:r>
          </w:p>
        </w:tc>
        <w:tc>
          <w:tcPr>
            <w:tcW w:w="1162" w:type="dxa"/>
            <w:tcBorders>
              <w:top w:val="nil"/>
              <w:left w:val="nil"/>
              <w:bottom w:val="nil"/>
              <w:right w:val="nil"/>
            </w:tcBorders>
            <w:shd w:val="clear" w:color="auto" w:fill="FFFFFF"/>
            <w:tcMar>
              <w:left w:w="29" w:type="dxa"/>
              <w:right w:w="29" w:type="dxa"/>
            </w:tcMar>
            <w:vAlign w:val="bottom"/>
          </w:tcPr>
          <w:p w14:paraId="6933853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0.64</w:t>
            </w:r>
          </w:p>
        </w:tc>
        <w:tc>
          <w:tcPr>
            <w:tcW w:w="1162" w:type="dxa"/>
            <w:tcBorders>
              <w:top w:val="nil"/>
              <w:left w:val="nil"/>
              <w:bottom w:val="nil"/>
              <w:right w:val="nil"/>
            </w:tcBorders>
            <w:shd w:val="clear" w:color="auto" w:fill="FFFFFF"/>
            <w:tcMar>
              <w:left w:w="29" w:type="dxa"/>
              <w:right w:w="29" w:type="dxa"/>
            </w:tcMar>
            <w:vAlign w:val="bottom"/>
          </w:tcPr>
          <w:p w14:paraId="788B3D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r>
      <w:tr w:rsidR="0018596F" w:rsidRPr="00117BE1" w14:paraId="4656E0E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AE55FA5"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hypercholesterolemia(</w:t>
            </w:r>
            <w:proofErr w:type="gramEnd"/>
            <w:r w:rsidRPr="00117BE1">
              <w:rPr>
                <w:rFonts w:ascii="Arial" w:hAnsi="Arial" w:cs="Arial"/>
                <w:b/>
                <w:bCs/>
                <w:color w:val="000000"/>
                <w:sz w:val="20"/>
                <w:szCs w:val="20"/>
              </w:rPr>
              <w:t>%)</w:t>
            </w:r>
            <w:r w:rsidRPr="00117BE1">
              <w:rPr>
                <w:rFonts w:ascii="Arial" w:hAnsi="Arial" w:cs="Arial"/>
                <w:b/>
                <w:bCs/>
                <w:color w:val="000000"/>
                <w:sz w:val="20"/>
                <w:szCs w:val="20"/>
                <w:vertAlign w:val="superscript"/>
              </w:rPr>
              <w:t>c</w:t>
            </w:r>
          </w:p>
        </w:tc>
        <w:tc>
          <w:tcPr>
            <w:tcW w:w="730" w:type="dxa"/>
            <w:tcBorders>
              <w:top w:val="nil"/>
              <w:left w:val="nil"/>
              <w:bottom w:val="nil"/>
              <w:right w:val="nil"/>
            </w:tcBorders>
            <w:shd w:val="clear" w:color="auto" w:fill="FFFFFF"/>
            <w:tcMar>
              <w:left w:w="29" w:type="dxa"/>
              <w:right w:w="29" w:type="dxa"/>
            </w:tcMar>
            <w:vAlign w:val="bottom"/>
          </w:tcPr>
          <w:p w14:paraId="1C9306D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1629</w:t>
            </w:r>
          </w:p>
        </w:tc>
        <w:tc>
          <w:tcPr>
            <w:tcW w:w="2026" w:type="dxa"/>
            <w:tcBorders>
              <w:top w:val="nil"/>
              <w:left w:val="nil"/>
              <w:bottom w:val="nil"/>
              <w:right w:val="nil"/>
            </w:tcBorders>
            <w:shd w:val="clear" w:color="auto" w:fill="FFFFFF"/>
            <w:tcMar>
              <w:left w:w="29" w:type="dxa"/>
              <w:right w:w="29" w:type="dxa"/>
            </w:tcMar>
            <w:vAlign w:val="bottom"/>
          </w:tcPr>
          <w:p w14:paraId="4F7983E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24.36 (22.6, 26.1)</w:t>
            </w:r>
          </w:p>
        </w:tc>
        <w:tc>
          <w:tcPr>
            <w:tcW w:w="730" w:type="dxa"/>
            <w:tcBorders>
              <w:top w:val="nil"/>
              <w:left w:val="nil"/>
              <w:bottom w:val="nil"/>
              <w:right w:val="nil"/>
            </w:tcBorders>
            <w:shd w:val="clear" w:color="auto" w:fill="FFFFFF"/>
            <w:tcMar>
              <w:left w:w="29" w:type="dxa"/>
              <w:right w:w="29" w:type="dxa"/>
            </w:tcMar>
            <w:vAlign w:val="bottom"/>
          </w:tcPr>
          <w:p w14:paraId="03C4FD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1186</w:t>
            </w:r>
          </w:p>
        </w:tc>
        <w:tc>
          <w:tcPr>
            <w:tcW w:w="2026" w:type="dxa"/>
            <w:tcBorders>
              <w:top w:val="nil"/>
              <w:left w:val="nil"/>
              <w:bottom w:val="nil"/>
              <w:right w:val="nil"/>
            </w:tcBorders>
            <w:shd w:val="clear" w:color="auto" w:fill="FFFFFF"/>
            <w:tcMar>
              <w:left w:w="29" w:type="dxa"/>
              <w:right w:w="29" w:type="dxa"/>
            </w:tcMar>
            <w:vAlign w:val="bottom"/>
          </w:tcPr>
          <w:p w14:paraId="373232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23.65 (21.7, 25.6)</w:t>
            </w:r>
          </w:p>
        </w:tc>
        <w:tc>
          <w:tcPr>
            <w:tcW w:w="1162" w:type="dxa"/>
            <w:tcBorders>
              <w:top w:val="nil"/>
              <w:left w:val="nil"/>
              <w:bottom w:val="nil"/>
              <w:right w:val="nil"/>
            </w:tcBorders>
            <w:shd w:val="clear" w:color="auto" w:fill="FFFFFF"/>
            <w:tcMar>
              <w:left w:w="29" w:type="dxa"/>
              <w:right w:w="29" w:type="dxa"/>
            </w:tcMar>
            <w:vAlign w:val="bottom"/>
          </w:tcPr>
          <w:p w14:paraId="1BC12E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-0.71</w:t>
            </w:r>
          </w:p>
        </w:tc>
        <w:tc>
          <w:tcPr>
            <w:tcW w:w="1162" w:type="dxa"/>
            <w:tcBorders>
              <w:top w:val="nil"/>
              <w:left w:val="nil"/>
              <w:bottom w:val="nil"/>
              <w:right w:val="nil"/>
            </w:tcBorders>
            <w:shd w:val="clear" w:color="auto" w:fill="FFFFFF"/>
            <w:tcMar>
              <w:left w:w="29" w:type="dxa"/>
              <w:right w:w="29" w:type="dxa"/>
            </w:tcMar>
            <w:vAlign w:val="bottom"/>
          </w:tcPr>
          <w:p w14:paraId="5D1D411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0F8FF95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DFDE33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BMI kg/m</w:t>
            </w:r>
            <w:r w:rsidRPr="00117BE1">
              <w:rPr>
                <w:rFonts w:ascii="Arial" w:hAnsi="Arial" w:cs="Arial"/>
                <w:b/>
                <w:bCs/>
                <w:color w:val="000000"/>
                <w:sz w:val="20"/>
                <w:szCs w:val="20"/>
                <w:vertAlign w:val="superscript"/>
              </w:rPr>
              <w:t>2</w:t>
            </w:r>
          </w:p>
        </w:tc>
        <w:tc>
          <w:tcPr>
            <w:tcW w:w="730" w:type="dxa"/>
            <w:tcBorders>
              <w:top w:val="nil"/>
              <w:left w:val="nil"/>
              <w:bottom w:val="nil"/>
              <w:right w:val="nil"/>
            </w:tcBorders>
            <w:shd w:val="clear" w:color="auto" w:fill="FFFFFF"/>
            <w:tcMar>
              <w:left w:w="29" w:type="dxa"/>
              <w:right w:w="29" w:type="dxa"/>
            </w:tcMar>
            <w:vAlign w:val="bottom"/>
          </w:tcPr>
          <w:p w14:paraId="6001A54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16344</w:t>
            </w:r>
          </w:p>
        </w:tc>
        <w:tc>
          <w:tcPr>
            <w:tcW w:w="2026" w:type="dxa"/>
            <w:tcBorders>
              <w:top w:val="nil"/>
              <w:left w:val="nil"/>
              <w:bottom w:val="nil"/>
              <w:right w:val="nil"/>
            </w:tcBorders>
            <w:shd w:val="clear" w:color="auto" w:fill="FFFFFF"/>
            <w:tcMar>
              <w:left w:w="29" w:type="dxa"/>
              <w:right w:w="29" w:type="dxa"/>
            </w:tcMar>
            <w:vAlign w:val="bottom"/>
          </w:tcPr>
          <w:p w14:paraId="3A2E131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29.36 (29.2, 29.5)</w:t>
            </w:r>
          </w:p>
        </w:tc>
        <w:tc>
          <w:tcPr>
            <w:tcW w:w="730" w:type="dxa"/>
            <w:tcBorders>
              <w:top w:val="nil"/>
              <w:left w:val="nil"/>
              <w:bottom w:val="nil"/>
              <w:right w:val="nil"/>
            </w:tcBorders>
            <w:shd w:val="clear" w:color="auto" w:fill="FFFFFF"/>
            <w:tcMar>
              <w:left w:w="29" w:type="dxa"/>
              <w:right w:w="29" w:type="dxa"/>
            </w:tcMar>
            <w:vAlign w:val="bottom"/>
          </w:tcPr>
          <w:p w14:paraId="149E6C9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9835</w:t>
            </w:r>
          </w:p>
        </w:tc>
        <w:tc>
          <w:tcPr>
            <w:tcW w:w="2026" w:type="dxa"/>
            <w:tcBorders>
              <w:top w:val="nil"/>
              <w:left w:val="nil"/>
              <w:bottom w:val="nil"/>
              <w:right w:val="nil"/>
            </w:tcBorders>
            <w:shd w:val="clear" w:color="auto" w:fill="FFFFFF"/>
            <w:tcMar>
              <w:left w:w="29" w:type="dxa"/>
              <w:right w:w="29" w:type="dxa"/>
            </w:tcMar>
            <w:vAlign w:val="bottom"/>
          </w:tcPr>
          <w:p w14:paraId="1CB78DA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29.30 (29.1, 29.5)</w:t>
            </w:r>
          </w:p>
        </w:tc>
        <w:tc>
          <w:tcPr>
            <w:tcW w:w="1162" w:type="dxa"/>
            <w:tcBorders>
              <w:top w:val="nil"/>
              <w:left w:val="nil"/>
              <w:bottom w:val="nil"/>
              <w:right w:val="nil"/>
            </w:tcBorders>
            <w:shd w:val="clear" w:color="auto" w:fill="FFFFFF"/>
            <w:tcMar>
              <w:left w:w="29" w:type="dxa"/>
              <w:right w:w="29" w:type="dxa"/>
            </w:tcMar>
            <w:vAlign w:val="bottom"/>
          </w:tcPr>
          <w:p w14:paraId="48C31C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c>
          <w:tcPr>
            <w:tcW w:w="1162" w:type="dxa"/>
            <w:tcBorders>
              <w:top w:val="nil"/>
              <w:left w:val="nil"/>
              <w:bottom w:val="nil"/>
              <w:right w:val="nil"/>
            </w:tcBorders>
            <w:shd w:val="clear" w:color="auto" w:fill="FFFFFF"/>
            <w:tcMar>
              <w:left w:w="29" w:type="dxa"/>
              <w:right w:w="29" w:type="dxa"/>
            </w:tcMar>
            <w:vAlign w:val="bottom"/>
          </w:tcPr>
          <w:p w14:paraId="003BC20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536FFA0C"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15C3953"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Obesity Status (%)</w:t>
            </w:r>
            <w:r w:rsidRPr="00117BE1">
              <w:rPr>
                <w:rFonts w:ascii="Arial" w:hAnsi="Arial" w:cs="Arial"/>
                <w:b/>
                <w:bCs/>
                <w:color w:val="000000"/>
                <w:sz w:val="20"/>
                <w:szCs w:val="20"/>
              </w:rPr>
              <w:br/>
              <w:t xml:space="preserve">  Underweight (BMI&lt;18.5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6A0FDD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130</w:t>
            </w:r>
          </w:p>
        </w:tc>
        <w:tc>
          <w:tcPr>
            <w:tcW w:w="2026" w:type="dxa"/>
            <w:tcBorders>
              <w:top w:val="nil"/>
              <w:left w:val="nil"/>
              <w:bottom w:val="nil"/>
              <w:right w:val="nil"/>
            </w:tcBorders>
            <w:shd w:val="clear" w:color="auto" w:fill="FFFFFF"/>
            <w:tcMar>
              <w:left w:w="29" w:type="dxa"/>
              <w:right w:w="29" w:type="dxa"/>
            </w:tcMar>
            <w:vAlign w:val="bottom"/>
          </w:tcPr>
          <w:p w14:paraId="7D9F4A9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1.16 (0.9, 1.4)</w:t>
            </w:r>
          </w:p>
        </w:tc>
        <w:tc>
          <w:tcPr>
            <w:tcW w:w="730" w:type="dxa"/>
            <w:tcBorders>
              <w:top w:val="nil"/>
              <w:left w:val="nil"/>
              <w:bottom w:val="nil"/>
              <w:right w:val="nil"/>
            </w:tcBorders>
            <w:shd w:val="clear" w:color="auto" w:fill="FFFFFF"/>
            <w:tcMar>
              <w:left w:w="29" w:type="dxa"/>
              <w:right w:w="29" w:type="dxa"/>
            </w:tcMar>
            <w:vAlign w:val="bottom"/>
          </w:tcPr>
          <w:p w14:paraId="62FD05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62</w:t>
            </w:r>
          </w:p>
        </w:tc>
        <w:tc>
          <w:tcPr>
            <w:tcW w:w="2026" w:type="dxa"/>
            <w:tcBorders>
              <w:top w:val="nil"/>
              <w:left w:val="nil"/>
              <w:bottom w:val="nil"/>
              <w:right w:val="nil"/>
            </w:tcBorders>
            <w:shd w:val="clear" w:color="auto" w:fill="FFFFFF"/>
            <w:tcMar>
              <w:left w:w="29" w:type="dxa"/>
              <w:right w:w="29" w:type="dxa"/>
            </w:tcMar>
            <w:vAlign w:val="bottom"/>
          </w:tcPr>
          <w:p w14:paraId="1FC241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1.20 (0.8, 1.6)</w:t>
            </w:r>
          </w:p>
        </w:tc>
        <w:tc>
          <w:tcPr>
            <w:tcW w:w="1162" w:type="dxa"/>
            <w:tcBorders>
              <w:top w:val="nil"/>
              <w:left w:val="nil"/>
              <w:bottom w:val="nil"/>
              <w:right w:val="nil"/>
            </w:tcBorders>
            <w:shd w:val="clear" w:color="auto" w:fill="FFFFFF"/>
            <w:tcMar>
              <w:left w:w="29" w:type="dxa"/>
              <w:right w:w="29" w:type="dxa"/>
            </w:tcMar>
            <w:vAlign w:val="bottom"/>
          </w:tcPr>
          <w:p w14:paraId="7A4C51F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c>
          <w:tcPr>
            <w:tcW w:w="1162" w:type="dxa"/>
            <w:tcBorders>
              <w:top w:val="nil"/>
              <w:left w:val="nil"/>
              <w:bottom w:val="nil"/>
              <w:right w:val="nil"/>
            </w:tcBorders>
            <w:shd w:val="clear" w:color="auto" w:fill="FFFFFF"/>
            <w:tcMar>
              <w:left w:w="29" w:type="dxa"/>
              <w:right w:w="29" w:type="dxa"/>
            </w:tcMar>
            <w:vAlign w:val="bottom"/>
          </w:tcPr>
          <w:p w14:paraId="5CF2388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6F3A19A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09D87821"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Normal (BMI 18.5-25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50852E5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3191</w:t>
            </w:r>
          </w:p>
        </w:tc>
        <w:tc>
          <w:tcPr>
            <w:tcW w:w="2026" w:type="dxa"/>
            <w:tcBorders>
              <w:top w:val="nil"/>
              <w:left w:val="nil"/>
              <w:bottom w:val="nil"/>
              <w:right w:val="nil"/>
            </w:tcBorders>
            <w:shd w:val="clear" w:color="auto" w:fill="FFFFFF"/>
            <w:tcMar>
              <w:left w:w="29" w:type="dxa"/>
              <w:right w:w="29" w:type="dxa"/>
            </w:tcMar>
            <w:vAlign w:val="bottom"/>
          </w:tcPr>
          <w:p w14:paraId="204F2A0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22.07 (21.1, 23.1)</w:t>
            </w:r>
          </w:p>
        </w:tc>
        <w:tc>
          <w:tcPr>
            <w:tcW w:w="730" w:type="dxa"/>
            <w:tcBorders>
              <w:top w:val="nil"/>
              <w:left w:val="nil"/>
              <w:bottom w:val="nil"/>
              <w:right w:val="nil"/>
            </w:tcBorders>
            <w:shd w:val="clear" w:color="auto" w:fill="FFFFFF"/>
            <w:tcMar>
              <w:left w:w="29" w:type="dxa"/>
              <w:right w:w="29" w:type="dxa"/>
            </w:tcMar>
            <w:vAlign w:val="bottom"/>
          </w:tcPr>
          <w:p w14:paraId="180C1C6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1776</w:t>
            </w:r>
          </w:p>
        </w:tc>
        <w:tc>
          <w:tcPr>
            <w:tcW w:w="2026" w:type="dxa"/>
            <w:tcBorders>
              <w:top w:val="nil"/>
              <w:left w:val="nil"/>
              <w:bottom w:val="nil"/>
              <w:right w:val="nil"/>
            </w:tcBorders>
            <w:shd w:val="clear" w:color="auto" w:fill="FFFFFF"/>
            <w:tcMar>
              <w:left w:w="29" w:type="dxa"/>
              <w:right w:w="29" w:type="dxa"/>
            </w:tcMar>
            <w:vAlign w:val="bottom"/>
          </w:tcPr>
          <w:p w14:paraId="23AA1D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21.58 (20.3, 22.9)</w:t>
            </w:r>
          </w:p>
        </w:tc>
        <w:tc>
          <w:tcPr>
            <w:tcW w:w="1162" w:type="dxa"/>
            <w:tcBorders>
              <w:top w:val="nil"/>
              <w:left w:val="nil"/>
              <w:bottom w:val="nil"/>
              <w:right w:val="nil"/>
            </w:tcBorders>
            <w:shd w:val="clear" w:color="auto" w:fill="FFFFFF"/>
            <w:tcMar>
              <w:left w:w="29" w:type="dxa"/>
              <w:right w:w="29" w:type="dxa"/>
            </w:tcMar>
            <w:vAlign w:val="bottom"/>
          </w:tcPr>
          <w:p w14:paraId="504C6D5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-0.49</w:t>
            </w:r>
          </w:p>
        </w:tc>
        <w:tc>
          <w:tcPr>
            <w:tcW w:w="1162" w:type="dxa"/>
            <w:tcBorders>
              <w:top w:val="nil"/>
              <w:left w:val="nil"/>
              <w:bottom w:val="nil"/>
              <w:right w:val="nil"/>
            </w:tcBorders>
            <w:shd w:val="clear" w:color="auto" w:fill="FFFFFF"/>
            <w:tcMar>
              <w:left w:w="29" w:type="dxa"/>
              <w:right w:w="29" w:type="dxa"/>
            </w:tcMar>
            <w:vAlign w:val="bottom"/>
          </w:tcPr>
          <w:p w14:paraId="1F0A751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543CBD95"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22F77EB4"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Overweight (BMI 25-30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0BC4814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6116</w:t>
            </w:r>
          </w:p>
        </w:tc>
        <w:tc>
          <w:tcPr>
            <w:tcW w:w="2026" w:type="dxa"/>
            <w:tcBorders>
              <w:top w:val="nil"/>
              <w:left w:val="nil"/>
              <w:bottom w:val="nil"/>
              <w:right w:val="nil"/>
            </w:tcBorders>
            <w:shd w:val="clear" w:color="auto" w:fill="FFFFFF"/>
            <w:tcMar>
              <w:left w:w="29" w:type="dxa"/>
              <w:right w:w="29" w:type="dxa"/>
            </w:tcMar>
            <w:vAlign w:val="bottom"/>
          </w:tcPr>
          <w:p w14:paraId="0C9F677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37.19 (36.0, 38.4)</w:t>
            </w:r>
          </w:p>
        </w:tc>
        <w:tc>
          <w:tcPr>
            <w:tcW w:w="730" w:type="dxa"/>
            <w:tcBorders>
              <w:top w:val="nil"/>
              <w:left w:val="nil"/>
              <w:bottom w:val="nil"/>
              <w:right w:val="nil"/>
            </w:tcBorders>
            <w:shd w:val="clear" w:color="auto" w:fill="FFFFFF"/>
            <w:tcMar>
              <w:left w:w="29" w:type="dxa"/>
              <w:right w:w="29" w:type="dxa"/>
            </w:tcMar>
            <w:vAlign w:val="bottom"/>
          </w:tcPr>
          <w:p w14:paraId="5A520E2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3795</w:t>
            </w:r>
          </w:p>
        </w:tc>
        <w:tc>
          <w:tcPr>
            <w:tcW w:w="2026" w:type="dxa"/>
            <w:tcBorders>
              <w:top w:val="nil"/>
              <w:left w:val="nil"/>
              <w:bottom w:val="nil"/>
              <w:right w:val="nil"/>
            </w:tcBorders>
            <w:shd w:val="clear" w:color="auto" w:fill="FFFFFF"/>
            <w:tcMar>
              <w:left w:w="29" w:type="dxa"/>
              <w:right w:w="29" w:type="dxa"/>
            </w:tcMar>
            <w:vAlign w:val="bottom"/>
          </w:tcPr>
          <w:p w14:paraId="18F710D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37.77 (36.3, 39.2)</w:t>
            </w:r>
          </w:p>
        </w:tc>
        <w:tc>
          <w:tcPr>
            <w:tcW w:w="1162" w:type="dxa"/>
            <w:tcBorders>
              <w:top w:val="nil"/>
              <w:left w:val="nil"/>
              <w:bottom w:val="nil"/>
              <w:right w:val="nil"/>
            </w:tcBorders>
            <w:shd w:val="clear" w:color="auto" w:fill="FFFFFF"/>
            <w:tcMar>
              <w:left w:w="29" w:type="dxa"/>
              <w:right w:w="29" w:type="dxa"/>
            </w:tcMar>
            <w:vAlign w:val="bottom"/>
          </w:tcPr>
          <w:p w14:paraId="594EEE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0.58</w:t>
            </w:r>
          </w:p>
        </w:tc>
        <w:tc>
          <w:tcPr>
            <w:tcW w:w="1162" w:type="dxa"/>
            <w:tcBorders>
              <w:top w:val="nil"/>
              <w:left w:val="nil"/>
              <w:bottom w:val="nil"/>
              <w:right w:val="nil"/>
            </w:tcBorders>
            <w:shd w:val="clear" w:color="auto" w:fill="FFFFFF"/>
            <w:tcMar>
              <w:left w:w="29" w:type="dxa"/>
              <w:right w:w="29" w:type="dxa"/>
            </w:tcMar>
            <w:vAlign w:val="bottom"/>
          </w:tcPr>
          <w:p w14:paraId="442B829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6DFEC118"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941CC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  Obese (BM&gt;=30 kg/m</w:t>
            </w:r>
            <w:r w:rsidRPr="00117BE1">
              <w:rPr>
                <w:rFonts w:ascii="Arial" w:hAnsi="Arial" w:cs="Arial"/>
                <w:b/>
                <w:bCs/>
                <w:color w:val="000000"/>
                <w:sz w:val="20"/>
                <w:szCs w:val="20"/>
                <w:vertAlign w:val="superscript"/>
              </w:rPr>
              <w:t>2</w:t>
            </w:r>
            <w:r w:rsidRPr="00117BE1">
              <w:rPr>
                <w:rFonts w:ascii="Arial" w:hAnsi="Arial" w:cs="Arial"/>
                <w:b/>
                <w:bCs/>
                <w:color w:val="000000"/>
                <w:sz w:val="20"/>
                <w:szCs w:val="20"/>
              </w:rPr>
              <w:t>)</w:t>
            </w:r>
          </w:p>
        </w:tc>
        <w:tc>
          <w:tcPr>
            <w:tcW w:w="730" w:type="dxa"/>
            <w:tcBorders>
              <w:top w:val="nil"/>
              <w:left w:val="nil"/>
              <w:bottom w:val="nil"/>
              <w:right w:val="nil"/>
            </w:tcBorders>
            <w:shd w:val="clear" w:color="auto" w:fill="FFFFFF"/>
            <w:tcMar>
              <w:left w:w="29" w:type="dxa"/>
              <w:right w:w="29" w:type="dxa"/>
            </w:tcMar>
            <w:vAlign w:val="bottom"/>
          </w:tcPr>
          <w:p w14:paraId="2C5CAB3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6907</w:t>
            </w:r>
          </w:p>
        </w:tc>
        <w:tc>
          <w:tcPr>
            <w:tcW w:w="2026" w:type="dxa"/>
            <w:tcBorders>
              <w:top w:val="nil"/>
              <w:left w:val="nil"/>
              <w:bottom w:val="nil"/>
              <w:right w:val="nil"/>
            </w:tcBorders>
            <w:shd w:val="clear" w:color="auto" w:fill="FFFFFF"/>
            <w:tcMar>
              <w:left w:w="29" w:type="dxa"/>
              <w:right w:w="29" w:type="dxa"/>
            </w:tcMar>
            <w:vAlign w:val="bottom"/>
          </w:tcPr>
          <w:p w14:paraId="7A21965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39.58 (38.3, 40.9)</w:t>
            </w:r>
          </w:p>
        </w:tc>
        <w:tc>
          <w:tcPr>
            <w:tcW w:w="730" w:type="dxa"/>
            <w:tcBorders>
              <w:top w:val="nil"/>
              <w:left w:val="nil"/>
              <w:bottom w:val="nil"/>
              <w:right w:val="nil"/>
            </w:tcBorders>
            <w:shd w:val="clear" w:color="auto" w:fill="FFFFFF"/>
            <w:tcMar>
              <w:left w:w="29" w:type="dxa"/>
              <w:right w:w="29" w:type="dxa"/>
            </w:tcMar>
            <w:vAlign w:val="bottom"/>
          </w:tcPr>
          <w:p w14:paraId="7591E31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4202</w:t>
            </w:r>
          </w:p>
        </w:tc>
        <w:tc>
          <w:tcPr>
            <w:tcW w:w="2026" w:type="dxa"/>
            <w:tcBorders>
              <w:top w:val="nil"/>
              <w:left w:val="nil"/>
              <w:bottom w:val="nil"/>
              <w:right w:val="nil"/>
            </w:tcBorders>
            <w:shd w:val="clear" w:color="auto" w:fill="FFFFFF"/>
            <w:tcMar>
              <w:left w:w="29" w:type="dxa"/>
              <w:right w:w="29" w:type="dxa"/>
            </w:tcMar>
            <w:vAlign w:val="bottom"/>
          </w:tcPr>
          <w:p w14:paraId="78C1046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39.45 (37.8, 41.1)</w:t>
            </w:r>
          </w:p>
        </w:tc>
        <w:tc>
          <w:tcPr>
            <w:tcW w:w="1162" w:type="dxa"/>
            <w:tcBorders>
              <w:top w:val="nil"/>
              <w:left w:val="nil"/>
              <w:bottom w:val="nil"/>
              <w:right w:val="nil"/>
            </w:tcBorders>
            <w:shd w:val="clear" w:color="auto" w:fill="FFFFFF"/>
            <w:tcMar>
              <w:left w:w="29" w:type="dxa"/>
              <w:right w:w="29" w:type="dxa"/>
            </w:tcMar>
            <w:vAlign w:val="bottom"/>
          </w:tcPr>
          <w:p w14:paraId="1FD3B02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171A7B7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101E4B74"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1429926"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lastRenderedPageBreak/>
              <w:t>Fasting glucose(mg/dL)</w:t>
            </w:r>
          </w:p>
        </w:tc>
        <w:tc>
          <w:tcPr>
            <w:tcW w:w="730" w:type="dxa"/>
            <w:tcBorders>
              <w:top w:val="nil"/>
              <w:left w:val="nil"/>
              <w:bottom w:val="nil"/>
              <w:right w:val="nil"/>
            </w:tcBorders>
            <w:shd w:val="clear" w:color="auto" w:fill="FFFFFF"/>
            <w:tcMar>
              <w:left w:w="29" w:type="dxa"/>
              <w:right w:w="29" w:type="dxa"/>
            </w:tcMar>
            <w:vAlign w:val="bottom"/>
          </w:tcPr>
          <w:p w14:paraId="52FA222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16220</w:t>
            </w:r>
          </w:p>
        </w:tc>
        <w:tc>
          <w:tcPr>
            <w:tcW w:w="2026" w:type="dxa"/>
            <w:tcBorders>
              <w:top w:val="nil"/>
              <w:left w:val="nil"/>
              <w:bottom w:val="nil"/>
              <w:right w:val="nil"/>
            </w:tcBorders>
            <w:shd w:val="clear" w:color="auto" w:fill="FFFFFF"/>
            <w:tcMar>
              <w:left w:w="29" w:type="dxa"/>
              <w:right w:w="29" w:type="dxa"/>
            </w:tcMar>
            <w:vAlign w:val="bottom"/>
          </w:tcPr>
          <w:p w14:paraId="60FCA90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102.20 (101.4, 103.0)</w:t>
            </w:r>
          </w:p>
        </w:tc>
        <w:tc>
          <w:tcPr>
            <w:tcW w:w="730" w:type="dxa"/>
            <w:tcBorders>
              <w:top w:val="nil"/>
              <w:left w:val="nil"/>
              <w:bottom w:val="nil"/>
              <w:right w:val="nil"/>
            </w:tcBorders>
            <w:shd w:val="clear" w:color="auto" w:fill="FFFFFF"/>
            <w:tcMar>
              <w:left w:w="29" w:type="dxa"/>
              <w:right w:w="29" w:type="dxa"/>
            </w:tcMar>
            <w:vAlign w:val="bottom"/>
          </w:tcPr>
          <w:p w14:paraId="57ED453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9776</w:t>
            </w:r>
          </w:p>
        </w:tc>
        <w:tc>
          <w:tcPr>
            <w:tcW w:w="2026" w:type="dxa"/>
            <w:tcBorders>
              <w:top w:val="nil"/>
              <w:left w:val="nil"/>
              <w:bottom w:val="nil"/>
              <w:right w:val="nil"/>
            </w:tcBorders>
            <w:shd w:val="clear" w:color="auto" w:fill="FFFFFF"/>
            <w:tcMar>
              <w:left w:w="29" w:type="dxa"/>
              <w:right w:w="29" w:type="dxa"/>
            </w:tcMar>
            <w:vAlign w:val="bottom"/>
          </w:tcPr>
          <w:p w14:paraId="44860AE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102.10 (101.1, 103.1)</w:t>
            </w:r>
          </w:p>
        </w:tc>
        <w:tc>
          <w:tcPr>
            <w:tcW w:w="1162" w:type="dxa"/>
            <w:tcBorders>
              <w:top w:val="nil"/>
              <w:left w:val="nil"/>
              <w:bottom w:val="nil"/>
              <w:right w:val="nil"/>
            </w:tcBorders>
            <w:shd w:val="clear" w:color="auto" w:fill="FFFFFF"/>
            <w:tcMar>
              <w:left w:w="29" w:type="dxa"/>
              <w:right w:w="29" w:type="dxa"/>
            </w:tcMar>
            <w:vAlign w:val="bottom"/>
          </w:tcPr>
          <w:p w14:paraId="655C2BC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-0.10</w:t>
            </w:r>
          </w:p>
        </w:tc>
        <w:tc>
          <w:tcPr>
            <w:tcW w:w="1162" w:type="dxa"/>
            <w:tcBorders>
              <w:top w:val="nil"/>
              <w:left w:val="nil"/>
              <w:bottom w:val="nil"/>
              <w:right w:val="nil"/>
            </w:tcBorders>
            <w:shd w:val="clear" w:color="auto" w:fill="FFFFFF"/>
            <w:tcMar>
              <w:left w:w="29" w:type="dxa"/>
              <w:right w:w="29" w:type="dxa"/>
            </w:tcMar>
            <w:vAlign w:val="bottom"/>
          </w:tcPr>
          <w:p w14:paraId="1C0893E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3BD408E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5414866" w14:textId="55612983"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#2 (</w:t>
            </w:r>
            <w:proofErr w:type="gramStart"/>
            <w:r w:rsidRPr="00117BE1">
              <w:rPr>
                <w:rFonts w:ascii="Arial" w:hAnsi="Arial" w:cs="Arial"/>
                <w:b/>
                <w:bCs/>
                <w:color w:val="000000"/>
                <w:sz w:val="20"/>
                <w:szCs w:val="20"/>
              </w:rPr>
              <w:t>%)</w:t>
            </w:r>
            <w:r w:rsidR="00716B5C" w:rsidRPr="00117BE1">
              <w:rPr>
                <w:rFonts w:ascii="Arial" w:hAnsi="Arial" w:cs="Arial"/>
                <w:b/>
                <w:bCs/>
                <w:color w:val="000000"/>
                <w:sz w:val="20"/>
                <w:szCs w:val="20"/>
                <w:vertAlign w:val="superscript"/>
              </w:rPr>
              <w:t>d</w:t>
            </w:r>
            <w:proofErr w:type="gramEnd"/>
          </w:p>
        </w:tc>
        <w:tc>
          <w:tcPr>
            <w:tcW w:w="730" w:type="dxa"/>
            <w:tcBorders>
              <w:top w:val="nil"/>
              <w:left w:val="nil"/>
              <w:bottom w:val="nil"/>
              <w:right w:val="nil"/>
            </w:tcBorders>
            <w:shd w:val="clear" w:color="auto" w:fill="FFFFFF"/>
            <w:tcMar>
              <w:left w:w="29" w:type="dxa"/>
              <w:right w:w="29" w:type="dxa"/>
            </w:tcMar>
            <w:vAlign w:val="bottom"/>
          </w:tcPr>
          <w:p w14:paraId="6483782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3218</w:t>
            </w:r>
          </w:p>
        </w:tc>
        <w:tc>
          <w:tcPr>
            <w:tcW w:w="2026" w:type="dxa"/>
            <w:tcBorders>
              <w:top w:val="nil"/>
              <w:left w:val="nil"/>
              <w:bottom w:val="nil"/>
              <w:right w:val="nil"/>
            </w:tcBorders>
            <w:shd w:val="clear" w:color="auto" w:fill="FFFFFF"/>
            <w:tcMar>
              <w:left w:w="29" w:type="dxa"/>
              <w:right w:w="29" w:type="dxa"/>
            </w:tcMar>
            <w:vAlign w:val="bottom"/>
          </w:tcPr>
          <w:p w14:paraId="22A536D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14.88 (14.1, 15.7)</w:t>
            </w:r>
          </w:p>
        </w:tc>
        <w:tc>
          <w:tcPr>
            <w:tcW w:w="730" w:type="dxa"/>
            <w:tcBorders>
              <w:top w:val="nil"/>
              <w:left w:val="nil"/>
              <w:bottom w:val="nil"/>
              <w:right w:val="nil"/>
            </w:tcBorders>
            <w:shd w:val="clear" w:color="auto" w:fill="FFFFFF"/>
            <w:tcMar>
              <w:left w:w="29" w:type="dxa"/>
              <w:right w:w="29" w:type="dxa"/>
            </w:tcMar>
            <w:vAlign w:val="bottom"/>
          </w:tcPr>
          <w:p w14:paraId="373521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1897</w:t>
            </w:r>
          </w:p>
        </w:tc>
        <w:tc>
          <w:tcPr>
            <w:tcW w:w="2026" w:type="dxa"/>
            <w:tcBorders>
              <w:top w:val="nil"/>
              <w:left w:val="nil"/>
              <w:bottom w:val="nil"/>
              <w:right w:val="nil"/>
            </w:tcBorders>
            <w:shd w:val="clear" w:color="auto" w:fill="FFFFFF"/>
            <w:tcMar>
              <w:left w:w="29" w:type="dxa"/>
              <w:right w:w="29" w:type="dxa"/>
            </w:tcMar>
            <w:vAlign w:val="bottom"/>
          </w:tcPr>
          <w:p w14:paraId="0C533E7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15.26 (14.2, 16.3)</w:t>
            </w:r>
          </w:p>
        </w:tc>
        <w:tc>
          <w:tcPr>
            <w:tcW w:w="1162" w:type="dxa"/>
            <w:tcBorders>
              <w:top w:val="nil"/>
              <w:left w:val="nil"/>
              <w:bottom w:val="nil"/>
              <w:right w:val="nil"/>
            </w:tcBorders>
            <w:shd w:val="clear" w:color="auto" w:fill="FFFFFF"/>
            <w:tcMar>
              <w:left w:w="29" w:type="dxa"/>
              <w:right w:w="29" w:type="dxa"/>
            </w:tcMar>
            <w:vAlign w:val="bottom"/>
          </w:tcPr>
          <w:p w14:paraId="708F09B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0.38</w:t>
            </w:r>
          </w:p>
        </w:tc>
        <w:tc>
          <w:tcPr>
            <w:tcW w:w="1162" w:type="dxa"/>
            <w:tcBorders>
              <w:top w:val="nil"/>
              <w:left w:val="nil"/>
              <w:bottom w:val="nil"/>
              <w:right w:val="nil"/>
            </w:tcBorders>
            <w:shd w:val="clear" w:color="auto" w:fill="FFFFFF"/>
            <w:tcMar>
              <w:left w:w="29" w:type="dxa"/>
              <w:right w:w="29" w:type="dxa"/>
            </w:tcMar>
            <w:vAlign w:val="bottom"/>
          </w:tcPr>
          <w:p w14:paraId="3A7529D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0.03</w:t>
            </w:r>
          </w:p>
        </w:tc>
      </w:tr>
      <w:tr w:rsidR="0018596F" w:rsidRPr="00117BE1" w14:paraId="24EAEF5B"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0659AC5" w14:textId="072A0D65"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Diabetes - definition #4 (</w:t>
            </w:r>
            <w:proofErr w:type="gramStart"/>
            <w:r w:rsidRPr="00117BE1">
              <w:rPr>
                <w:rFonts w:ascii="Arial" w:hAnsi="Arial" w:cs="Arial"/>
                <w:b/>
                <w:bCs/>
                <w:color w:val="000000"/>
                <w:sz w:val="20"/>
                <w:szCs w:val="20"/>
              </w:rPr>
              <w:t>%)</w:t>
            </w:r>
            <w:r w:rsidR="00716B5C">
              <w:rPr>
                <w:rFonts w:ascii="Arial" w:hAnsi="Arial" w:cs="Arial"/>
                <w:b/>
                <w:bCs/>
                <w:color w:val="000000"/>
                <w:sz w:val="20"/>
                <w:szCs w:val="20"/>
                <w:vertAlign w:val="superscript"/>
              </w:rPr>
              <w:t>e</w:t>
            </w:r>
            <w:proofErr w:type="gramEnd"/>
          </w:p>
        </w:tc>
        <w:tc>
          <w:tcPr>
            <w:tcW w:w="730" w:type="dxa"/>
            <w:tcBorders>
              <w:top w:val="nil"/>
              <w:left w:val="nil"/>
              <w:bottom w:val="nil"/>
              <w:right w:val="nil"/>
            </w:tcBorders>
            <w:shd w:val="clear" w:color="auto" w:fill="FFFFFF"/>
            <w:tcMar>
              <w:left w:w="29" w:type="dxa"/>
              <w:right w:w="29" w:type="dxa"/>
            </w:tcMar>
            <w:vAlign w:val="bottom"/>
          </w:tcPr>
          <w:p w14:paraId="64EF5B2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3227</w:t>
            </w:r>
          </w:p>
        </w:tc>
        <w:tc>
          <w:tcPr>
            <w:tcW w:w="2026" w:type="dxa"/>
            <w:tcBorders>
              <w:top w:val="nil"/>
              <w:left w:val="nil"/>
              <w:bottom w:val="nil"/>
              <w:right w:val="nil"/>
            </w:tcBorders>
            <w:shd w:val="clear" w:color="auto" w:fill="FFFFFF"/>
            <w:tcMar>
              <w:left w:w="29" w:type="dxa"/>
              <w:right w:w="29" w:type="dxa"/>
            </w:tcMar>
            <w:vAlign w:val="bottom"/>
          </w:tcPr>
          <w:p w14:paraId="4D8883A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14.85 (14.0, 15.7)</w:t>
            </w:r>
          </w:p>
        </w:tc>
        <w:tc>
          <w:tcPr>
            <w:tcW w:w="730" w:type="dxa"/>
            <w:tcBorders>
              <w:top w:val="nil"/>
              <w:left w:val="nil"/>
              <w:bottom w:val="nil"/>
              <w:right w:val="nil"/>
            </w:tcBorders>
            <w:shd w:val="clear" w:color="auto" w:fill="FFFFFF"/>
            <w:tcMar>
              <w:left w:w="29" w:type="dxa"/>
              <w:right w:w="29" w:type="dxa"/>
            </w:tcMar>
            <w:vAlign w:val="bottom"/>
          </w:tcPr>
          <w:p w14:paraId="092F055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1904</w:t>
            </w:r>
          </w:p>
        </w:tc>
        <w:tc>
          <w:tcPr>
            <w:tcW w:w="2026" w:type="dxa"/>
            <w:tcBorders>
              <w:top w:val="nil"/>
              <w:left w:val="nil"/>
              <w:bottom w:val="nil"/>
              <w:right w:val="nil"/>
            </w:tcBorders>
            <w:shd w:val="clear" w:color="auto" w:fill="FFFFFF"/>
            <w:tcMar>
              <w:left w:w="29" w:type="dxa"/>
              <w:right w:w="29" w:type="dxa"/>
            </w:tcMar>
            <w:vAlign w:val="bottom"/>
          </w:tcPr>
          <w:p w14:paraId="6BEBCC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15.19 (14.2, 16.2)</w:t>
            </w:r>
          </w:p>
        </w:tc>
        <w:tc>
          <w:tcPr>
            <w:tcW w:w="1162" w:type="dxa"/>
            <w:tcBorders>
              <w:top w:val="nil"/>
              <w:left w:val="nil"/>
              <w:bottom w:val="nil"/>
              <w:right w:val="nil"/>
            </w:tcBorders>
            <w:shd w:val="clear" w:color="auto" w:fill="FFFFFF"/>
            <w:tcMar>
              <w:left w:w="29" w:type="dxa"/>
              <w:right w:w="29" w:type="dxa"/>
            </w:tcMar>
            <w:vAlign w:val="bottom"/>
          </w:tcPr>
          <w:p w14:paraId="5023FA9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0.34</w:t>
            </w:r>
          </w:p>
        </w:tc>
        <w:tc>
          <w:tcPr>
            <w:tcW w:w="1162" w:type="dxa"/>
            <w:tcBorders>
              <w:top w:val="nil"/>
              <w:left w:val="nil"/>
              <w:bottom w:val="nil"/>
              <w:right w:val="nil"/>
            </w:tcBorders>
            <w:shd w:val="clear" w:color="auto" w:fill="FFFFFF"/>
            <w:tcMar>
              <w:left w:w="29" w:type="dxa"/>
              <w:right w:w="29" w:type="dxa"/>
            </w:tcMar>
            <w:vAlign w:val="bottom"/>
          </w:tcPr>
          <w:p w14:paraId="0F50AC3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07CDE89"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63ED2CD4" w14:textId="2E7095A9"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 xml:space="preserve">Treated for </w:t>
            </w:r>
            <w:proofErr w:type="gramStart"/>
            <w:r w:rsidRPr="00117BE1">
              <w:rPr>
                <w:rFonts w:ascii="Arial" w:hAnsi="Arial" w:cs="Arial"/>
                <w:b/>
                <w:bCs/>
                <w:color w:val="000000"/>
                <w:sz w:val="20"/>
                <w:szCs w:val="20"/>
              </w:rPr>
              <w:t>diabetes(</w:t>
            </w:r>
            <w:proofErr w:type="gramEnd"/>
            <w:r w:rsidRPr="00117BE1">
              <w:rPr>
                <w:rFonts w:ascii="Arial" w:hAnsi="Arial" w:cs="Arial"/>
                <w:b/>
                <w:bCs/>
                <w:color w:val="000000"/>
                <w:sz w:val="20"/>
                <w:szCs w:val="20"/>
              </w:rPr>
              <w:t>%)</w:t>
            </w:r>
            <w:r w:rsidR="00716B5C">
              <w:rPr>
                <w:rFonts w:ascii="Arial" w:hAnsi="Arial" w:cs="Arial"/>
                <w:b/>
                <w:bCs/>
                <w:color w:val="000000"/>
                <w:sz w:val="20"/>
                <w:szCs w:val="20"/>
                <w:vertAlign w:val="superscript"/>
              </w:rPr>
              <w:t>f</w:t>
            </w:r>
          </w:p>
        </w:tc>
        <w:tc>
          <w:tcPr>
            <w:tcW w:w="730" w:type="dxa"/>
            <w:tcBorders>
              <w:top w:val="nil"/>
              <w:left w:val="nil"/>
              <w:bottom w:val="nil"/>
              <w:right w:val="nil"/>
            </w:tcBorders>
            <w:shd w:val="clear" w:color="auto" w:fill="FFFFFF"/>
            <w:tcMar>
              <w:left w:w="29" w:type="dxa"/>
              <w:right w:w="29" w:type="dxa"/>
            </w:tcMar>
            <w:vAlign w:val="bottom"/>
          </w:tcPr>
          <w:p w14:paraId="1CDDB8C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1836</w:t>
            </w:r>
          </w:p>
        </w:tc>
        <w:tc>
          <w:tcPr>
            <w:tcW w:w="2026" w:type="dxa"/>
            <w:tcBorders>
              <w:top w:val="nil"/>
              <w:left w:val="nil"/>
              <w:bottom w:val="nil"/>
              <w:right w:val="nil"/>
            </w:tcBorders>
            <w:shd w:val="clear" w:color="auto" w:fill="FFFFFF"/>
            <w:tcMar>
              <w:left w:w="29" w:type="dxa"/>
              <w:right w:w="29" w:type="dxa"/>
            </w:tcMar>
            <w:vAlign w:val="bottom"/>
          </w:tcPr>
          <w:p w14:paraId="010581A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53.77 (51.3, 56.2)</w:t>
            </w:r>
          </w:p>
        </w:tc>
        <w:tc>
          <w:tcPr>
            <w:tcW w:w="730" w:type="dxa"/>
            <w:tcBorders>
              <w:top w:val="nil"/>
              <w:left w:val="nil"/>
              <w:bottom w:val="nil"/>
              <w:right w:val="nil"/>
            </w:tcBorders>
            <w:shd w:val="clear" w:color="auto" w:fill="FFFFFF"/>
            <w:tcMar>
              <w:left w:w="29" w:type="dxa"/>
              <w:right w:w="29" w:type="dxa"/>
            </w:tcMar>
            <w:vAlign w:val="bottom"/>
          </w:tcPr>
          <w:p w14:paraId="4B4ADC3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1040</w:t>
            </w:r>
          </w:p>
        </w:tc>
        <w:tc>
          <w:tcPr>
            <w:tcW w:w="2026" w:type="dxa"/>
            <w:tcBorders>
              <w:top w:val="nil"/>
              <w:left w:val="nil"/>
              <w:bottom w:val="nil"/>
              <w:right w:val="nil"/>
            </w:tcBorders>
            <w:shd w:val="clear" w:color="auto" w:fill="FFFFFF"/>
            <w:tcMar>
              <w:left w:w="29" w:type="dxa"/>
              <w:right w:w="29" w:type="dxa"/>
            </w:tcMar>
            <w:vAlign w:val="bottom"/>
          </w:tcPr>
          <w:p w14:paraId="11EE5AC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51.70 (48.3, 55.1)</w:t>
            </w:r>
          </w:p>
        </w:tc>
        <w:tc>
          <w:tcPr>
            <w:tcW w:w="1162" w:type="dxa"/>
            <w:tcBorders>
              <w:top w:val="nil"/>
              <w:left w:val="nil"/>
              <w:bottom w:val="nil"/>
              <w:right w:val="nil"/>
            </w:tcBorders>
            <w:shd w:val="clear" w:color="auto" w:fill="FFFFFF"/>
            <w:tcMar>
              <w:left w:w="29" w:type="dxa"/>
              <w:right w:w="29" w:type="dxa"/>
            </w:tcMar>
            <w:vAlign w:val="bottom"/>
          </w:tcPr>
          <w:p w14:paraId="001D903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-2.07</w:t>
            </w:r>
          </w:p>
        </w:tc>
        <w:tc>
          <w:tcPr>
            <w:tcW w:w="1162" w:type="dxa"/>
            <w:tcBorders>
              <w:top w:val="nil"/>
              <w:left w:val="nil"/>
              <w:bottom w:val="nil"/>
              <w:right w:val="nil"/>
            </w:tcBorders>
            <w:shd w:val="clear" w:color="auto" w:fill="FFFFFF"/>
            <w:tcMar>
              <w:left w:w="29" w:type="dxa"/>
              <w:right w:w="29" w:type="dxa"/>
            </w:tcMar>
            <w:vAlign w:val="bottom"/>
          </w:tcPr>
          <w:p w14:paraId="093139A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-0.04</w:t>
            </w:r>
          </w:p>
        </w:tc>
      </w:tr>
      <w:tr w:rsidR="0018596F" w:rsidRPr="00117BE1" w14:paraId="29704052"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1171F818"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Waist circumference (cm)</w:t>
            </w:r>
          </w:p>
        </w:tc>
        <w:tc>
          <w:tcPr>
            <w:tcW w:w="730" w:type="dxa"/>
            <w:tcBorders>
              <w:top w:val="nil"/>
              <w:left w:val="nil"/>
              <w:bottom w:val="nil"/>
              <w:right w:val="nil"/>
            </w:tcBorders>
            <w:shd w:val="clear" w:color="auto" w:fill="FFFFFF"/>
            <w:tcMar>
              <w:left w:w="29" w:type="dxa"/>
              <w:right w:w="29" w:type="dxa"/>
            </w:tcMar>
            <w:vAlign w:val="bottom"/>
          </w:tcPr>
          <w:p w14:paraId="5C475C1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16349</w:t>
            </w:r>
          </w:p>
        </w:tc>
        <w:tc>
          <w:tcPr>
            <w:tcW w:w="2026" w:type="dxa"/>
            <w:tcBorders>
              <w:top w:val="nil"/>
              <w:left w:val="nil"/>
              <w:bottom w:val="nil"/>
              <w:right w:val="nil"/>
            </w:tcBorders>
            <w:shd w:val="clear" w:color="auto" w:fill="FFFFFF"/>
            <w:tcMar>
              <w:left w:w="29" w:type="dxa"/>
              <w:right w:w="29" w:type="dxa"/>
            </w:tcMar>
            <w:vAlign w:val="bottom"/>
          </w:tcPr>
          <w:p w14:paraId="38A531C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97.37 (96.9, 97.8)</w:t>
            </w:r>
          </w:p>
        </w:tc>
        <w:tc>
          <w:tcPr>
            <w:tcW w:w="730" w:type="dxa"/>
            <w:tcBorders>
              <w:top w:val="nil"/>
              <w:left w:val="nil"/>
              <w:bottom w:val="nil"/>
              <w:right w:val="nil"/>
            </w:tcBorders>
            <w:shd w:val="clear" w:color="auto" w:fill="FFFFFF"/>
            <w:tcMar>
              <w:left w:w="29" w:type="dxa"/>
              <w:right w:w="29" w:type="dxa"/>
            </w:tcMar>
            <w:vAlign w:val="bottom"/>
          </w:tcPr>
          <w:p w14:paraId="347475F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9837</w:t>
            </w:r>
          </w:p>
        </w:tc>
        <w:tc>
          <w:tcPr>
            <w:tcW w:w="2026" w:type="dxa"/>
            <w:tcBorders>
              <w:top w:val="nil"/>
              <w:left w:val="nil"/>
              <w:bottom w:val="nil"/>
              <w:right w:val="nil"/>
            </w:tcBorders>
            <w:shd w:val="clear" w:color="auto" w:fill="FFFFFF"/>
            <w:tcMar>
              <w:left w:w="29" w:type="dxa"/>
              <w:right w:w="29" w:type="dxa"/>
            </w:tcMar>
            <w:vAlign w:val="bottom"/>
          </w:tcPr>
          <w:p w14:paraId="72DD6AA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97.23 (96.7, 97.7)</w:t>
            </w:r>
          </w:p>
        </w:tc>
        <w:tc>
          <w:tcPr>
            <w:tcW w:w="1162" w:type="dxa"/>
            <w:tcBorders>
              <w:top w:val="nil"/>
              <w:left w:val="nil"/>
              <w:bottom w:val="nil"/>
              <w:right w:val="nil"/>
            </w:tcBorders>
            <w:shd w:val="clear" w:color="auto" w:fill="FFFFFF"/>
            <w:tcMar>
              <w:left w:w="29" w:type="dxa"/>
              <w:right w:w="29" w:type="dxa"/>
            </w:tcMar>
            <w:vAlign w:val="bottom"/>
          </w:tcPr>
          <w:p w14:paraId="33525D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-0.13</w:t>
            </w:r>
          </w:p>
        </w:tc>
        <w:tc>
          <w:tcPr>
            <w:tcW w:w="1162" w:type="dxa"/>
            <w:tcBorders>
              <w:top w:val="nil"/>
              <w:left w:val="nil"/>
              <w:bottom w:val="nil"/>
              <w:right w:val="nil"/>
            </w:tcBorders>
            <w:shd w:val="clear" w:color="auto" w:fill="FFFFFF"/>
            <w:tcMar>
              <w:left w:w="29" w:type="dxa"/>
              <w:right w:w="29" w:type="dxa"/>
            </w:tcMar>
            <w:vAlign w:val="bottom"/>
          </w:tcPr>
          <w:p w14:paraId="79E0357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54D14F6"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526049D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Current Smoker (%)</w:t>
            </w:r>
          </w:p>
        </w:tc>
        <w:tc>
          <w:tcPr>
            <w:tcW w:w="730" w:type="dxa"/>
            <w:tcBorders>
              <w:top w:val="nil"/>
              <w:left w:val="nil"/>
              <w:bottom w:val="nil"/>
              <w:right w:val="nil"/>
            </w:tcBorders>
            <w:shd w:val="clear" w:color="auto" w:fill="FFFFFF"/>
            <w:tcMar>
              <w:left w:w="29" w:type="dxa"/>
              <w:right w:w="29" w:type="dxa"/>
            </w:tcMar>
            <w:vAlign w:val="bottom"/>
          </w:tcPr>
          <w:p w14:paraId="52FE15A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3166</w:t>
            </w:r>
          </w:p>
        </w:tc>
        <w:tc>
          <w:tcPr>
            <w:tcW w:w="2026" w:type="dxa"/>
            <w:tcBorders>
              <w:top w:val="nil"/>
              <w:left w:val="nil"/>
              <w:bottom w:val="nil"/>
              <w:right w:val="nil"/>
            </w:tcBorders>
            <w:shd w:val="clear" w:color="auto" w:fill="FFFFFF"/>
            <w:tcMar>
              <w:left w:w="29" w:type="dxa"/>
              <w:right w:w="29" w:type="dxa"/>
            </w:tcMar>
            <w:vAlign w:val="bottom"/>
          </w:tcPr>
          <w:p w14:paraId="789158E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21.37 (20.3, 22.5)</w:t>
            </w:r>
          </w:p>
        </w:tc>
        <w:tc>
          <w:tcPr>
            <w:tcW w:w="730" w:type="dxa"/>
            <w:tcBorders>
              <w:top w:val="nil"/>
              <w:left w:val="nil"/>
              <w:bottom w:val="nil"/>
              <w:right w:val="nil"/>
            </w:tcBorders>
            <w:shd w:val="clear" w:color="auto" w:fill="FFFFFF"/>
            <w:tcMar>
              <w:left w:w="29" w:type="dxa"/>
              <w:right w:w="29" w:type="dxa"/>
            </w:tcMar>
            <w:vAlign w:val="bottom"/>
          </w:tcPr>
          <w:p w14:paraId="7B0C2FF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1685</w:t>
            </w:r>
          </w:p>
        </w:tc>
        <w:tc>
          <w:tcPr>
            <w:tcW w:w="2026" w:type="dxa"/>
            <w:tcBorders>
              <w:top w:val="nil"/>
              <w:left w:val="nil"/>
              <w:bottom w:val="nil"/>
              <w:right w:val="nil"/>
            </w:tcBorders>
            <w:shd w:val="clear" w:color="auto" w:fill="FFFFFF"/>
            <w:tcMar>
              <w:left w:w="29" w:type="dxa"/>
              <w:right w:w="29" w:type="dxa"/>
            </w:tcMar>
            <w:vAlign w:val="bottom"/>
          </w:tcPr>
          <w:p w14:paraId="1D9A053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21.00 (19.6, 22.4)</w:t>
            </w:r>
          </w:p>
        </w:tc>
        <w:tc>
          <w:tcPr>
            <w:tcW w:w="1162" w:type="dxa"/>
            <w:tcBorders>
              <w:top w:val="nil"/>
              <w:left w:val="nil"/>
              <w:bottom w:val="nil"/>
              <w:right w:val="nil"/>
            </w:tcBorders>
            <w:shd w:val="clear" w:color="auto" w:fill="FFFFFF"/>
            <w:tcMar>
              <w:left w:w="29" w:type="dxa"/>
              <w:right w:w="29" w:type="dxa"/>
            </w:tcMar>
            <w:vAlign w:val="bottom"/>
          </w:tcPr>
          <w:p w14:paraId="38C6855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-0.37</w:t>
            </w:r>
          </w:p>
        </w:tc>
        <w:tc>
          <w:tcPr>
            <w:tcW w:w="1162" w:type="dxa"/>
            <w:tcBorders>
              <w:top w:val="nil"/>
              <w:left w:val="nil"/>
              <w:bottom w:val="nil"/>
              <w:right w:val="nil"/>
            </w:tcBorders>
            <w:shd w:val="clear" w:color="auto" w:fill="FFFFFF"/>
            <w:tcMar>
              <w:left w:w="29" w:type="dxa"/>
              <w:right w:w="29" w:type="dxa"/>
            </w:tcMar>
            <w:vAlign w:val="bottom"/>
          </w:tcPr>
          <w:p w14:paraId="32F53DB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448F09F1"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7929CA6D"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Asthma (%)</w:t>
            </w:r>
          </w:p>
        </w:tc>
        <w:tc>
          <w:tcPr>
            <w:tcW w:w="730" w:type="dxa"/>
            <w:tcBorders>
              <w:top w:val="nil"/>
              <w:left w:val="nil"/>
              <w:bottom w:val="nil"/>
              <w:right w:val="nil"/>
            </w:tcBorders>
            <w:shd w:val="clear" w:color="auto" w:fill="FFFFFF"/>
            <w:tcMar>
              <w:left w:w="29" w:type="dxa"/>
              <w:right w:w="29" w:type="dxa"/>
            </w:tcMar>
            <w:vAlign w:val="bottom"/>
          </w:tcPr>
          <w:p w14:paraId="5347A61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2637</w:t>
            </w:r>
          </w:p>
        </w:tc>
        <w:tc>
          <w:tcPr>
            <w:tcW w:w="2026" w:type="dxa"/>
            <w:tcBorders>
              <w:top w:val="nil"/>
              <w:left w:val="nil"/>
              <w:bottom w:val="nil"/>
              <w:right w:val="nil"/>
            </w:tcBorders>
            <w:shd w:val="clear" w:color="auto" w:fill="FFFFFF"/>
            <w:tcMar>
              <w:left w:w="29" w:type="dxa"/>
              <w:right w:w="29" w:type="dxa"/>
            </w:tcMar>
            <w:vAlign w:val="bottom"/>
          </w:tcPr>
          <w:p w14:paraId="7EBCA3BD"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17.37 (16.4, 18.4)</w:t>
            </w:r>
          </w:p>
        </w:tc>
        <w:tc>
          <w:tcPr>
            <w:tcW w:w="730" w:type="dxa"/>
            <w:tcBorders>
              <w:top w:val="nil"/>
              <w:left w:val="nil"/>
              <w:bottom w:val="nil"/>
              <w:right w:val="nil"/>
            </w:tcBorders>
            <w:shd w:val="clear" w:color="auto" w:fill="FFFFFF"/>
            <w:tcMar>
              <w:left w:w="29" w:type="dxa"/>
              <w:right w:w="29" w:type="dxa"/>
            </w:tcMar>
            <w:vAlign w:val="bottom"/>
          </w:tcPr>
          <w:p w14:paraId="25E27782"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1525</w:t>
            </w:r>
          </w:p>
        </w:tc>
        <w:tc>
          <w:tcPr>
            <w:tcW w:w="2026" w:type="dxa"/>
            <w:tcBorders>
              <w:top w:val="nil"/>
              <w:left w:val="nil"/>
              <w:bottom w:val="nil"/>
              <w:right w:val="nil"/>
            </w:tcBorders>
            <w:shd w:val="clear" w:color="auto" w:fill="FFFFFF"/>
            <w:tcMar>
              <w:left w:w="29" w:type="dxa"/>
              <w:right w:w="29" w:type="dxa"/>
            </w:tcMar>
            <w:vAlign w:val="bottom"/>
          </w:tcPr>
          <w:p w14:paraId="7C0F74C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17.07 (15.8, 18.3)</w:t>
            </w:r>
          </w:p>
        </w:tc>
        <w:tc>
          <w:tcPr>
            <w:tcW w:w="1162" w:type="dxa"/>
            <w:tcBorders>
              <w:top w:val="nil"/>
              <w:left w:val="nil"/>
              <w:bottom w:val="nil"/>
              <w:right w:val="nil"/>
            </w:tcBorders>
            <w:shd w:val="clear" w:color="auto" w:fill="FFFFFF"/>
            <w:tcMar>
              <w:left w:w="29" w:type="dxa"/>
              <w:right w:w="29" w:type="dxa"/>
            </w:tcMar>
            <w:vAlign w:val="bottom"/>
          </w:tcPr>
          <w:p w14:paraId="78005CE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-0.29</w:t>
            </w:r>
          </w:p>
        </w:tc>
        <w:tc>
          <w:tcPr>
            <w:tcW w:w="1162" w:type="dxa"/>
            <w:tcBorders>
              <w:top w:val="nil"/>
              <w:left w:val="nil"/>
              <w:bottom w:val="nil"/>
              <w:right w:val="nil"/>
            </w:tcBorders>
            <w:shd w:val="clear" w:color="auto" w:fill="FFFFFF"/>
            <w:tcMar>
              <w:left w:w="29" w:type="dxa"/>
              <w:right w:w="29" w:type="dxa"/>
            </w:tcMar>
            <w:vAlign w:val="bottom"/>
          </w:tcPr>
          <w:p w14:paraId="40F9A72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-0.02</w:t>
            </w:r>
          </w:p>
        </w:tc>
      </w:tr>
      <w:tr w:rsidR="0018596F" w:rsidRPr="00117BE1" w14:paraId="3FD38BDA"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E7D3CEA"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COPD (%)</w:t>
            </w:r>
          </w:p>
        </w:tc>
        <w:tc>
          <w:tcPr>
            <w:tcW w:w="730" w:type="dxa"/>
            <w:tcBorders>
              <w:top w:val="nil"/>
              <w:left w:val="nil"/>
              <w:bottom w:val="nil"/>
              <w:right w:val="nil"/>
            </w:tcBorders>
            <w:shd w:val="clear" w:color="auto" w:fill="FFFFFF"/>
            <w:tcMar>
              <w:left w:w="29" w:type="dxa"/>
              <w:right w:w="29" w:type="dxa"/>
            </w:tcMar>
            <w:vAlign w:val="bottom"/>
          </w:tcPr>
          <w:p w14:paraId="6596B91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488</w:t>
            </w:r>
          </w:p>
        </w:tc>
        <w:tc>
          <w:tcPr>
            <w:tcW w:w="2026" w:type="dxa"/>
            <w:tcBorders>
              <w:top w:val="nil"/>
              <w:left w:val="nil"/>
              <w:bottom w:val="nil"/>
              <w:right w:val="nil"/>
            </w:tcBorders>
            <w:shd w:val="clear" w:color="auto" w:fill="FFFFFF"/>
            <w:tcMar>
              <w:left w:w="29" w:type="dxa"/>
              <w:right w:w="29" w:type="dxa"/>
            </w:tcMar>
            <w:vAlign w:val="bottom"/>
          </w:tcPr>
          <w:p w14:paraId="6247B09F"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2.78 (2.4, 3.1)</w:t>
            </w:r>
          </w:p>
        </w:tc>
        <w:tc>
          <w:tcPr>
            <w:tcW w:w="730" w:type="dxa"/>
            <w:tcBorders>
              <w:top w:val="nil"/>
              <w:left w:val="nil"/>
              <w:bottom w:val="nil"/>
              <w:right w:val="nil"/>
            </w:tcBorders>
            <w:shd w:val="clear" w:color="auto" w:fill="FFFFFF"/>
            <w:tcMar>
              <w:left w:w="29" w:type="dxa"/>
              <w:right w:w="29" w:type="dxa"/>
            </w:tcMar>
            <w:vAlign w:val="bottom"/>
          </w:tcPr>
          <w:p w14:paraId="734FBAF8"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273</w:t>
            </w:r>
          </w:p>
        </w:tc>
        <w:tc>
          <w:tcPr>
            <w:tcW w:w="2026" w:type="dxa"/>
            <w:tcBorders>
              <w:top w:val="nil"/>
              <w:left w:val="nil"/>
              <w:bottom w:val="nil"/>
              <w:right w:val="nil"/>
            </w:tcBorders>
            <w:shd w:val="clear" w:color="auto" w:fill="FFFFFF"/>
            <w:tcMar>
              <w:left w:w="29" w:type="dxa"/>
              <w:right w:w="29" w:type="dxa"/>
            </w:tcMar>
            <w:vAlign w:val="bottom"/>
          </w:tcPr>
          <w:p w14:paraId="54C4BBE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2.76 (2.3, 3.3)</w:t>
            </w:r>
          </w:p>
        </w:tc>
        <w:tc>
          <w:tcPr>
            <w:tcW w:w="1162" w:type="dxa"/>
            <w:tcBorders>
              <w:top w:val="nil"/>
              <w:left w:val="nil"/>
              <w:bottom w:val="nil"/>
              <w:right w:val="nil"/>
            </w:tcBorders>
            <w:shd w:val="clear" w:color="auto" w:fill="FFFFFF"/>
            <w:tcMar>
              <w:left w:w="29" w:type="dxa"/>
              <w:right w:w="29" w:type="dxa"/>
            </w:tcMar>
            <w:vAlign w:val="bottom"/>
          </w:tcPr>
          <w:p w14:paraId="1A6A221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-0.01</w:t>
            </w:r>
          </w:p>
        </w:tc>
        <w:tc>
          <w:tcPr>
            <w:tcW w:w="1162" w:type="dxa"/>
            <w:tcBorders>
              <w:top w:val="nil"/>
              <w:left w:val="nil"/>
              <w:bottom w:val="nil"/>
              <w:right w:val="nil"/>
            </w:tcBorders>
            <w:shd w:val="clear" w:color="auto" w:fill="FFFFFF"/>
            <w:tcMar>
              <w:left w:w="29" w:type="dxa"/>
              <w:right w:w="29" w:type="dxa"/>
            </w:tcMar>
            <w:vAlign w:val="bottom"/>
          </w:tcPr>
          <w:p w14:paraId="74AA2ED5"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-0.00</w:t>
            </w:r>
          </w:p>
        </w:tc>
      </w:tr>
      <w:tr w:rsidR="0018596F" w:rsidRPr="00117BE1" w14:paraId="0C1976B0"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31A9086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CVD (%)</w:t>
            </w:r>
          </w:p>
        </w:tc>
        <w:tc>
          <w:tcPr>
            <w:tcW w:w="730" w:type="dxa"/>
            <w:tcBorders>
              <w:top w:val="nil"/>
              <w:left w:val="nil"/>
              <w:bottom w:val="nil"/>
              <w:right w:val="nil"/>
            </w:tcBorders>
            <w:shd w:val="clear" w:color="auto" w:fill="FFFFFF"/>
            <w:tcMar>
              <w:left w:w="29" w:type="dxa"/>
              <w:right w:w="29" w:type="dxa"/>
            </w:tcMar>
            <w:vAlign w:val="bottom"/>
          </w:tcPr>
          <w:p w14:paraId="3CB35771"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858</w:t>
            </w:r>
          </w:p>
        </w:tc>
        <w:tc>
          <w:tcPr>
            <w:tcW w:w="2026" w:type="dxa"/>
            <w:tcBorders>
              <w:top w:val="nil"/>
              <w:left w:val="nil"/>
              <w:bottom w:val="nil"/>
              <w:right w:val="nil"/>
            </w:tcBorders>
            <w:shd w:val="clear" w:color="auto" w:fill="FFFFFF"/>
            <w:tcMar>
              <w:left w:w="29" w:type="dxa"/>
              <w:right w:w="29" w:type="dxa"/>
            </w:tcMar>
            <w:vAlign w:val="bottom"/>
          </w:tcPr>
          <w:p w14:paraId="472E5A9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4.72 (4.2, 5.2)</w:t>
            </w:r>
          </w:p>
        </w:tc>
        <w:tc>
          <w:tcPr>
            <w:tcW w:w="730" w:type="dxa"/>
            <w:tcBorders>
              <w:top w:val="nil"/>
              <w:left w:val="nil"/>
              <w:bottom w:val="nil"/>
              <w:right w:val="nil"/>
            </w:tcBorders>
            <w:shd w:val="clear" w:color="auto" w:fill="FFFFFF"/>
            <w:tcMar>
              <w:left w:w="29" w:type="dxa"/>
              <w:right w:w="29" w:type="dxa"/>
            </w:tcMar>
            <w:vAlign w:val="bottom"/>
          </w:tcPr>
          <w:p w14:paraId="5856838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454</w:t>
            </w:r>
          </w:p>
        </w:tc>
        <w:tc>
          <w:tcPr>
            <w:tcW w:w="2026" w:type="dxa"/>
            <w:tcBorders>
              <w:top w:val="nil"/>
              <w:left w:val="nil"/>
              <w:bottom w:val="nil"/>
              <w:right w:val="nil"/>
            </w:tcBorders>
            <w:shd w:val="clear" w:color="auto" w:fill="FFFFFF"/>
            <w:tcMar>
              <w:left w:w="29" w:type="dxa"/>
              <w:right w:w="29" w:type="dxa"/>
            </w:tcMar>
            <w:vAlign w:val="bottom"/>
          </w:tcPr>
          <w:p w14:paraId="0A01047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4.05 (3.5, 4.6)</w:t>
            </w:r>
          </w:p>
        </w:tc>
        <w:tc>
          <w:tcPr>
            <w:tcW w:w="1162" w:type="dxa"/>
            <w:tcBorders>
              <w:top w:val="nil"/>
              <w:left w:val="nil"/>
              <w:bottom w:val="nil"/>
              <w:right w:val="nil"/>
            </w:tcBorders>
            <w:shd w:val="clear" w:color="auto" w:fill="FFFFFF"/>
            <w:tcMar>
              <w:left w:w="29" w:type="dxa"/>
              <w:right w:w="29" w:type="dxa"/>
            </w:tcMar>
            <w:vAlign w:val="bottom"/>
          </w:tcPr>
          <w:p w14:paraId="641475E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-0.67</w:t>
            </w:r>
          </w:p>
        </w:tc>
        <w:tc>
          <w:tcPr>
            <w:tcW w:w="1162" w:type="dxa"/>
            <w:tcBorders>
              <w:top w:val="nil"/>
              <w:left w:val="nil"/>
              <w:bottom w:val="nil"/>
              <w:right w:val="nil"/>
            </w:tcBorders>
            <w:shd w:val="clear" w:color="auto" w:fill="FFFFFF"/>
            <w:tcMar>
              <w:left w:w="29" w:type="dxa"/>
              <w:right w:w="29" w:type="dxa"/>
            </w:tcMar>
            <w:vAlign w:val="bottom"/>
          </w:tcPr>
          <w:p w14:paraId="7FFC4614"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-0.14</w:t>
            </w:r>
          </w:p>
        </w:tc>
      </w:tr>
      <w:tr w:rsidR="0018596F" w:rsidRPr="00117BE1" w14:paraId="5FE55F9D" w14:textId="77777777" w:rsidTr="001A52D6">
        <w:trPr>
          <w:cantSplit/>
          <w:jc w:val="center"/>
        </w:trPr>
        <w:tc>
          <w:tcPr>
            <w:tcW w:w="3600" w:type="dxa"/>
            <w:tcBorders>
              <w:top w:val="nil"/>
              <w:left w:val="nil"/>
              <w:bottom w:val="nil"/>
              <w:right w:val="nil"/>
            </w:tcBorders>
            <w:shd w:val="clear" w:color="auto" w:fill="FFFFFF"/>
            <w:tcMar>
              <w:left w:w="29" w:type="dxa"/>
              <w:right w:w="29" w:type="dxa"/>
            </w:tcMar>
            <w:vAlign w:val="bottom"/>
          </w:tcPr>
          <w:p w14:paraId="47EAF682"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MI (%)</w:t>
            </w:r>
          </w:p>
        </w:tc>
        <w:tc>
          <w:tcPr>
            <w:tcW w:w="730" w:type="dxa"/>
            <w:tcBorders>
              <w:top w:val="nil"/>
              <w:left w:val="nil"/>
              <w:bottom w:val="nil"/>
              <w:right w:val="nil"/>
            </w:tcBorders>
            <w:shd w:val="clear" w:color="auto" w:fill="FFFFFF"/>
            <w:tcMar>
              <w:left w:w="29" w:type="dxa"/>
              <w:right w:w="29" w:type="dxa"/>
            </w:tcMar>
            <w:vAlign w:val="bottom"/>
          </w:tcPr>
          <w:p w14:paraId="1BFFB8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384</w:t>
            </w:r>
          </w:p>
        </w:tc>
        <w:tc>
          <w:tcPr>
            <w:tcW w:w="2026" w:type="dxa"/>
            <w:tcBorders>
              <w:top w:val="nil"/>
              <w:left w:val="nil"/>
              <w:bottom w:val="nil"/>
              <w:right w:val="nil"/>
            </w:tcBorders>
            <w:shd w:val="clear" w:color="auto" w:fill="FFFFFF"/>
            <w:tcMar>
              <w:left w:w="29" w:type="dxa"/>
              <w:right w:w="29" w:type="dxa"/>
            </w:tcMar>
            <w:vAlign w:val="bottom"/>
          </w:tcPr>
          <w:p w14:paraId="3C517BAB"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2.34 (2.0, 2.7)</w:t>
            </w:r>
          </w:p>
        </w:tc>
        <w:tc>
          <w:tcPr>
            <w:tcW w:w="730" w:type="dxa"/>
            <w:tcBorders>
              <w:top w:val="nil"/>
              <w:left w:val="nil"/>
              <w:bottom w:val="nil"/>
              <w:right w:val="nil"/>
            </w:tcBorders>
            <w:shd w:val="clear" w:color="auto" w:fill="FFFFFF"/>
            <w:tcMar>
              <w:left w:w="29" w:type="dxa"/>
              <w:right w:w="29" w:type="dxa"/>
            </w:tcMar>
            <w:vAlign w:val="bottom"/>
          </w:tcPr>
          <w:p w14:paraId="1D021076"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201</w:t>
            </w:r>
          </w:p>
        </w:tc>
        <w:tc>
          <w:tcPr>
            <w:tcW w:w="2026" w:type="dxa"/>
            <w:tcBorders>
              <w:top w:val="nil"/>
              <w:left w:val="nil"/>
              <w:bottom w:val="nil"/>
              <w:right w:val="nil"/>
            </w:tcBorders>
            <w:shd w:val="clear" w:color="auto" w:fill="FFFFFF"/>
            <w:tcMar>
              <w:left w:w="29" w:type="dxa"/>
              <w:right w:w="29" w:type="dxa"/>
            </w:tcMar>
            <w:vAlign w:val="bottom"/>
          </w:tcPr>
          <w:p w14:paraId="733E415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1.86 (1.5, 2.3)</w:t>
            </w:r>
          </w:p>
        </w:tc>
        <w:tc>
          <w:tcPr>
            <w:tcW w:w="1162" w:type="dxa"/>
            <w:tcBorders>
              <w:top w:val="nil"/>
              <w:left w:val="nil"/>
              <w:bottom w:val="nil"/>
              <w:right w:val="nil"/>
            </w:tcBorders>
            <w:shd w:val="clear" w:color="auto" w:fill="FFFFFF"/>
            <w:tcMar>
              <w:left w:w="29" w:type="dxa"/>
              <w:right w:w="29" w:type="dxa"/>
            </w:tcMar>
            <w:vAlign w:val="bottom"/>
          </w:tcPr>
          <w:p w14:paraId="365D11C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-0.48</w:t>
            </w:r>
          </w:p>
        </w:tc>
        <w:tc>
          <w:tcPr>
            <w:tcW w:w="1162" w:type="dxa"/>
            <w:tcBorders>
              <w:top w:val="nil"/>
              <w:left w:val="nil"/>
              <w:bottom w:val="nil"/>
              <w:right w:val="nil"/>
            </w:tcBorders>
            <w:shd w:val="clear" w:color="auto" w:fill="FFFFFF"/>
            <w:tcMar>
              <w:left w:w="29" w:type="dxa"/>
              <w:right w:w="29" w:type="dxa"/>
            </w:tcMar>
            <w:vAlign w:val="bottom"/>
          </w:tcPr>
          <w:p w14:paraId="2B7FC640"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-0.20</w:t>
            </w:r>
          </w:p>
        </w:tc>
      </w:tr>
      <w:tr w:rsidR="0018596F" w:rsidRPr="00117BE1" w14:paraId="3CEF4CEC" w14:textId="77777777" w:rsidTr="001A52D6">
        <w:trPr>
          <w:cantSplit/>
          <w:jc w:val="center"/>
        </w:trPr>
        <w:tc>
          <w:tcPr>
            <w:tcW w:w="3600" w:type="dxa"/>
            <w:tcBorders>
              <w:top w:val="nil"/>
              <w:left w:val="nil"/>
              <w:bottom w:val="single" w:sz="4" w:space="0" w:color="000000"/>
              <w:right w:val="nil"/>
            </w:tcBorders>
            <w:shd w:val="clear" w:color="auto" w:fill="FFFFFF"/>
            <w:tcMar>
              <w:left w:w="29" w:type="dxa"/>
              <w:right w:w="29" w:type="dxa"/>
            </w:tcMar>
            <w:vAlign w:val="bottom"/>
          </w:tcPr>
          <w:p w14:paraId="7D91E61E" w14:textId="77777777" w:rsidR="0018596F" w:rsidRPr="00117BE1" w:rsidRDefault="0018596F" w:rsidP="001A52D6">
            <w:pPr>
              <w:adjustRightInd w:val="0"/>
              <w:spacing w:before="29" w:after="29"/>
              <w:rPr>
                <w:rFonts w:ascii="Arial" w:hAnsi="Arial" w:cs="Arial"/>
                <w:b/>
                <w:bCs/>
                <w:color w:val="000000"/>
                <w:sz w:val="20"/>
                <w:szCs w:val="20"/>
              </w:rPr>
            </w:pPr>
            <w:r w:rsidRPr="00117BE1">
              <w:rPr>
                <w:rFonts w:ascii="Arial" w:hAnsi="Arial" w:cs="Arial"/>
                <w:b/>
                <w:bCs/>
                <w:color w:val="000000"/>
                <w:sz w:val="20"/>
                <w:szCs w:val="20"/>
              </w:rPr>
              <w:t>Hearing Loss (%)</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6136162A"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2799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72FD4077"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15.06 (14.2, 15.9)</w:t>
            </w:r>
          </w:p>
        </w:tc>
        <w:tc>
          <w:tcPr>
            <w:tcW w:w="730" w:type="dxa"/>
            <w:tcBorders>
              <w:top w:val="nil"/>
              <w:left w:val="nil"/>
              <w:bottom w:val="single" w:sz="4" w:space="0" w:color="000000"/>
              <w:right w:val="nil"/>
            </w:tcBorders>
            <w:shd w:val="clear" w:color="auto" w:fill="FFFFFF"/>
            <w:tcMar>
              <w:left w:w="29" w:type="dxa"/>
              <w:right w:w="29" w:type="dxa"/>
            </w:tcMar>
            <w:vAlign w:val="bottom"/>
          </w:tcPr>
          <w:p w14:paraId="789F150E"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1609</w:t>
            </w:r>
          </w:p>
        </w:tc>
        <w:tc>
          <w:tcPr>
            <w:tcW w:w="2026" w:type="dxa"/>
            <w:tcBorders>
              <w:top w:val="nil"/>
              <w:left w:val="nil"/>
              <w:bottom w:val="single" w:sz="4" w:space="0" w:color="000000"/>
              <w:right w:val="nil"/>
            </w:tcBorders>
            <w:shd w:val="clear" w:color="auto" w:fill="FFFFFF"/>
            <w:tcMar>
              <w:left w:w="29" w:type="dxa"/>
              <w:right w:w="29" w:type="dxa"/>
            </w:tcMar>
            <w:vAlign w:val="bottom"/>
          </w:tcPr>
          <w:p w14:paraId="09F7B5CC"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14.10 (13.1, 15.1)</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7F060263"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-0.97</w:t>
            </w:r>
          </w:p>
        </w:tc>
        <w:tc>
          <w:tcPr>
            <w:tcW w:w="1162" w:type="dxa"/>
            <w:tcBorders>
              <w:top w:val="nil"/>
              <w:left w:val="nil"/>
              <w:bottom w:val="single" w:sz="4" w:space="0" w:color="000000"/>
              <w:right w:val="nil"/>
            </w:tcBorders>
            <w:shd w:val="clear" w:color="auto" w:fill="FFFFFF"/>
            <w:tcMar>
              <w:left w:w="29" w:type="dxa"/>
              <w:right w:w="29" w:type="dxa"/>
            </w:tcMar>
            <w:vAlign w:val="bottom"/>
          </w:tcPr>
          <w:p w14:paraId="24968169" w14:textId="77777777" w:rsidR="0018596F" w:rsidRPr="00117BE1" w:rsidRDefault="0018596F" w:rsidP="001A52D6">
            <w:pPr>
              <w:adjustRightInd w:val="0"/>
              <w:spacing w:before="29" w:after="29"/>
              <w:jc w:val="center"/>
              <w:rPr>
                <w:rFonts w:ascii="Arial" w:hAnsi="Arial" w:cs="Arial"/>
                <w:color w:val="000000"/>
                <w:sz w:val="20"/>
                <w:szCs w:val="20"/>
              </w:rPr>
            </w:pPr>
            <w:r w:rsidRPr="00117BE1">
              <w:rPr>
                <w:rFonts w:ascii="Arial" w:hAnsi="Arial" w:cs="Arial"/>
                <w:color w:val="000000"/>
                <w:sz w:val="20"/>
                <w:szCs w:val="20"/>
              </w:rPr>
              <w:t>-0.06</w:t>
            </w:r>
          </w:p>
        </w:tc>
      </w:tr>
    </w:tbl>
    <w:p w14:paraId="4366C0EB" w14:textId="77777777" w:rsidR="0018596F" w:rsidRDefault="0018596F" w:rsidP="0018596F">
      <w:pPr>
        <w:adjustRightInd w:val="0"/>
        <w:spacing w:before="10" w:after="10"/>
        <w:rPr>
          <w:rFonts w:ascii="Arial" w:hAnsi="Arial" w:cs="Arial"/>
          <w:b/>
          <w:bCs/>
          <w:color w:val="000000"/>
          <w:sz w:val="16"/>
          <w:szCs w:val="16"/>
        </w:rPr>
      </w:pPr>
    </w:p>
    <w:p w14:paraId="5803C046" w14:textId="265B62C8"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rPr>
        <w:t>Abbreviations: BMI: body mas</w:t>
      </w:r>
      <w:r w:rsidR="00C45660">
        <w:rPr>
          <w:rFonts w:ascii="Arial" w:hAnsi="Arial" w:cs="Arial"/>
          <w:color w:val="000000"/>
          <w:sz w:val="16"/>
          <w:szCs w:val="16"/>
        </w:rPr>
        <w:t>s</w:t>
      </w:r>
      <w:r w:rsidRPr="00643281">
        <w:rPr>
          <w:rFonts w:ascii="Arial" w:hAnsi="Arial" w:cs="Arial"/>
          <w:color w:val="000000"/>
          <w:sz w:val="16"/>
          <w:szCs w:val="16"/>
        </w:rPr>
        <w:t xml:space="preserve"> index; BP: blood pressure; LDL: low density lipoprotein; HDL: high density lipoprotein; COPD: chronic obstructive pulmonary disease; CVD: cardiovascular disease; MI: myocardial infarction.</w:t>
      </w:r>
    </w:p>
    <w:p w14:paraId="22F43385" w14:textId="77777777" w:rsidR="0018596F" w:rsidRPr="00643281" w:rsidRDefault="0018596F" w:rsidP="0018596F">
      <w:pPr>
        <w:adjustRightInd w:val="0"/>
        <w:spacing w:before="10" w:after="10"/>
        <w:rPr>
          <w:rFonts w:ascii="Arial" w:hAnsi="Arial" w:cs="Arial"/>
          <w:color w:val="000000"/>
          <w:sz w:val="16"/>
          <w:szCs w:val="16"/>
        </w:rPr>
      </w:pPr>
      <w:proofErr w:type="spellStart"/>
      <w:r w:rsidRPr="00643281">
        <w:rPr>
          <w:rFonts w:ascii="Arial" w:hAnsi="Arial" w:cs="Arial"/>
          <w:color w:val="000000"/>
          <w:sz w:val="16"/>
          <w:szCs w:val="16"/>
          <w:vertAlign w:val="superscript"/>
        </w:rPr>
        <w:t>a</w:t>
      </w:r>
      <w:proofErr w:type="spellEnd"/>
      <w:r w:rsidRPr="00643281">
        <w:rPr>
          <w:rFonts w:ascii="Arial" w:hAnsi="Arial" w:cs="Arial"/>
          <w:color w:val="000000"/>
          <w:sz w:val="16"/>
          <w:szCs w:val="16"/>
        </w:rPr>
        <w:t xml:space="preserve"> All values (except N) weighted for study design and non-response.</w:t>
      </w:r>
    </w:p>
    <w:p w14:paraId="0D6932FC" w14:textId="6281C430" w:rsidR="0018596F" w:rsidRPr="00643281"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b</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hypertension at baseline (Unweighted Visit 1: N=4937, Visit 3: N=2951).</w:t>
      </w:r>
    </w:p>
    <w:p w14:paraId="17D5B3D5" w14:textId="22E1E74E" w:rsidR="0018596F" w:rsidRDefault="0018596F" w:rsidP="0018596F">
      <w:pPr>
        <w:adjustRightInd w:val="0"/>
        <w:spacing w:before="10" w:after="10"/>
        <w:rPr>
          <w:rFonts w:ascii="Arial" w:hAnsi="Arial" w:cs="Arial"/>
          <w:color w:val="000000"/>
          <w:sz w:val="16"/>
          <w:szCs w:val="16"/>
        </w:rPr>
      </w:pPr>
      <w:r w:rsidRPr="00643281">
        <w:rPr>
          <w:rFonts w:ascii="Arial" w:hAnsi="Arial" w:cs="Arial"/>
          <w:color w:val="000000"/>
          <w:sz w:val="16"/>
          <w:szCs w:val="16"/>
          <w:vertAlign w:val="superscript"/>
        </w:rPr>
        <w:t>c</w:t>
      </w:r>
      <w:r w:rsidR="00716B5C" w:rsidRPr="0047527D">
        <w:rPr>
          <w:rFonts w:ascii="Arial" w:hAnsi="Arial" w:cs="Arial"/>
          <w:color w:val="000000"/>
          <w:sz w:val="16"/>
          <w:szCs w:val="16"/>
        </w:rPr>
        <w:t xml:space="preserve"> </w:t>
      </w:r>
      <w:r w:rsidRPr="00643281">
        <w:rPr>
          <w:rFonts w:ascii="Arial" w:hAnsi="Arial" w:cs="Arial"/>
          <w:color w:val="000000"/>
          <w:sz w:val="16"/>
          <w:szCs w:val="16"/>
        </w:rPr>
        <w:t>Denominator is restricted to participants with hypercholesterolemia at baseline (Unweighted Visit 1: N=5332, Visit 3: N=4026).</w:t>
      </w:r>
    </w:p>
    <w:p w14:paraId="707B72EA" w14:textId="77777777" w:rsidR="00CB6E50" w:rsidRPr="0047527D" w:rsidRDefault="00CB6E50" w:rsidP="00CB6E50">
      <w:pPr>
        <w:adjustRightInd w:val="0"/>
        <w:spacing w:before="10" w:after="10"/>
        <w:rPr>
          <w:rFonts w:ascii="Arial" w:hAnsi="Arial" w:cs="Arial"/>
          <w:color w:val="000000"/>
          <w:sz w:val="16"/>
          <w:szCs w:val="16"/>
        </w:rPr>
      </w:pPr>
      <w:r w:rsidRPr="0047527D">
        <w:rPr>
          <w:rFonts w:ascii="Arial" w:hAnsi="Arial" w:cs="Arial"/>
          <w:color w:val="000000"/>
          <w:sz w:val="16"/>
          <w:szCs w:val="16"/>
          <w:vertAlign w:val="superscript"/>
        </w:rPr>
        <w:t>d</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scanned/transcribed medication use.</w:t>
      </w:r>
    </w:p>
    <w:p w14:paraId="206590EF" w14:textId="0A28F6C2" w:rsidR="00CB6E50" w:rsidRPr="00643281" w:rsidRDefault="00CB6E50"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e</w:t>
      </w:r>
      <w:r w:rsidRPr="0047527D">
        <w:rPr>
          <w:rFonts w:ascii="Arial" w:hAnsi="Arial" w:cs="Arial"/>
          <w:color w:val="000000"/>
          <w:sz w:val="16"/>
          <w:szCs w:val="16"/>
        </w:rPr>
        <w:t xml:space="preserve"> </w:t>
      </w:r>
      <w:r w:rsidRPr="00DB7178">
        <w:rPr>
          <w:rFonts w:ascii="Arial" w:hAnsi="Arial" w:cs="Arial"/>
          <w:color w:val="000000"/>
          <w:sz w:val="16"/>
          <w:szCs w:val="16"/>
        </w:rPr>
        <w:t xml:space="preserve">ADA guideline plus </w:t>
      </w:r>
      <w:r>
        <w:rPr>
          <w:rFonts w:ascii="Arial" w:hAnsi="Arial" w:cs="Arial"/>
          <w:color w:val="000000"/>
          <w:sz w:val="16"/>
          <w:szCs w:val="16"/>
        </w:rPr>
        <w:t>self-reported medication use.</w:t>
      </w:r>
    </w:p>
    <w:p w14:paraId="05EB47C8" w14:textId="70A82BA7" w:rsidR="00564DD1" w:rsidRDefault="00320A48" w:rsidP="0018596F">
      <w:pPr>
        <w:adjustRightInd w:val="0"/>
        <w:spacing w:before="10" w:after="10"/>
        <w:rPr>
          <w:rFonts w:ascii="Arial" w:hAnsi="Arial" w:cs="Arial"/>
          <w:color w:val="000000"/>
          <w:sz w:val="16"/>
          <w:szCs w:val="16"/>
        </w:rPr>
      </w:pPr>
      <w:r>
        <w:rPr>
          <w:rFonts w:ascii="Arial" w:hAnsi="Arial" w:cs="Arial"/>
          <w:color w:val="000000"/>
          <w:sz w:val="16"/>
          <w:szCs w:val="16"/>
          <w:vertAlign w:val="superscript"/>
        </w:rPr>
        <w:t>f</w:t>
      </w:r>
      <w:r w:rsidR="00716B5C" w:rsidRPr="0047527D">
        <w:rPr>
          <w:rFonts w:ascii="Arial" w:hAnsi="Arial" w:cs="Arial"/>
          <w:color w:val="000000"/>
          <w:sz w:val="16"/>
          <w:szCs w:val="16"/>
        </w:rPr>
        <w:t xml:space="preserve"> </w:t>
      </w:r>
      <w:r w:rsidR="0018596F" w:rsidRPr="00643281">
        <w:rPr>
          <w:rFonts w:ascii="Arial" w:hAnsi="Arial" w:cs="Arial"/>
          <w:color w:val="000000"/>
          <w:sz w:val="16"/>
          <w:szCs w:val="16"/>
        </w:rPr>
        <w:t xml:space="preserve">Denominator is restricted to participants with diabetes </w:t>
      </w:r>
      <w:r w:rsidR="00B72D3A">
        <w:rPr>
          <w:rFonts w:ascii="Arial" w:hAnsi="Arial" w:cs="Arial"/>
          <w:color w:val="000000"/>
          <w:sz w:val="16"/>
          <w:szCs w:val="16"/>
        </w:rPr>
        <w:t>(</w:t>
      </w:r>
      <w:r w:rsidR="00B72D3A" w:rsidRPr="00716B5C">
        <w:rPr>
          <w:rFonts w:ascii="Arial" w:hAnsi="Arial" w:cs="Arial"/>
          <w:color w:val="000000"/>
          <w:sz w:val="16"/>
          <w:szCs w:val="16"/>
        </w:rPr>
        <w:t xml:space="preserve">ADA </w:t>
      </w:r>
      <w:r w:rsidR="00B72D3A">
        <w:rPr>
          <w:rFonts w:ascii="Arial" w:hAnsi="Arial" w:cs="Arial"/>
          <w:color w:val="000000"/>
          <w:sz w:val="16"/>
          <w:szCs w:val="16"/>
        </w:rPr>
        <w:t>g</w:t>
      </w:r>
      <w:r w:rsidR="00B72D3A" w:rsidRPr="00716B5C">
        <w:rPr>
          <w:rFonts w:ascii="Arial" w:hAnsi="Arial" w:cs="Arial"/>
          <w:color w:val="000000"/>
          <w:sz w:val="16"/>
          <w:szCs w:val="16"/>
        </w:rPr>
        <w:t xml:space="preserve">uideline plus </w:t>
      </w:r>
      <w:r w:rsidR="00B72D3A">
        <w:rPr>
          <w:rFonts w:ascii="Arial" w:hAnsi="Arial" w:cs="Arial"/>
          <w:color w:val="000000"/>
          <w:sz w:val="16"/>
          <w:szCs w:val="16"/>
        </w:rPr>
        <w:t>s</w:t>
      </w:r>
      <w:r w:rsidR="00B72D3A" w:rsidRPr="00716B5C">
        <w:rPr>
          <w:rFonts w:ascii="Arial" w:hAnsi="Arial" w:cs="Arial"/>
          <w:color w:val="000000"/>
          <w:sz w:val="16"/>
          <w:szCs w:val="16"/>
        </w:rPr>
        <w:t xml:space="preserve">elf-reported </w:t>
      </w:r>
      <w:r w:rsidR="00B72D3A">
        <w:rPr>
          <w:rFonts w:ascii="Arial" w:hAnsi="Arial" w:cs="Arial"/>
          <w:color w:val="000000"/>
          <w:sz w:val="16"/>
          <w:szCs w:val="16"/>
        </w:rPr>
        <w:t>di</w:t>
      </w:r>
      <w:r w:rsidR="00B72D3A" w:rsidRPr="00716B5C">
        <w:rPr>
          <w:rFonts w:ascii="Arial" w:hAnsi="Arial" w:cs="Arial"/>
          <w:color w:val="000000"/>
          <w:sz w:val="16"/>
          <w:szCs w:val="16"/>
        </w:rPr>
        <w:t>abetes</w:t>
      </w:r>
      <w:r w:rsidR="00B72D3A">
        <w:rPr>
          <w:rFonts w:ascii="Arial" w:hAnsi="Arial" w:cs="Arial"/>
          <w:color w:val="000000"/>
          <w:sz w:val="16"/>
          <w:szCs w:val="16"/>
        </w:rPr>
        <w:t xml:space="preserve">) </w:t>
      </w:r>
      <w:r w:rsidR="0018596F" w:rsidRPr="00643281">
        <w:rPr>
          <w:rFonts w:ascii="Arial" w:hAnsi="Arial" w:cs="Arial"/>
          <w:color w:val="000000"/>
          <w:sz w:val="16"/>
          <w:szCs w:val="16"/>
        </w:rPr>
        <w:t>at baseline (Unweighted Visit 1: N=3384, Visit 3: N=1997).</w:t>
      </w:r>
    </w:p>
    <w:p w14:paraId="2BD720E1" w14:textId="163F43D2" w:rsidR="00564DD1" w:rsidRPr="007639F7" w:rsidRDefault="00D875D5" w:rsidP="00D875D5">
      <w:pPr>
        <w:adjustRightInd w:val="0"/>
        <w:spacing w:before="10" w:after="10"/>
        <w:rPr>
          <w:rFonts w:ascii="Arial" w:hAnsi="Arial" w:cs="Arial"/>
          <w:color w:val="000000"/>
          <w:sz w:val="16"/>
          <w:szCs w:val="16"/>
        </w:rPr>
      </w:pPr>
      <w:r>
        <w:rPr>
          <w:rFonts w:ascii="Arial" w:hAnsi="Arial" w:cs="Arial"/>
          <w:color w:val="000000"/>
          <w:sz w:val="16"/>
          <w:szCs w:val="16"/>
        </w:rPr>
        <w:t xml:space="preserve">SOURCE: </w:t>
      </w:r>
      <w:r w:rsidR="00564DD1" w:rsidRPr="007639F7">
        <w:rPr>
          <w:rFonts w:ascii="Arial" w:hAnsi="Arial" w:cs="Arial"/>
          <w:color w:val="000000"/>
          <w:sz w:val="16"/>
          <w:szCs w:val="16"/>
        </w:rPr>
        <w:t>HC331511 (18SEP24 using INV2 data</w:t>
      </w:r>
      <w:r>
        <w:rPr>
          <w:rFonts w:ascii="Arial" w:hAnsi="Arial" w:cs="Arial"/>
          <w:color w:val="000000"/>
          <w:sz w:val="16"/>
          <w:szCs w:val="16"/>
        </w:rPr>
        <w:t>)</w:t>
      </w:r>
    </w:p>
    <w:p w14:paraId="7C60B463" w14:textId="74268DC6" w:rsidR="007175E2" w:rsidRDefault="007175E2">
      <w:pPr>
        <w:rPr>
          <w:rFonts w:ascii="Arial" w:hAnsi="Arial" w:cs="Arial"/>
          <w:color w:val="000000"/>
          <w:sz w:val="16"/>
          <w:szCs w:val="16"/>
        </w:rPr>
      </w:pPr>
      <w:r>
        <w:rPr>
          <w:rFonts w:ascii="Arial" w:hAnsi="Arial" w:cs="Arial"/>
          <w:color w:val="000000"/>
          <w:sz w:val="16"/>
          <w:szCs w:val="16"/>
        </w:rPr>
        <w:br w:type="page"/>
      </w:r>
    </w:p>
    <w:p w14:paraId="2B5E2B00" w14:textId="77777777" w:rsidR="00564DD1" w:rsidRPr="00EF1B61" w:rsidRDefault="00564DD1" w:rsidP="0018596F">
      <w:pPr>
        <w:adjustRightInd w:val="0"/>
        <w:spacing w:before="10" w:after="10"/>
        <w:rPr>
          <w:rFonts w:ascii="Arial" w:hAnsi="Arial" w:cs="Arial"/>
          <w:color w:val="000000"/>
          <w:sz w:val="16"/>
          <w:szCs w:val="16"/>
        </w:rPr>
        <w:sectPr w:rsidR="00564DD1" w:rsidRPr="00EF1B61" w:rsidSect="0018596F">
          <w:pgSz w:w="15840" w:h="12240" w:orient="landscape"/>
          <w:pgMar w:top="1440" w:right="1440" w:bottom="1440" w:left="1440" w:header="720" w:footer="720" w:gutter="0"/>
          <w:cols w:space="720"/>
          <w:docGrid w:linePitch="360"/>
        </w:sectPr>
      </w:pPr>
    </w:p>
    <w:p w14:paraId="4934B5FA" w14:textId="7FCA5D84" w:rsidR="00CD65E3" w:rsidRDefault="00680CDF" w:rsidP="00680CDF">
      <w:pPr>
        <w:pStyle w:val="Style2"/>
      </w:pPr>
      <w:bookmarkStart w:id="42" w:name="_Toc211703342"/>
      <w:r>
        <w:lastRenderedPageBreak/>
        <w:t>Longitudinal Analysis: Introduction</w:t>
      </w:r>
      <w:bookmarkEnd w:id="42"/>
    </w:p>
    <w:p w14:paraId="6CBAD1B1" w14:textId="3CC5E170" w:rsidR="00680CDF" w:rsidRDefault="006B5C60" w:rsidP="00CD65E3">
      <w:r>
        <w:t xml:space="preserve">In this chapter, we introduce </w:t>
      </w:r>
      <w:r w:rsidR="001D1E65" w:rsidRPr="001D1E65">
        <w:t xml:space="preserve">the groundwork for conducting </w:t>
      </w:r>
      <w:r w:rsidR="001D1E65" w:rsidRPr="001D1E65">
        <w:rPr>
          <w:b/>
          <w:bCs/>
        </w:rPr>
        <w:t>longitudinal analysis</w:t>
      </w:r>
      <w:r w:rsidR="001D1E65" w:rsidRPr="001D1E65">
        <w:t xml:space="preserve"> with repeated measures for HCHS/SOL data </w:t>
      </w:r>
      <w:r w:rsidR="001D1E65" w:rsidRPr="001D1E65">
        <w:rPr>
          <w:u w:val="single"/>
        </w:rPr>
        <w:t>involving more than two clinic visits</w:t>
      </w:r>
      <w:r w:rsidR="001D1E65" w:rsidRPr="001D1E65">
        <w:t>. We begin by discussing missing visits and related methodologies in longitudinal analysis</w:t>
      </w:r>
      <w:r w:rsidR="001D1E65">
        <w:t xml:space="preserve">. </w:t>
      </w:r>
      <w:r w:rsidR="001D1E65" w:rsidRPr="001D1E65">
        <w:t>Next, we explore data management strategies</w:t>
      </w:r>
      <w:r w:rsidR="001D1E65">
        <w:t xml:space="preserve"> </w:t>
      </w:r>
      <w:r w:rsidR="001D1E65" w:rsidRPr="001D1E65">
        <w:t>for longitudinal analysis. Finally, we provide guidance on creating an analytic dataset, including sample code for dataset generation.</w:t>
      </w:r>
      <w:r w:rsidR="00E55536">
        <w:t xml:space="preserve"> </w:t>
      </w:r>
      <w:r w:rsidR="00E55536" w:rsidRPr="002E494F">
        <w:rPr>
          <w:szCs w:val="24"/>
        </w:rPr>
        <w:t>All examples will utilize data from the first three HCHS/SOL clinic visits.</w:t>
      </w:r>
    </w:p>
    <w:p w14:paraId="281F120F" w14:textId="77777777" w:rsidR="004C6C80" w:rsidRPr="00E55536" w:rsidRDefault="004C6C80" w:rsidP="004C6C80">
      <w:pPr>
        <w:rPr>
          <w:szCs w:val="24"/>
        </w:rPr>
      </w:pPr>
      <w:r w:rsidRPr="002E494F">
        <w:rPr>
          <w:szCs w:val="24"/>
        </w:rPr>
        <w:t>For how to conduct</w:t>
      </w:r>
      <w:r w:rsidRPr="00D36CAF">
        <w:rPr>
          <w:b/>
          <w:bCs/>
          <w:szCs w:val="24"/>
        </w:rPr>
        <w:t xml:space="preserve"> </w:t>
      </w:r>
      <w:r w:rsidRPr="002571A6">
        <w:rPr>
          <w:b/>
          <w:bCs/>
          <w:szCs w:val="24"/>
        </w:rPr>
        <w:t>longitudinal analysis</w:t>
      </w:r>
      <w:r w:rsidRPr="002E494F">
        <w:rPr>
          <w:szCs w:val="24"/>
        </w:rPr>
        <w:t xml:space="preserve"> for HCHS/SOL data</w:t>
      </w:r>
      <w:r w:rsidRPr="002E494F">
        <w:rPr>
          <w:b/>
          <w:bCs/>
          <w:szCs w:val="24"/>
        </w:rPr>
        <w:t xml:space="preserve"> </w:t>
      </w:r>
      <w:r w:rsidRPr="00E12EAE">
        <w:rPr>
          <w:szCs w:val="24"/>
          <w:u w:val="single"/>
        </w:rPr>
        <w:t xml:space="preserve">involving </w:t>
      </w:r>
      <w:r>
        <w:rPr>
          <w:szCs w:val="24"/>
          <w:u w:val="single"/>
        </w:rPr>
        <w:t xml:space="preserve">only </w:t>
      </w:r>
      <w:r w:rsidRPr="00E12EAE">
        <w:rPr>
          <w:szCs w:val="24"/>
          <w:u w:val="single"/>
        </w:rPr>
        <w:t xml:space="preserve">two </w:t>
      </w:r>
      <w:r>
        <w:rPr>
          <w:szCs w:val="24"/>
          <w:u w:val="single"/>
        </w:rPr>
        <w:t xml:space="preserve">clinic </w:t>
      </w:r>
      <w:r w:rsidRPr="00E12EAE">
        <w:rPr>
          <w:szCs w:val="24"/>
          <w:u w:val="single"/>
        </w:rPr>
        <w:t>visits</w:t>
      </w:r>
      <w:r w:rsidRPr="002E494F">
        <w:rPr>
          <w:szCs w:val="24"/>
        </w:rPr>
        <w:t xml:space="preserve">, </w:t>
      </w:r>
      <w:r>
        <w:rPr>
          <w:szCs w:val="24"/>
        </w:rPr>
        <w:t xml:space="preserve">for example, </w:t>
      </w:r>
      <w:proofErr w:type="gramStart"/>
      <w:r>
        <w:rPr>
          <w:szCs w:val="24"/>
        </w:rPr>
        <w:t>Visit</w:t>
      </w:r>
      <w:proofErr w:type="gramEnd"/>
      <w:r>
        <w:rPr>
          <w:szCs w:val="24"/>
        </w:rPr>
        <w:t xml:space="preserve"> 1 and Visit 3 data only or Visit 2 and Visit 3 data only, </w:t>
      </w:r>
      <w:r w:rsidRPr="002E494F">
        <w:rPr>
          <w:szCs w:val="24"/>
        </w:rPr>
        <w:t xml:space="preserve">focusing on modelling the difference, rate of change, </w:t>
      </w:r>
      <w:r>
        <w:rPr>
          <w:szCs w:val="24"/>
        </w:rPr>
        <w:t xml:space="preserve">incident event </w:t>
      </w:r>
      <w:r w:rsidRPr="002E494F">
        <w:rPr>
          <w:szCs w:val="24"/>
        </w:rPr>
        <w:t>odds ratio,</w:t>
      </w:r>
      <w:r>
        <w:rPr>
          <w:szCs w:val="24"/>
        </w:rPr>
        <w:t xml:space="preserve"> or</w:t>
      </w:r>
      <w:r w:rsidRPr="002E494F">
        <w:rPr>
          <w:szCs w:val="24"/>
        </w:rPr>
        <w:t xml:space="preserve"> incidence rate, please refer to </w:t>
      </w:r>
      <w:r w:rsidRPr="002E494F">
        <w:rPr>
          <w:i/>
          <w:iCs/>
          <w:szCs w:val="24"/>
        </w:rPr>
        <w:t>HCHS/SOL Analysis Methods - Visit 2</w:t>
      </w:r>
      <w:r>
        <w:rPr>
          <w:szCs w:val="24"/>
        </w:rPr>
        <w:t xml:space="preserve"> </w:t>
      </w:r>
      <w:r w:rsidRPr="00D04190">
        <w:rPr>
          <w:szCs w:val="24"/>
          <w:u w:val="single"/>
        </w:rPr>
        <w:t>and use Visit 3 sampling weights</w:t>
      </w:r>
      <w:r>
        <w:rPr>
          <w:szCs w:val="24"/>
        </w:rPr>
        <w:t>.</w:t>
      </w:r>
    </w:p>
    <w:p w14:paraId="754E2538" w14:textId="77777777" w:rsidR="00680CDF" w:rsidRPr="00CD65E3" w:rsidRDefault="00680CDF" w:rsidP="00CD65E3"/>
    <w:p w14:paraId="4C4849EC" w14:textId="12B3CF6C" w:rsidR="00570B5C" w:rsidRPr="005710BE" w:rsidRDefault="00BE762F" w:rsidP="00570B5C">
      <w:pPr>
        <w:pStyle w:val="Heading2"/>
      </w:pPr>
      <w:bookmarkStart w:id="43" w:name="_Toc211703343"/>
      <w:r w:rsidRPr="00BE762F">
        <w:t>Methods for Addressing Missing Visits</w:t>
      </w:r>
      <w:bookmarkEnd w:id="43"/>
    </w:p>
    <w:p w14:paraId="0C48D381" w14:textId="064C4871" w:rsidR="00570B5C" w:rsidRPr="00D34CA7" w:rsidRDefault="00570B5C" w:rsidP="00570B5C">
      <w:pPr>
        <w:rPr>
          <w:b/>
          <w:bCs/>
        </w:rPr>
      </w:pPr>
      <w:r w:rsidRPr="005710BE">
        <w:t>Participants missing follow-up visits is a common phenomenon in any longitudinal stud</w:t>
      </w:r>
      <w:r w:rsidR="00D875D5">
        <w:t>y</w:t>
      </w:r>
      <w:r w:rsidRPr="005710BE">
        <w:t>. Data for participants who missed follow-up visit(s) will be missing. It can lead to biased estimates and reduced precision if missing visits are not accounted for properly. The missingness mechanism behind</w:t>
      </w:r>
      <w:r>
        <w:t xml:space="preserve"> missing visits can be </w:t>
      </w:r>
      <w:r w:rsidR="004506E4">
        <w:t>grouped</w:t>
      </w:r>
      <w:r>
        <w:t xml:space="preserve"> into three categories: </w:t>
      </w:r>
      <w:r w:rsidRPr="007003C3">
        <w:rPr>
          <w:b/>
          <w:bCs/>
        </w:rPr>
        <w:t>Missing Completely at Random (MCAR)</w:t>
      </w:r>
      <w:r>
        <w:t xml:space="preserve">, </w:t>
      </w:r>
      <w:r w:rsidRPr="00E222C9">
        <w:rPr>
          <w:b/>
          <w:bCs/>
        </w:rPr>
        <w:t>Missing at Random (MAR)</w:t>
      </w:r>
      <w:r>
        <w:t xml:space="preserve">, </w:t>
      </w:r>
      <w:r w:rsidRPr="00E222C9">
        <w:rPr>
          <w:b/>
          <w:bCs/>
        </w:rPr>
        <w:t>Missing Not at Random (MNAR)</w:t>
      </w:r>
      <w:r w:rsidRPr="00D34CA7">
        <w:t>.</w:t>
      </w:r>
    </w:p>
    <w:p w14:paraId="60E6BD80" w14:textId="7B9812DE" w:rsidR="00570B5C" w:rsidRDefault="00570B5C" w:rsidP="00570B5C">
      <w:r>
        <w:t xml:space="preserve">MCAR occurs when the probability of a participant missing a visit is independent of both observed and unobserved data. </w:t>
      </w:r>
      <w:r w:rsidRPr="00F053AF">
        <w:t xml:space="preserve">In other words, </w:t>
      </w:r>
      <w:r w:rsidRPr="00F5234E">
        <w:t>a participant missing a visit is a result of completely random events that are unrelated to any participant characteristics or outcomes of interest, regardless of whether they are observed or unobserved</w:t>
      </w:r>
      <w:r>
        <w:t xml:space="preserve">. MCAR can be partially verified if no significant differences are found when comparing the characteristics of participants with complete visits to those with missing visits. However, this verification is limited to observed variables and cannot rule out relationships with unobserved data. </w:t>
      </w:r>
      <w:r w:rsidRPr="00455E32">
        <w:t xml:space="preserve">When MCAR holds, </w:t>
      </w:r>
      <w:r>
        <w:t>a c</w:t>
      </w:r>
      <w:r w:rsidRPr="008272EE">
        <w:t xml:space="preserve">omplete </w:t>
      </w:r>
      <w:r>
        <w:t>c</w:t>
      </w:r>
      <w:r w:rsidRPr="008272EE">
        <w:t xml:space="preserve">ase </w:t>
      </w:r>
      <w:r>
        <w:t>a</w:t>
      </w:r>
      <w:r w:rsidRPr="008272EE">
        <w:t xml:space="preserve">nalysis </w:t>
      </w:r>
      <w:r w:rsidRPr="00B07B53">
        <w:t xml:space="preserve">which </w:t>
      </w:r>
      <w:r>
        <w:t xml:space="preserve">drops the missing records and </w:t>
      </w:r>
      <w:r w:rsidRPr="00B07B53">
        <w:t xml:space="preserve">uses only the data from participants who completed all visits, is expected to </w:t>
      </w:r>
      <w:r>
        <w:t>provide valid inference of the true population parameters</w:t>
      </w:r>
      <w:r w:rsidRPr="00B07B53">
        <w:t>.</w:t>
      </w:r>
      <w:r>
        <w:t xml:space="preserve"> This approach</w:t>
      </w:r>
      <w:r w:rsidRPr="00455E32">
        <w:t xml:space="preserve"> is the default in most statistical software. However, MCAR is a strong assumption that rarely holds in practice. Moreover, using only the complete cases leads to a loss of efficiency (larger standard errors)</w:t>
      </w:r>
      <w:r>
        <w:t xml:space="preserve"> </w:t>
      </w:r>
      <w:r w:rsidRPr="00455E32">
        <w:t>with the extent of efficiency loss depending on the proportion of missing data.</w:t>
      </w:r>
    </w:p>
    <w:p w14:paraId="0F00B5D7" w14:textId="77777777" w:rsidR="00570B5C" w:rsidRDefault="00570B5C" w:rsidP="00570B5C">
      <w:r w:rsidRPr="005438DE">
        <w:t xml:space="preserve">MAR occurs when the probability of a participant missing a visit depends on observed data, but not on unobserved data. In other words, </w:t>
      </w:r>
      <w:r w:rsidRPr="00F5234E">
        <w:t>a participant missing a visit is a result of factors that are related to observed participant characteristics or outcomes of interest, but not to unobserved characteristics or outcomes that would have been collected at a missing visit</w:t>
      </w:r>
      <w:r w:rsidRPr="005438DE">
        <w:t>. When MAR holds, statistical methods that properly account for the observed data associated with missingness</w:t>
      </w:r>
      <w:r>
        <w:t xml:space="preserve"> </w:t>
      </w:r>
      <w:r w:rsidRPr="005438DE">
        <w:t>can provide valid inference of the true population parameters. MAR is a less stringent assumption than MCAR and is often more plausible in longitudinal studies.</w:t>
      </w:r>
    </w:p>
    <w:p w14:paraId="294CA085" w14:textId="652B699F" w:rsidR="00570B5C" w:rsidRDefault="00570B5C" w:rsidP="00570B5C">
      <w:r w:rsidRPr="00BA3EAE">
        <w:lastRenderedPageBreak/>
        <w:t xml:space="preserve">MNAR, also known as informative or non-ignorable missingness, occurs when the probability of a participant missing a visit depends on unobserved data, even after accounting for the observed data. </w:t>
      </w:r>
      <w:r w:rsidRPr="00F5234E">
        <w:t>In other words, a participant missing a visit is a result of factors that are related to unobserved participant characteristics or outcomes of interest, including those that would have been collected at a missing visit</w:t>
      </w:r>
      <w:r w:rsidRPr="00BA3EAE">
        <w:t xml:space="preserve">. When MNAR holds, standard statistical methods, even those that account for observed data, can provide biased inference of the true population parameters. Handling MNAR often requires more complex approaches that jointly model the outcome and missingness process, such as selection models or pattern mixture models. </w:t>
      </w:r>
      <w:r>
        <w:t xml:space="preserve">What approach to use depends on the </w:t>
      </w:r>
      <w:r w:rsidR="004506E4">
        <w:t>scientific question of interest</w:t>
      </w:r>
      <w:r>
        <w:t xml:space="preserve">. </w:t>
      </w:r>
      <w:r w:rsidRPr="00BA3EAE">
        <w:t>MNAR is the most challenging missing data mechanism to address, and its presence cannot be definitively determined from the observed data alone. Therefore, sensitivity analyses are recommended to assess the robustness of findings under different MNAR scenarios.</w:t>
      </w:r>
    </w:p>
    <w:p w14:paraId="3D24395E" w14:textId="7C43D414" w:rsidR="00E05520" w:rsidRDefault="00570B5C" w:rsidP="00570B5C">
      <w:r w:rsidRPr="00E05520">
        <w:t xml:space="preserve">In HCHS/SOL, the baseline cohort (N=16,415) has been followed over time. About 71% </w:t>
      </w:r>
      <w:r w:rsidR="004506E4">
        <w:t xml:space="preserve">of the original cohort </w:t>
      </w:r>
      <w:r w:rsidR="004C0F80">
        <w:t>participated in</w:t>
      </w:r>
      <w:r w:rsidRPr="00E05520">
        <w:t xml:space="preserve"> Visit 2 (N=11,623). About 60% </w:t>
      </w:r>
      <w:r w:rsidR="004506E4">
        <w:t xml:space="preserve">of the original cohort </w:t>
      </w:r>
      <w:r w:rsidR="004C0F80">
        <w:t>participated in</w:t>
      </w:r>
      <w:r w:rsidRPr="00E05520">
        <w:t xml:space="preserve"> Visit 3 (N=9,864), out of which 9,090 participated in the in-person exam and 774 had phone interview only. </w:t>
      </w:r>
      <w:r w:rsidRPr="00E05520">
        <w:rPr>
          <w:szCs w:val="24"/>
        </w:rPr>
        <w:t xml:space="preserve">For participants who did not </w:t>
      </w:r>
      <w:r w:rsidR="004C0F80">
        <w:rPr>
          <w:szCs w:val="24"/>
        </w:rPr>
        <w:t>participate in</w:t>
      </w:r>
      <w:r w:rsidRPr="00E05520">
        <w:rPr>
          <w:szCs w:val="24"/>
        </w:rPr>
        <w:t xml:space="preserve"> Visit 2 or/and Visit 3 or dropped out of the study, they are considered as having missing visits. An overview of missing visits with respect to the baseline cohort is presented in two ways (</w:t>
      </w:r>
      <w:r w:rsidRPr="00E05520">
        <w:rPr>
          <w:szCs w:val="24"/>
        </w:rPr>
        <w:fldChar w:fldCharType="begin"/>
      </w:r>
      <w:r w:rsidRPr="00E05520">
        <w:rPr>
          <w:szCs w:val="24"/>
        </w:rPr>
        <w:instrText xml:space="preserve"> REF _Ref178938763 \h  \* MERGEFORMAT </w:instrText>
      </w:r>
      <w:r w:rsidRPr="00E05520">
        <w:rPr>
          <w:szCs w:val="24"/>
        </w:rPr>
      </w:r>
      <w:r w:rsidRPr="00E05520">
        <w:rPr>
          <w:szCs w:val="24"/>
        </w:rPr>
        <w:fldChar w:fldCharType="separate"/>
      </w:r>
      <w:r w:rsidR="00920718" w:rsidRPr="00966A6C">
        <w:rPr>
          <w:b/>
          <w:bCs/>
        </w:rPr>
        <w:t xml:space="preserve">Output </w:t>
      </w:r>
      <w:r w:rsidR="00920718">
        <w:rPr>
          <w:b/>
          <w:bCs/>
          <w:noProof/>
        </w:rPr>
        <w:t>3.1</w:t>
      </w:r>
      <w:r w:rsidR="00920718">
        <w:rPr>
          <w:b/>
          <w:bCs/>
          <w:noProof/>
        </w:rPr>
        <w:noBreakHyphen/>
        <w:t>1</w:t>
      </w:r>
      <w:r w:rsidRPr="00E05520">
        <w:rPr>
          <w:szCs w:val="24"/>
        </w:rPr>
        <w:fldChar w:fldCharType="end"/>
      </w:r>
      <w:r w:rsidRPr="00E05520">
        <w:rPr>
          <w:szCs w:val="24"/>
        </w:rPr>
        <w:t xml:space="preserve">): (1) for Visit 3 in-person </w:t>
      </w:r>
      <w:r w:rsidR="00A935F0">
        <w:rPr>
          <w:szCs w:val="24"/>
        </w:rPr>
        <w:t>participation</w:t>
      </w:r>
      <w:r w:rsidRPr="00E05520">
        <w:rPr>
          <w:szCs w:val="24"/>
        </w:rPr>
        <w:t xml:space="preserve"> only, and (2) for ALL Visit 3</w:t>
      </w:r>
      <w:r w:rsidR="00A935F0">
        <w:rPr>
          <w:szCs w:val="24"/>
        </w:rPr>
        <w:t xml:space="preserve"> participation</w:t>
      </w:r>
      <w:r w:rsidRPr="00E05520">
        <w:rPr>
          <w:szCs w:val="24"/>
        </w:rPr>
        <w:t xml:space="preserve">, including </w:t>
      </w:r>
      <w:r w:rsidR="004506E4">
        <w:rPr>
          <w:szCs w:val="24"/>
        </w:rPr>
        <w:t xml:space="preserve">those with </w:t>
      </w:r>
      <w:r w:rsidRPr="00E05520">
        <w:rPr>
          <w:szCs w:val="24"/>
        </w:rPr>
        <w:t>phone interview</w:t>
      </w:r>
      <w:r w:rsidR="004506E4">
        <w:rPr>
          <w:szCs w:val="24"/>
        </w:rPr>
        <w:t xml:space="preserve"> only</w:t>
      </w:r>
      <w:r w:rsidRPr="00E05520">
        <w:rPr>
          <w:szCs w:val="24"/>
        </w:rPr>
        <w:t xml:space="preserve">. </w:t>
      </w:r>
      <w:r w:rsidRPr="00E05520">
        <w:rPr>
          <w:u w:val="single"/>
        </w:rPr>
        <w:t>We assume the missing-visit mechanism is MAR</w:t>
      </w:r>
      <w:r w:rsidRPr="00E05520">
        <w:t xml:space="preserve"> and describe appropriate methods to address this type of missingness in each respective chapter.  </w:t>
      </w:r>
    </w:p>
    <w:p w14:paraId="722913BD" w14:textId="77777777" w:rsidR="00E05520" w:rsidRPr="00E05520" w:rsidRDefault="00E05520" w:rsidP="00570B5C"/>
    <w:p w14:paraId="30547677" w14:textId="7A5CD3A6" w:rsidR="00570B5C" w:rsidRDefault="00570B5C" w:rsidP="00570B5C">
      <w:pPr>
        <w:rPr>
          <w:b/>
          <w:bCs/>
        </w:rPr>
      </w:pPr>
      <w:bookmarkStart w:id="44" w:name="_Ref178938763"/>
      <w:r w:rsidRPr="00966A6C">
        <w:rPr>
          <w:b/>
          <w:bCs/>
        </w:rPr>
        <w:t xml:space="preserve">Output </w:t>
      </w:r>
      <w:r w:rsidR="007013F7">
        <w:rPr>
          <w:b/>
          <w:bCs/>
        </w:rPr>
        <w:fldChar w:fldCharType="begin"/>
      </w:r>
      <w:r w:rsidR="007013F7">
        <w:rPr>
          <w:b/>
          <w:bCs/>
        </w:rPr>
        <w:instrText xml:space="preserve"> STYLEREF 2 \s </w:instrText>
      </w:r>
      <w:r w:rsidR="007013F7">
        <w:rPr>
          <w:b/>
          <w:bCs/>
        </w:rPr>
        <w:fldChar w:fldCharType="separate"/>
      </w:r>
      <w:r w:rsidR="00920718">
        <w:rPr>
          <w:b/>
          <w:bCs/>
          <w:noProof/>
        </w:rPr>
        <w:t>3.1</w:t>
      </w:r>
      <w:r w:rsidR="007013F7">
        <w:rPr>
          <w:b/>
          <w:bCs/>
        </w:rPr>
        <w:fldChar w:fldCharType="end"/>
      </w:r>
      <w:r w:rsidR="007013F7">
        <w:rPr>
          <w:b/>
          <w:bCs/>
        </w:rPr>
        <w:noBreakHyphen/>
      </w:r>
      <w:r w:rsidR="007013F7">
        <w:rPr>
          <w:b/>
          <w:bCs/>
        </w:rPr>
        <w:fldChar w:fldCharType="begin"/>
      </w:r>
      <w:r w:rsidR="007013F7">
        <w:rPr>
          <w:b/>
          <w:bCs/>
        </w:rPr>
        <w:instrText xml:space="preserve"> SEQ Output \* ARABIC \s 2 </w:instrText>
      </w:r>
      <w:r w:rsidR="007013F7">
        <w:rPr>
          <w:b/>
          <w:bCs/>
        </w:rPr>
        <w:fldChar w:fldCharType="separate"/>
      </w:r>
      <w:r w:rsidR="00920718">
        <w:rPr>
          <w:b/>
          <w:bCs/>
          <w:noProof/>
        </w:rPr>
        <w:t>1</w:t>
      </w:r>
      <w:r w:rsidR="007013F7">
        <w:rPr>
          <w:b/>
          <w:bCs/>
        </w:rPr>
        <w:fldChar w:fldCharType="end"/>
      </w:r>
      <w:bookmarkEnd w:id="44"/>
      <w:r w:rsidRPr="00966A6C">
        <w:rPr>
          <w:b/>
          <w:bCs/>
        </w:rPr>
        <w:t>:</w:t>
      </w:r>
      <w:r>
        <w:rPr>
          <w:b/>
          <w:bCs/>
        </w:rPr>
        <w:t xml:space="preserve"> </w:t>
      </w:r>
      <w:r w:rsidRPr="00C566B4">
        <w:rPr>
          <w:b/>
          <w:bCs/>
        </w:rPr>
        <w:t>Missing Visits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0B5C" w14:paraId="0803B5B6" w14:textId="77777777" w:rsidTr="007F1A6D">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1213"/>
              <w:gridCol w:w="650"/>
              <w:gridCol w:w="500"/>
            </w:tblGrid>
            <w:tr w:rsidR="00570B5C" w:rsidRPr="001F4E2B" w14:paraId="5C64F12F"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335191DE"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B55B4E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20B13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7DE519ED"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Exam Only</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5920900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514197A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52763650"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2785856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485B4E0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71CE4B2C"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26B9E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4134</w:t>
                  </w:r>
                </w:p>
              </w:tc>
              <w:tc>
                <w:tcPr>
                  <w:tcW w:w="0" w:type="auto"/>
                  <w:tcBorders>
                    <w:top w:val="single" w:sz="4" w:space="0" w:color="auto"/>
                    <w:left w:val="nil"/>
                  </w:tcBorders>
                  <w:tcMar>
                    <w:top w:w="75" w:type="dxa"/>
                    <w:left w:w="75" w:type="dxa"/>
                    <w:bottom w:w="75" w:type="dxa"/>
                    <w:right w:w="75" w:type="dxa"/>
                  </w:tcMar>
                  <w:vAlign w:val="center"/>
                  <w:hideMark/>
                </w:tcPr>
                <w:p w14:paraId="72B630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25.2</w:t>
                  </w:r>
                </w:p>
              </w:tc>
            </w:tr>
            <w:tr w:rsidR="00570B5C" w:rsidRPr="001F4E2B" w14:paraId="06EB6E3D"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C0E706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0FB1B5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6C550FCE"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164C300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3191</w:t>
                  </w:r>
                </w:p>
              </w:tc>
              <w:tc>
                <w:tcPr>
                  <w:tcW w:w="0" w:type="auto"/>
                  <w:tcBorders>
                    <w:left w:val="nil"/>
                  </w:tcBorders>
                  <w:tcMar>
                    <w:top w:w="75" w:type="dxa"/>
                    <w:left w:w="75" w:type="dxa"/>
                    <w:bottom w:w="75" w:type="dxa"/>
                    <w:right w:w="75" w:type="dxa"/>
                  </w:tcMar>
                  <w:vAlign w:val="center"/>
                  <w:hideMark/>
                </w:tcPr>
                <w:p w14:paraId="03DB16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19.4</w:t>
                  </w:r>
                </w:p>
              </w:tc>
            </w:tr>
            <w:tr w:rsidR="00570B5C" w:rsidRPr="001F4E2B" w14:paraId="2E8249AB"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10F0D3A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1F3AD8B"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55701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74BAA8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658</w:t>
                  </w:r>
                </w:p>
              </w:tc>
              <w:tc>
                <w:tcPr>
                  <w:tcW w:w="0" w:type="auto"/>
                  <w:tcBorders>
                    <w:left w:val="nil"/>
                  </w:tcBorders>
                  <w:tcMar>
                    <w:top w:w="75" w:type="dxa"/>
                    <w:left w:w="75" w:type="dxa"/>
                    <w:bottom w:w="75" w:type="dxa"/>
                    <w:right w:w="75" w:type="dxa"/>
                  </w:tcMar>
                  <w:vAlign w:val="center"/>
                  <w:hideMark/>
                </w:tcPr>
                <w:p w14:paraId="37CC2A5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4.0</w:t>
                  </w:r>
                </w:p>
              </w:tc>
            </w:tr>
            <w:tr w:rsidR="00570B5C" w:rsidRPr="001F4E2B" w14:paraId="0135AAC4"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5750DFB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54A34AF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77FDD9E"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1F65C1D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8432</w:t>
                  </w:r>
                </w:p>
              </w:tc>
              <w:tc>
                <w:tcPr>
                  <w:tcW w:w="0" w:type="auto"/>
                  <w:tcBorders>
                    <w:left w:val="nil"/>
                    <w:bottom w:val="single" w:sz="4" w:space="0" w:color="auto"/>
                  </w:tcBorders>
                  <w:tcMar>
                    <w:top w:w="75" w:type="dxa"/>
                    <w:left w:w="75" w:type="dxa"/>
                    <w:bottom w:w="75" w:type="dxa"/>
                    <w:right w:w="75" w:type="dxa"/>
                  </w:tcMar>
                  <w:vAlign w:val="center"/>
                  <w:hideMark/>
                </w:tcPr>
                <w:p w14:paraId="1DCA9EA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color w:val="000000" w:themeColor="text1"/>
                      <w:kern w:val="24"/>
                      <w:sz w:val="20"/>
                      <w:szCs w:val="20"/>
                      <w14:ligatures w14:val="none"/>
                    </w:rPr>
                    <w:t>51.4</w:t>
                  </w:r>
                </w:p>
              </w:tc>
            </w:tr>
            <w:tr w:rsidR="00570B5C" w:rsidRPr="001F4E2B" w14:paraId="73CFF5B1"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02E4CDDD"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1EBA54A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6D4E66F0"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0C116A22" w14:textId="77777777" w:rsidR="00570B5C" w:rsidRDefault="00570B5C" w:rsidP="007F1A6D">
            <w:pPr>
              <w:rPr>
                <w:b/>
                <w:bCs/>
              </w:rPr>
            </w:pPr>
          </w:p>
        </w:tc>
        <w:tc>
          <w:tcPr>
            <w:tcW w:w="4675" w:type="dxa"/>
          </w:tcPr>
          <w:tbl>
            <w:tblPr>
              <w:tblW w:w="0" w:type="auto"/>
              <w:jc w:val="center"/>
              <w:tblCellMar>
                <w:left w:w="0" w:type="dxa"/>
                <w:right w:w="0" w:type="dxa"/>
              </w:tblCellMar>
              <w:tblLook w:val="0420" w:firstRow="1" w:lastRow="0" w:firstColumn="0" w:lastColumn="0" w:noHBand="0" w:noVBand="1"/>
            </w:tblPr>
            <w:tblGrid>
              <w:gridCol w:w="790"/>
              <w:gridCol w:w="790"/>
              <w:gridCol w:w="790"/>
              <w:gridCol w:w="650"/>
              <w:gridCol w:w="500"/>
            </w:tblGrid>
            <w:tr w:rsidR="00570B5C" w:rsidRPr="001F4E2B" w14:paraId="73360CCB" w14:textId="77777777" w:rsidTr="00D02E56">
              <w:trPr>
                <w:trHeight w:val="123"/>
                <w:jc w:val="center"/>
              </w:trPr>
              <w:tc>
                <w:tcPr>
                  <w:tcW w:w="0" w:type="auto"/>
                  <w:tcBorders>
                    <w:top w:val="single" w:sz="4" w:space="0" w:color="auto"/>
                    <w:bottom w:val="single" w:sz="4" w:space="0" w:color="auto"/>
                    <w:right w:val="nil"/>
                  </w:tcBorders>
                  <w:tcMar>
                    <w:top w:w="60" w:type="dxa"/>
                    <w:left w:w="120" w:type="dxa"/>
                    <w:bottom w:w="60" w:type="dxa"/>
                    <w:right w:w="120" w:type="dxa"/>
                  </w:tcMar>
                  <w:vAlign w:val="center"/>
                  <w:hideMark/>
                </w:tcPr>
                <w:p w14:paraId="1321644F"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1</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0311E8E5"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2</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1204386"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Visit 3</w:t>
                  </w:r>
                </w:p>
                <w:p w14:paraId="2DCB5D93"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Pr>
                      <w:rFonts w:eastAsia="Times New Roman" w:cs="Times New Roman"/>
                      <w:b/>
                      <w:bCs/>
                      <w:color w:val="000000"/>
                      <w:kern w:val="0"/>
                      <w:sz w:val="20"/>
                      <w:szCs w:val="20"/>
                      <w14:ligatures w14:val="none"/>
                    </w:rPr>
                    <w:t>All</w:t>
                  </w:r>
                </w:p>
              </w:tc>
              <w:tc>
                <w:tcPr>
                  <w:tcW w:w="0" w:type="auto"/>
                  <w:tcBorders>
                    <w:top w:val="single" w:sz="4" w:space="0" w:color="auto"/>
                    <w:left w:val="nil"/>
                    <w:bottom w:val="single" w:sz="4" w:space="0" w:color="auto"/>
                    <w:right w:val="nil"/>
                  </w:tcBorders>
                  <w:tcMar>
                    <w:top w:w="60" w:type="dxa"/>
                    <w:left w:w="120" w:type="dxa"/>
                    <w:bottom w:w="60" w:type="dxa"/>
                    <w:right w:w="120" w:type="dxa"/>
                  </w:tcMar>
                  <w:vAlign w:val="center"/>
                  <w:hideMark/>
                </w:tcPr>
                <w:p w14:paraId="6DD19E7A"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N</w:t>
                  </w:r>
                </w:p>
              </w:tc>
              <w:tc>
                <w:tcPr>
                  <w:tcW w:w="0" w:type="auto"/>
                  <w:tcBorders>
                    <w:top w:val="single" w:sz="4" w:space="0" w:color="auto"/>
                    <w:left w:val="nil"/>
                    <w:bottom w:val="single" w:sz="4" w:space="0" w:color="auto"/>
                  </w:tcBorders>
                  <w:tcMar>
                    <w:top w:w="60" w:type="dxa"/>
                    <w:left w:w="120" w:type="dxa"/>
                    <w:bottom w:w="60" w:type="dxa"/>
                    <w:right w:w="120" w:type="dxa"/>
                  </w:tcMar>
                  <w:vAlign w:val="center"/>
                  <w:hideMark/>
                </w:tcPr>
                <w:p w14:paraId="1DB99280" w14:textId="77777777" w:rsidR="00570B5C" w:rsidRPr="001F4E2B" w:rsidRDefault="00570B5C" w:rsidP="007F1A6D">
                  <w:pPr>
                    <w:spacing w:after="0" w:line="240" w:lineRule="auto"/>
                    <w:jc w:val="center"/>
                    <w:rPr>
                      <w:rFonts w:eastAsia="Times New Roman" w:cs="Times New Roman"/>
                      <w:b/>
                      <w:bCs/>
                      <w:color w:val="000000"/>
                      <w:kern w:val="0"/>
                      <w:sz w:val="20"/>
                      <w:szCs w:val="20"/>
                      <w14:ligatures w14:val="none"/>
                    </w:rPr>
                  </w:pPr>
                  <w:r w:rsidRPr="001F4E2B">
                    <w:rPr>
                      <w:rFonts w:eastAsia="Times New Roman" w:cs="Times New Roman"/>
                      <w:b/>
                      <w:bCs/>
                      <w:color w:val="000000"/>
                      <w:kern w:val="0"/>
                      <w:sz w:val="20"/>
                      <w:szCs w:val="20"/>
                      <w14:ligatures w14:val="none"/>
                    </w:rPr>
                    <w:t>%</w:t>
                  </w:r>
                </w:p>
              </w:tc>
            </w:tr>
            <w:tr w:rsidR="00570B5C" w:rsidRPr="001F4E2B" w14:paraId="25814784" w14:textId="77777777" w:rsidTr="00D02E56">
              <w:trPr>
                <w:trHeight w:val="135"/>
                <w:jc w:val="center"/>
              </w:trPr>
              <w:tc>
                <w:tcPr>
                  <w:tcW w:w="0" w:type="auto"/>
                  <w:tcBorders>
                    <w:top w:val="single" w:sz="4" w:space="0" w:color="auto"/>
                    <w:right w:val="nil"/>
                  </w:tcBorders>
                  <w:tcMar>
                    <w:top w:w="75" w:type="dxa"/>
                    <w:left w:w="75" w:type="dxa"/>
                    <w:bottom w:w="75" w:type="dxa"/>
                    <w:right w:w="75" w:type="dxa"/>
                  </w:tcMar>
                  <w:vAlign w:val="center"/>
                  <w:hideMark/>
                </w:tcPr>
                <w:p w14:paraId="7B95AED8"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top w:val="single" w:sz="4" w:space="0" w:color="auto"/>
                    <w:left w:val="nil"/>
                    <w:right w:val="nil"/>
                  </w:tcBorders>
                  <w:tcMar>
                    <w:top w:w="75" w:type="dxa"/>
                    <w:left w:w="75" w:type="dxa"/>
                    <w:bottom w:w="75" w:type="dxa"/>
                    <w:right w:w="75" w:type="dxa"/>
                  </w:tcMar>
                  <w:vAlign w:val="center"/>
                  <w:hideMark/>
                </w:tcPr>
                <w:p w14:paraId="38619246"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1235605F"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top w:val="single" w:sz="4" w:space="0" w:color="auto"/>
                    <w:left w:val="nil"/>
                    <w:right w:val="nil"/>
                  </w:tcBorders>
                  <w:tcMar>
                    <w:top w:w="75" w:type="dxa"/>
                    <w:left w:w="75" w:type="dxa"/>
                    <w:bottom w:w="75" w:type="dxa"/>
                    <w:right w:w="75" w:type="dxa"/>
                  </w:tcMar>
                  <w:vAlign w:val="center"/>
                  <w:hideMark/>
                </w:tcPr>
                <w:p w14:paraId="24BEE74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3905</w:t>
                  </w:r>
                </w:p>
              </w:tc>
              <w:tc>
                <w:tcPr>
                  <w:tcW w:w="0" w:type="auto"/>
                  <w:tcBorders>
                    <w:top w:val="single" w:sz="4" w:space="0" w:color="auto"/>
                    <w:left w:val="nil"/>
                  </w:tcBorders>
                  <w:tcMar>
                    <w:top w:w="75" w:type="dxa"/>
                    <w:left w:w="75" w:type="dxa"/>
                    <w:bottom w:w="75" w:type="dxa"/>
                    <w:right w:w="75" w:type="dxa"/>
                  </w:tcMar>
                  <w:vAlign w:val="center"/>
                  <w:hideMark/>
                </w:tcPr>
                <w:p w14:paraId="4ABBE6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23.8</w:t>
                  </w:r>
                </w:p>
              </w:tc>
            </w:tr>
            <w:tr w:rsidR="00570B5C" w:rsidRPr="001F4E2B" w14:paraId="1AF1D62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6BA1629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29508B02"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1F1964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7C1F17B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2646</w:t>
                  </w:r>
                </w:p>
              </w:tc>
              <w:tc>
                <w:tcPr>
                  <w:tcW w:w="0" w:type="auto"/>
                  <w:tcBorders>
                    <w:left w:val="nil"/>
                  </w:tcBorders>
                  <w:tcMar>
                    <w:top w:w="75" w:type="dxa"/>
                    <w:left w:w="75" w:type="dxa"/>
                    <w:bottom w:w="75" w:type="dxa"/>
                    <w:right w:w="75" w:type="dxa"/>
                  </w:tcMar>
                  <w:vAlign w:val="center"/>
                  <w:hideMark/>
                </w:tcPr>
                <w:p w14:paraId="4FDE370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16.1</w:t>
                  </w:r>
                </w:p>
              </w:tc>
            </w:tr>
            <w:tr w:rsidR="00570B5C" w:rsidRPr="001F4E2B" w14:paraId="665313A5" w14:textId="77777777" w:rsidTr="00D02E56">
              <w:trPr>
                <w:trHeight w:val="17"/>
                <w:jc w:val="center"/>
              </w:trPr>
              <w:tc>
                <w:tcPr>
                  <w:tcW w:w="0" w:type="auto"/>
                  <w:tcBorders>
                    <w:right w:val="nil"/>
                  </w:tcBorders>
                  <w:tcMar>
                    <w:top w:w="75" w:type="dxa"/>
                    <w:left w:w="75" w:type="dxa"/>
                    <w:bottom w:w="75" w:type="dxa"/>
                    <w:right w:w="75" w:type="dxa"/>
                  </w:tcMar>
                  <w:vAlign w:val="center"/>
                  <w:hideMark/>
                </w:tcPr>
                <w:p w14:paraId="4AB111A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05FFD139" w14:textId="77777777" w:rsidR="00570B5C" w:rsidRPr="001F4E2B" w:rsidRDefault="00570B5C" w:rsidP="007F1A6D">
                  <w:pPr>
                    <w:spacing w:after="0" w:line="240" w:lineRule="auto"/>
                    <w:jc w:val="center"/>
                    <w:rPr>
                      <w:rFonts w:eastAsia="Times New Roman" w:cs="Times New Roman"/>
                      <w:kern w:val="0"/>
                      <w:sz w:val="20"/>
                      <w:szCs w:val="20"/>
                      <w14:ligatures w14:val="none"/>
                    </w:rPr>
                  </w:pPr>
                </w:p>
              </w:tc>
              <w:tc>
                <w:tcPr>
                  <w:tcW w:w="0" w:type="auto"/>
                  <w:tcBorders>
                    <w:left w:val="nil"/>
                    <w:right w:val="nil"/>
                  </w:tcBorders>
                  <w:tcMar>
                    <w:top w:w="75" w:type="dxa"/>
                    <w:left w:w="75" w:type="dxa"/>
                    <w:bottom w:w="75" w:type="dxa"/>
                    <w:right w:w="75" w:type="dxa"/>
                  </w:tcMar>
                  <w:vAlign w:val="center"/>
                  <w:hideMark/>
                </w:tcPr>
                <w:p w14:paraId="420A3419"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right w:val="nil"/>
                  </w:tcBorders>
                  <w:tcMar>
                    <w:top w:w="75" w:type="dxa"/>
                    <w:left w:w="75" w:type="dxa"/>
                    <w:bottom w:w="75" w:type="dxa"/>
                    <w:right w:w="75" w:type="dxa"/>
                  </w:tcMar>
                  <w:vAlign w:val="center"/>
                  <w:hideMark/>
                </w:tcPr>
                <w:p w14:paraId="1C7D8C5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887</w:t>
                  </w:r>
                </w:p>
              </w:tc>
              <w:tc>
                <w:tcPr>
                  <w:tcW w:w="0" w:type="auto"/>
                  <w:tcBorders>
                    <w:left w:val="nil"/>
                  </w:tcBorders>
                  <w:tcMar>
                    <w:top w:w="75" w:type="dxa"/>
                    <w:left w:w="75" w:type="dxa"/>
                    <w:bottom w:w="75" w:type="dxa"/>
                    <w:right w:w="75" w:type="dxa"/>
                  </w:tcMar>
                  <w:vAlign w:val="center"/>
                  <w:hideMark/>
                </w:tcPr>
                <w:p w14:paraId="177E60C5"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w:t>
                  </w:r>
                </w:p>
              </w:tc>
            </w:tr>
            <w:tr w:rsidR="00570B5C" w:rsidRPr="001F4E2B" w14:paraId="572D3F25" w14:textId="77777777" w:rsidTr="00D02E56">
              <w:trPr>
                <w:trHeight w:val="17"/>
                <w:jc w:val="center"/>
              </w:trPr>
              <w:tc>
                <w:tcPr>
                  <w:tcW w:w="0" w:type="auto"/>
                  <w:tcBorders>
                    <w:bottom w:val="single" w:sz="4" w:space="0" w:color="auto"/>
                    <w:right w:val="nil"/>
                  </w:tcBorders>
                  <w:tcMar>
                    <w:top w:w="75" w:type="dxa"/>
                    <w:left w:w="75" w:type="dxa"/>
                    <w:bottom w:w="75" w:type="dxa"/>
                    <w:right w:w="75" w:type="dxa"/>
                  </w:tcMar>
                  <w:vAlign w:val="center"/>
                  <w:hideMark/>
                </w:tcPr>
                <w:p w14:paraId="1C2595FB"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8F78D6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7BF7C236"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eastAsia="Times New Roman" w:cs="Times New Roman"/>
                      <w:color w:val="000000" w:themeColor="text1"/>
                      <w:kern w:val="24"/>
                      <w:sz w:val="20"/>
                      <w:szCs w:val="20"/>
                      <w14:ligatures w14:val="none"/>
                    </w:rPr>
                    <w:sym w:font="Wingdings" w:char="F0FC"/>
                  </w:r>
                </w:p>
              </w:tc>
              <w:tc>
                <w:tcPr>
                  <w:tcW w:w="0" w:type="auto"/>
                  <w:tcBorders>
                    <w:left w:val="nil"/>
                    <w:bottom w:val="single" w:sz="4" w:space="0" w:color="auto"/>
                    <w:right w:val="nil"/>
                  </w:tcBorders>
                  <w:tcMar>
                    <w:top w:w="75" w:type="dxa"/>
                    <w:left w:w="75" w:type="dxa"/>
                    <w:bottom w:w="75" w:type="dxa"/>
                    <w:right w:w="75" w:type="dxa"/>
                  </w:tcMar>
                  <w:vAlign w:val="center"/>
                  <w:hideMark/>
                </w:tcPr>
                <w:p w14:paraId="6AE29B1C"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8977</w:t>
                  </w:r>
                </w:p>
              </w:tc>
              <w:tc>
                <w:tcPr>
                  <w:tcW w:w="0" w:type="auto"/>
                  <w:tcBorders>
                    <w:left w:val="nil"/>
                    <w:bottom w:val="single" w:sz="4" w:space="0" w:color="auto"/>
                  </w:tcBorders>
                  <w:tcMar>
                    <w:top w:w="75" w:type="dxa"/>
                    <w:left w:w="75" w:type="dxa"/>
                    <w:bottom w:w="75" w:type="dxa"/>
                    <w:right w:w="75" w:type="dxa"/>
                  </w:tcMar>
                  <w:vAlign w:val="center"/>
                  <w:hideMark/>
                </w:tcPr>
                <w:p w14:paraId="12656701"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326BE4">
                    <w:rPr>
                      <w:rFonts w:cs="Times New Roman"/>
                      <w:color w:val="000000" w:themeColor="text1"/>
                      <w:kern w:val="24"/>
                      <w:sz w:val="20"/>
                      <w:szCs w:val="20"/>
                    </w:rPr>
                    <w:t>54.7</w:t>
                  </w:r>
                </w:p>
              </w:tc>
            </w:tr>
            <w:tr w:rsidR="00570B5C" w:rsidRPr="001F4E2B" w14:paraId="399EF30E" w14:textId="77777777" w:rsidTr="00D02E56">
              <w:trPr>
                <w:trHeight w:val="17"/>
                <w:jc w:val="center"/>
              </w:trPr>
              <w:tc>
                <w:tcPr>
                  <w:tcW w:w="0" w:type="auto"/>
                  <w:gridSpan w:val="3"/>
                  <w:tcBorders>
                    <w:top w:val="single" w:sz="4" w:space="0" w:color="auto"/>
                    <w:right w:val="nil"/>
                  </w:tcBorders>
                  <w:tcMar>
                    <w:top w:w="75" w:type="dxa"/>
                    <w:left w:w="75" w:type="dxa"/>
                    <w:bottom w:w="75" w:type="dxa"/>
                    <w:right w:w="75" w:type="dxa"/>
                  </w:tcMar>
                  <w:vAlign w:val="center"/>
                  <w:hideMark/>
                </w:tcPr>
                <w:p w14:paraId="7DDC479A"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Sum</w:t>
                  </w:r>
                </w:p>
              </w:tc>
              <w:tc>
                <w:tcPr>
                  <w:tcW w:w="0" w:type="auto"/>
                  <w:tcBorders>
                    <w:top w:val="single" w:sz="4" w:space="0" w:color="auto"/>
                    <w:left w:val="nil"/>
                    <w:right w:val="nil"/>
                  </w:tcBorders>
                  <w:tcMar>
                    <w:top w:w="75" w:type="dxa"/>
                    <w:left w:w="75" w:type="dxa"/>
                    <w:bottom w:w="75" w:type="dxa"/>
                    <w:right w:w="75" w:type="dxa"/>
                  </w:tcMar>
                  <w:vAlign w:val="center"/>
                  <w:hideMark/>
                </w:tcPr>
                <w:p w14:paraId="06B3E4FF"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16415</w:t>
                  </w:r>
                </w:p>
              </w:tc>
              <w:tc>
                <w:tcPr>
                  <w:tcW w:w="0" w:type="auto"/>
                  <w:tcBorders>
                    <w:top w:val="single" w:sz="4" w:space="0" w:color="auto"/>
                    <w:left w:val="nil"/>
                  </w:tcBorders>
                  <w:tcMar>
                    <w:top w:w="75" w:type="dxa"/>
                    <w:left w:w="75" w:type="dxa"/>
                    <w:bottom w:w="75" w:type="dxa"/>
                    <w:right w:w="75" w:type="dxa"/>
                  </w:tcMar>
                  <w:vAlign w:val="center"/>
                  <w:hideMark/>
                </w:tcPr>
                <w:p w14:paraId="3E64BC77" w14:textId="77777777" w:rsidR="00570B5C" w:rsidRPr="001F4E2B" w:rsidRDefault="00570B5C" w:rsidP="007F1A6D">
                  <w:pPr>
                    <w:spacing w:after="0" w:line="240" w:lineRule="auto"/>
                    <w:jc w:val="center"/>
                    <w:textAlignment w:val="top"/>
                    <w:rPr>
                      <w:rFonts w:eastAsia="Times New Roman" w:cs="Times New Roman"/>
                      <w:kern w:val="0"/>
                      <w:sz w:val="20"/>
                      <w:szCs w:val="20"/>
                      <w14:ligatures w14:val="none"/>
                    </w:rPr>
                  </w:pPr>
                  <w:r w:rsidRPr="001F4E2B">
                    <w:rPr>
                      <w:rFonts w:cs="Times New Roman"/>
                      <w:b/>
                      <w:bCs/>
                      <w:color w:val="000000" w:themeColor="text1"/>
                      <w:kern w:val="24"/>
                      <w:sz w:val="20"/>
                      <w:szCs w:val="20"/>
                      <w14:ligatures w14:val="none"/>
                    </w:rPr>
                    <w:t>100</w:t>
                  </w:r>
                </w:p>
              </w:tc>
            </w:tr>
          </w:tbl>
          <w:p w14:paraId="21DF210D" w14:textId="77777777" w:rsidR="00570B5C" w:rsidRDefault="00570B5C" w:rsidP="007F1A6D">
            <w:pPr>
              <w:rPr>
                <w:b/>
                <w:bCs/>
              </w:rPr>
            </w:pPr>
          </w:p>
        </w:tc>
      </w:tr>
    </w:tbl>
    <w:p w14:paraId="57220E65" w14:textId="77777777" w:rsidR="00E05520" w:rsidRDefault="00E05520" w:rsidP="00570B5C">
      <w:pPr>
        <w:rPr>
          <w:rFonts w:cs="Times New Roman"/>
        </w:rPr>
      </w:pPr>
    </w:p>
    <w:p w14:paraId="0FE9BB60" w14:textId="77777777" w:rsidR="00E05520" w:rsidRDefault="00E05520" w:rsidP="00570B5C">
      <w:pPr>
        <w:rPr>
          <w:rFonts w:cs="Times New Roman"/>
        </w:rPr>
      </w:pPr>
    </w:p>
    <w:p w14:paraId="782981E8" w14:textId="77777777" w:rsidR="00570B5C" w:rsidRDefault="00570B5C" w:rsidP="00570B5C">
      <w:pPr>
        <w:pStyle w:val="Heading3"/>
      </w:pPr>
      <w:bookmarkStart w:id="45" w:name="_Ref211697301"/>
      <w:bookmarkStart w:id="46" w:name="_Toc211703344"/>
      <w:r>
        <w:t>Multiple Imputation</w:t>
      </w:r>
      <w:bookmarkEnd w:id="45"/>
      <w:bookmarkEnd w:id="46"/>
    </w:p>
    <w:p w14:paraId="6B69A5AD" w14:textId="399A834D" w:rsidR="00570B5C" w:rsidRDefault="00570B5C" w:rsidP="00570B5C">
      <w:pPr>
        <w:rPr>
          <w:rFonts w:cs="Times New Roman"/>
          <w:szCs w:val="24"/>
        </w:rPr>
      </w:pPr>
      <w:r w:rsidRPr="00601425">
        <w:rPr>
          <w:rFonts w:cs="Times New Roman"/>
          <w:b/>
          <w:bCs/>
          <w:szCs w:val="24"/>
        </w:rPr>
        <w:t>Multiple Imputation (MI)</w:t>
      </w:r>
      <w:r w:rsidRPr="00BA1E50">
        <w:rPr>
          <w:rFonts w:cs="Times New Roman"/>
          <w:szCs w:val="24"/>
        </w:rPr>
        <w:t xml:space="preserve"> </w:t>
      </w:r>
      <w:r w:rsidRPr="00F14836">
        <w:rPr>
          <w:rFonts w:cs="Times New Roman"/>
          <w:szCs w:val="24"/>
        </w:rPr>
        <w:t xml:space="preserve">is a widely used strategy to handle missingness in both outcome and covariates, particularly under the </w:t>
      </w:r>
      <w:r>
        <w:rPr>
          <w:rFonts w:cs="Times New Roman"/>
          <w:szCs w:val="24"/>
        </w:rPr>
        <w:t xml:space="preserve">MAR </w:t>
      </w:r>
      <w:r w:rsidRPr="00F14836">
        <w:rPr>
          <w:rFonts w:cs="Times New Roman"/>
          <w:szCs w:val="24"/>
        </w:rPr>
        <w:t>assumption. MI involves creating multiple plausible imputed datasets, analyzing each dataset separately, and then combining the results using specific rules</w:t>
      </w:r>
      <w:r>
        <w:rPr>
          <w:rFonts w:cs="Times New Roman"/>
          <w:szCs w:val="24"/>
        </w:rPr>
        <w:t xml:space="preserve">, </w:t>
      </w:r>
      <w:r w:rsidRPr="00F14836">
        <w:rPr>
          <w:rFonts w:cs="Times New Roman"/>
          <w:szCs w:val="24"/>
        </w:rPr>
        <w:t>e.g., Rubin's rules</w:t>
      </w:r>
      <w:r>
        <w:rPr>
          <w:rFonts w:cs="Times New Roman"/>
          <w:szCs w:val="24"/>
        </w:rPr>
        <w:t xml:space="preserve"> </w:t>
      </w:r>
      <w:r w:rsidRPr="00093F89">
        <w:rPr>
          <w:szCs w:val="24"/>
        </w:rPr>
        <w:fldChar w:fldCharType="begin"/>
      </w:r>
      <w:r w:rsidRPr="00093F89">
        <w:rPr>
          <w:szCs w:val="24"/>
        </w:rPr>
        <w:instrText xml:space="preserve"> ADDIN EN.CITE &lt;EndNote&gt;&lt;Cite&gt;&lt;Author&gt;Rubin&lt;/Author&gt;&lt;Year&gt;2018&lt;/Year&gt;&lt;RecNum&gt;7&lt;/RecNum&gt;&lt;DisplayText&gt;(Rubin, 2018)&lt;/DisplayText&gt;&lt;record&gt;&lt;rec-number&gt;7&lt;/rec-number&gt;&lt;foreign-keys&gt;&lt;key app="EN" db-id="fpeaez5vpz90t2eeder5wddxz0dv9p9zxpz0" timestamp="1717367247"&gt;7&lt;/key&gt;&lt;/foreign-keys&gt;&lt;ref-type name="Book Section"&gt;5&lt;/ref-type&gt;&lt;contributors&gt;&lt;authors&gt;&lt;author&gt;Rubin, Donald B&lt;/author&gt;&lt;/authors&gt;&lt;/contributors&gt;&lt;titles&gt;&lt;title&gt;Multiple imputation&lt;/title&gt;&lt;secondary-title&gt;Flexible Imputation of Missing Data, Second Edition&lt;/secondary-title&gt;&lt;/titles&gt;&lt;pages&gt;29-62&lt;/pages&gt;&lt;dates&gt;&lt;year&gt;2018&lt;/year&gt;&lt;/dates&gt;&lt;publisher&gt;Chapman and Hall/CRC&lt;/publisher&gt;&lt;urls&gt;&lt;/urls&gt;&lt;/record&gt;&lt;/Cite&gt;&lt;/EndNote&gt;</w:instrText>
      </w:r>
      <w:r w:rsidRPr="00093F89">
        <w:rPr>
          <w:szCs w:val="24"/>
        </w:rPr>
        <w:fldChar w:fldCharType="separate"/>
      </w:r>
      <w:r w:rsidRPr="00093F89">
        <w:rPr>
          <w:szCs w:val="24"/>
        </w:rPr>
        <w:t>(Rubin, 2018)</w:t>
      </w:r>
      <w:r w:rsidRPr="00093F89">
        <w:rPr>
          <w:szCs w:val="24"/>
        </w:rPr>
        <w:fldChar w:fldCharType="end"/>
      </w:r>
      <w:r w:rsidRPr="00F14836">
        <w:rPr>
          <w:rFonts w:cs="Times New Roman"/>
          <w:szCs w:val="24"/>
        </w:rPr>
        <w:t xml:space="preserve">. This approach accounts for the uncertainty in the </w:t>
      </w:r>
      <w:r w:rsidRPr="00F14836">
        <w:rPr>
          <w:rFonts w:cs="Times New Roman"/>
          <w:szCs w:val="24"/>
        </w:rPr>
        <w:lastRenderedPageBreak/>
        <w:t>imputed values, leading to valid statistical inferences.</w:t>
      </w:r>
      <w:r>
        <w:rPr>
          <w:rFonts w:cs="Times New Roman"/>
          <w:szCs w:val="24"/>
        </w:rPr>
        <w:t xml:space="preserve"> For a detailed introduction, please refer to </w:t>
      </w:r>
      <w:r w:rsidRPr="00141D23">
        <w:rPr>
          <w:rFonts w:cs="Times New Roman"/>
          <w:i/>
          <w:iCs/>
          <w:szCs w:val="24"/>
        </w:rPr>
        <w:t>Flexible Imputation of Missing Data</w:t>
      </w:r>
      <w:r>
        <w:rPr>
          <w:rFonts w:cs="Times New Roman"/>
          <w:szCs w:val="24"/>
        </w:rPr>
        <w:t xml:space="preserve"> by </w:t>
      </w:r>
      <w:r w:rsidRPr="00141D23">
        <w:rPr>
          <w:rFonts w:cs="Times New Roman"/>
          <w:szCs w:val="24"/>
        </w:rPr>
        <w:t xml:space="preserve">Stef van </w:t>
      </w:r>
      <w:proofErr w:type="spellStart"/>
      <w:r w:rsidRPr="00141D23">
        <w:rPr>
          <w:rFonts w:cs="Times New Roman"/>
          <w:szCs w:val="24"/>
        </w:rPr>
        <w:t>Buuren</w:t>
      </w:r>
      <w:proofErr w:type="spellEnd"/>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&lt;EndNote&gt;&lt;Cite&gt;&lt;Author&gt;van Buuren&lt;/Author&gt;&lt;Year&gt;2018&lt;/Year&gt;&lt;RecNum&gt;10&lt;/RecNum&gt;&lt;DisplayText&gt;(van Buuren, 2018)&lt;/DisplayText&gt;&lt;record&gt;&lt;rec-number&gt;10&lt;/rec-number&gt;&lt;foreign-keys&gt;&lt;key app="EN" db-id="fpeaez5vpz90t2eeder5wddxz0dv9p9zxpz0" timestamp="1717440156"&gt;10&lt;/key&gt;&lt;/foreign-keys&gt;&lt;ref-type name="Book"&gt;6&lt;/ref-type&gt;&lt;contributors&gt;&lt;authors&gt;&lt;author&gt;van Buuren, S.&lt;/author&gt;&lt;/authors&gt;&lt;/contributors&gt;&lt;titles&gt;&lt;title&gt;Flexible Imputation of Missing Data&lt;/title&gt;&lt;/titles&gt;&lt;dates&gt;&lt;year&gt;2018&lt;/year&gt;&lt;/dates&gt;&lt;publisher&gt;CRC Press, Taylor &amp;amp; Francis Group&lt;/publisher&gt;&lt;isbn&gt;9781138588318&lt;/isbn&gt;&lt;urls&gt;&lt;related-urls&gt;&lt;url&gt;https://books.google.com/books?id=bLmItgEACAAJ&lt;/url&gt;&lt;/related-urls&gt;&lt;/urls&gt;&lt;/record&gt;&lt;/Cite&gt;&lt;/EndNote&gt;</w:instrText>
      </w:r>
      <w:r>
        <w:rPr>
          <w:rFonts w:cs="Times New Roman"/>
          <w:szCs w:val="24"/>
        </w:rPr>
        <w:fldChar w:fldCharType="separate"/>
      </w:r>
      <w:r>
        <w:rPr>
          <w:rFonts w:cs="Times New Roman"/>
          <w:noProof/>
          <w:szCs w:val="24"/>
        </w:rPr>
        <w:t>(van Buuren, 2018)</w:t>
      </w:r>
      <w:r>
        <w:rPr>
          <w:rFonts w:cs="Times New Roman"/>
          <w:szCs w:val="24"/>
        </w:rPr>
        <w:fldChar w:fldCharType="end"/>
      </w:r>
      <w:r>
        <w:rPr>
          <w:rFonts w:cs="Times New Roman"/>
          <w:szCs w:val="24"/>
        </w:rPr>
        <w:t>.</w:t>
      </w:r>
    </w:p>
    <w:p w14:paraId="4F05DC8D" w14:textId="3D601A1B" w:rsidR="00570B5C" w:rsidRDefault="00570B5C" w:rsidP="00570B5C">
      <w:pPr>
        <w:rPr>
          <w:rFonts w:cs="Times New Roman"/>
          <w:szCs w:val="24"/>
        </w:rPr>
      </w:pPr>
      <w:r w:rsidRPr="00CA7000">
        <w:rPr>
          <w:rFonts w:cs="Times New Roman"/>
          <w:szCs w:val="24"/>
        </w:rPr>
        <w:t xml:space="preserve">Within the MI framework, various methods can be used to create the imputed datasets. One popular and flexible method is </w:t>
      </w:r>
      <w:r w:rsidRPr="00CA7000">
        <w:rPr>
          <w:rFonts w:cs="Times New Roman"/>
          <w:b/>
          <w:bCs/>
          <w:szCs w:val="24"/>
        </w:rPr>
        <w:t>Fully Conditional Specification (FCS)</w:t>
      </w:r>
      <w:r w:rsidRPr="00CA7000">
        <w:rPr>
          <w:rFonts w:cs="Times New Roman"/>
          <w:szCs w:val="24"/>
        </w:rPr>
        <w:t xml:space="preserve">, also known as </w:t>
      </w:r>
      <w:r w:rsidRPr="00CA7000">
        <w:rPr>
          <w:rFonts w:cs="Times New Roman"/>
          <w:b/>
          <w:bCs/>
          <w:szCs w:val="24"/>
        </w:rPr>
        <w:t>Multiple Imputation by Chained Equations (MICE)</w:t>
      </w:r>
      <w:r w:rsidRPr="00CA7000">
        <w:rPr>
          <w:rFonts w:cs="Times New Roman"/>
          <w:szCs w:val="24"/>
        </w:rPr>
        <w:t>. FCS operates through a sequence of univariate imputation models, assuming the existence of a joint distribution for all variables. This approach makes FCS suitable for datasets with arbitrary missing patterns. The method works by imputing missing values on a variable-by-variable basis, using iterative cycles to refine imputations. This process preserves relationships between variables in the imputed data and captures complex interdependencies. FCS can accommodate various types of variables (continuous, binary, categorical) within the same imputation model. Additionally, the method allows for the inclusion of auxiliary variables in the imputation model, potentially improving the quality of imputations.</w:t>
      </w:r>
    </w:p>
    <w:p w14:paraId="7855765C" w14:textId="0A7B3994" w:rsidR="006068E5" w:rsidRDefault="006068E5" w:rsidP="006068E5">
      <w:pPr>
        <w:pStyle w:val="BodyText"/>
        <w:rPr>
          <w:rFonts w:ascii="Times New Roman" w:hAnsi="Times New Roman" w:cs="Times New Roman"/>
          <w:sz w:val="24"/>
          <w:szCs w:val="24"/>
        </w:rPr>
      </w:pPr>
      <w:r w:rsidRPr="00F22488">
        <w:rPr>
          <w:rFonts w:ascii="Times New Roman" w:hAnsi="Times New Roman" w:cs="Times New Roman"/>
          <w:sz w:val="24"/>
          <w:szCs w:val="24"/>
        </w:rPr>
        <w:t>For the FCS/MICE imputation process, based on the type of variable being imputed</w:t>
      </w:r>
      <w:r>
        <w:rPr>
          <w:rFonts w:ascii="Times New Roman" w:hAnsi="Times New Roman" w:cs="Times New Roman"/>
          <w:sz w:val="24"/>
          <w:szCs w:val="24"/>
        </w:rPr>
        <w:t xml:space="preserve">, </w:t>
      </w:r>
      <w:r w:rsidRPr="00F22488">
        <w:rPr>
          <w:rFonts w:ascii="Times New Roman" w:hAnsi="Times New Roman" w:cs="Times New Roman"/>
          <w:sz w:val="24"/>
          <w:szCs w:val="24"/>
        </w:rPr>
        <w:t xml:space="preserve">the </w:t>
      </w:r>
      <w:r>
        <w:rPr>
          <w:rFonts w:ascii="Times New Roman" w:hAnsi="Times New Roman" w:cs="Times New Roman"/>
          <w:sz w:val="24"/>
          <w:szCs w:val="24"/>
        </w:rPr>
        <w:t>following regression methods can be used</w:t>
      </w:r>
      <w:r w:rsidRPr="00F22488">
        <w:rPr>
          <w:rFonts w:ascii="Times New Roman" w:hAnsi="Times New Roman" w:cs="Times New Roman"/>
          <w:sz w:val="24"/>
          <w:szCs w:val="24"/>
        </w:rPr>
        <w:t>:</w:t>
      </w:r>
    </w:p>
    <w:p w14:paraId="01AA8F34" w14:textId="77777777" w:rsidR="006068E5" w:rsidRPr="006A78D6" w:rsidRDefault="006068E5" w:rsidP="006068E5">
      <w:pPr>
        <w:pStyle w:val="ListParagraph"/>
        <w:numPr>
          <w:ilvl w:val="0"/>
          <w:numId w:val="28"/>
        </w:numPr>
        <w:ind w:left="720"/>
        <w:rPr>
          <w:szCs w:val="24"/>
        </w:rPr>
      </w:pPr>
      <w:r w:rsidRPr="006A78D6">
        <w:rPr>
          <w:szCs w:val="24"/>
        </w:rPr>
        <w:t xml:space="preserve">Continuous: Linear regression </w:t>
      </w:r>
    </w:p>
    <w:p w14:paraId="07446109" w14:textId="77777777" w:rsidR="006068E5" w:rsidRPr="006A78D6" w:rsidRDefault="006068E5" w:rsidP="006068E5">
      <w:pPr>
        <w:pStyle w:val="ListParagraph"/>
        <w:numPr>
          <w:ilvl w:val="0"/>
          <w:numId w:val="28"/>
        </w:numPr>
        <w:ind w:left="720"/>
        <w:rPr>
          <w:szCs w:val="24"/>
        </w:rPr>
      </w:pPr>
      <w:r w:rsidRPr="006A78D6">
        <w:rPr>
          <w:szCs w:val="24"/>
        </w:rPr>
        <w:t xml:space="preserve">Binary: Logistic regression   </w:t>
      </w:r>
    </w:p>
    <w:p w14:paraId="654B5104" w14:textId="77777777" w:rsidR="006068E5" w:rsidRPr="006A78D6" w:rsidRDefault="006068E5" w:rsidP="006068E5">
      <w:pPr>
        <w:pStyle w:val="ListParagraph"/>
        <w:numPr>
          <w:ilvl w:val="0"/>
          <w:numId w:val="28"/>
        </w:numPr>
        <w:ind w:left="720"/>
        <w:rPr>
          <w:szCs w:val="24"/>
        </w:rPr>
      </w:pPr>
      <w:r w:rsidRPr="006A78D6">
        <w:rPr>
          <w:szCs w:val="24"/>
        </w:rPr>
        <w:t>Categorical (ordinal): Ordered logistic regression (proportional odds)</w:t>
      </w:r>
    </w:p>
    <w:p w14:paraId="156FE083" w14:textId="77777777" w:rsidR="006068E5" w:rsidRPr="0002697D" w:rsidRDefault="006068E5" w:rsidP="006068E5">
      <w:pPr>
        <w:pStyle w:val="ListParagraph"/>
        <w:numPr>
          <w:ilvl w:val="0"/>
          <w:numId w:val="28"/>
        </w:numPr>
        <w:ind w:left="720"/>
        <w:rPr>
          <w:szCs w:val="24"/>
        </w:rPr>
      </w:pPr>
      <w:r w:rsidRPr="006A78D6">
        <w:rPr>
          <w:szCs w:val="24"/>
        </w:rPr>
        <w:t>Categorical (nominal): Multinomial (polytomous) logistic regression</w:t>
      </w:r>
    </w:p>
    <w:p w14:paraId="48CE5C81" w14:textId="77777777" w:rsidR="00D67DD2" w:rsidRDefault="004C73BD" w:rsidP="004C73BD">
      <w:pPr>
        <w:pStyle w:val="BodyText"/>
        <w:rPr>
          <w:rFonts w:ascii="Times New Roman" w:hAnsi="Times New Roman" w:cs="Times New Roman"/>
          <w:sz w:val="24"/>
          <w:szCs w:val="24"/>
        </w:rPr>
      </w:pPr>
      <w:r w:rsidRPr="003F2B92">
        <w:rPr>
          <w:rFonts w:ascii="Times New Roman" w:hAnsi="Times New Roman" w:cs="Times New Roman"/>
          <w:sz w:val="24"/>
          <w:szCs w:val="24"/>
        </w:rPr>
        <w:t xml:space="preserve">A key point in MI is to appropriately specify the </w:t>
      </w:r>
      <w:r w:rsidR="00B27D01">
        <w:rPr>
          <w:rFonts w:ascii="Times New Roman" w:hAnsi="Times New Roman" w:cs="Times New Roman"/>
          <w:sz w:val="24"/>
          <w:szCs w:val="24"/>
        </w:rPr>
        <w:t>variables</w:t>
      </w:r>
      <w:r>
        <w:rPr>
          <w:rFonts w:ascii="Times New Roman" w:hAnsi="Times New Roman" w:cs="Times New Roman"/>
          <w:sz w:val="24"/>
          <w:szCs w:val="24"/>
        </w:rPr>
        <w:t xml:space="preserve"> </w:t>
      </w:r>
      <w:r w:rsidRPr="003F2B92">
        <w:rPr>
          <w:rFonts w:ascii="Times New Roman" w:hAnsi="Times New Roman" w:cs="Times New Roman"/>
          <w:sz w:val="24"/>
          <w:szCs w:val="24"/>
        </w:rPr>
        <w:t xml:space="preserve">related to the missing mechanism in the imputation model under the MAR assumption. </w:t>
      </w:r>
      <w:r>
        <w:rPr>
          <w:rFonts w:ascii="Times New Roman" w:hAnsi="Times New Roman" w:cs="Times New Roman"/>
          <w:sz w:val="24"/>
          <w:szCs w:val="24"/>
        </w:rPr>
        <w:t xml:space="preserve">Our simulation results showed: when the imputation model is under-specified, the resulting estimates can be biased, and the inference can be invalid; when the imputation model is correctly specified or over-specified, the resulting estimates are approximately unbiased, and the inference is valid. </w:t>
      </w:r>
    </w:p>
    <w:p w14:paraId="60920DC1" w14:textId="1DAE7515" w:rsidR="004C73BD" w:rsidRDefault="00501916" w:rsidP="004C73BD">
      <w:pPr>
        <w:pStyle w:val="BodyText"/>
        <w:rPr>
          <w:rFonts w:ascii="Times New Roman" w:hAnsi="Times New Roman" w:cs="Times New Roman"/>
          <w:sz w:val="24"/>
          <w:szCs w:val="24"/>
        </w:rPr>
      </w:pPr>
      <w:r w:rsidRPr="00501916">
        <w:rPr>
          <w:rFonts w:ascii="Times New Roman" w:hAnsi="Times New Roman" w:cs="Times New Roman"/>
          <w:sz w:val="24"/>
          <w:szCs w:val="24"/>
        </w:rPr>
        <w:t xml:space="preserve">Because the true missingness model is unknown in practice, the </w:t>
      </w:r>
      <w:r w:rsidRPr="00501916">
        <w:rPr>
          <w:rFonts w:ascii="Times New Roman" w:hAnsi="Times New Roman" w:cs="Times New Roman"/>
          <w:sz w:val="24"/>
          <w:szCs w:val="24"/>
          <w:u w:val="single"/>
        </w:rPr>
        <w:t xml:space="preserve">CC recommends including all </w:t>
      </w:r>
      <w:r w:rsidR="00B27D01">
        <w:rPr>
          <w:rFonts w:ascii="Times New Roman" w:hAnsi="Times New Roman" w:cs="Times New Roman"/>
          <w:sz w:val="24"/>
          <w:szCs w:val="24"/>
          <w:u w:val="single"/>
        </w:rPr>
        <w:t>covariates</w:t>
      </w:r>
      <w:r w:rsidRPr="00501916">
        <w:rPr>
          <w:rFonts w:ascii="Times New Roman" w:hAnsi="Times New Roman" w:cs="Times New Roman"/>
          <w:sz w:val="24"/>
          <w:szCs w:val="24"/>
          <w:u w:val="single"/>
        </w:rPr>
        <w:t xml:space="preserve"> from the main analytic model, along with any additional variables that may be related to the probability of missingness (e.g., </w:t>
      </w:r>
      <w:r w:rsidR="00695BA9">
        <w:rPr>
          <w:rFonts w:ascii="Times New Roman" w:hAnsi="Times New Roman" w:cs="Times New Roman"/>
          <w:sz w:val="24"/>
          <w:szCs w:val="24"/>
          <w:u w:val="single"/>
        </w:rPr>
        <w:t>design variables</w:t>
      </w:r>
      <w:r w:rsidRPr="00501916">
        <w:rPr>
          <w:rFonts w:ascii="Times New Roman" w:hAnsi="Times New Roman" w:cs="Times New Roman"/>
          <w:sz w:val="24"/>
          <w:szCs w:val="24"/>
          <w:u w:val="single"/>
        </w:rPr>
        <w:t>), in the MI procedure</w:t>
      </w:r>
      <w:r w:rsidRPr="00501916">
        <w:rPr>
          <w:rFonts w:ascii="Times New Roman" w:hAnsi="Times New Roman" w:cs="Times New Roman"/>
          <w:sz w:val="24"/>
          <w:szCs w:val="24"/>
        </w:rPr>
        <w:t>.</w:t>
      </w:r>
    </w:p>
    <w:p w14:paraId="568F804D" w14:textId="77777777" w:rsidR="004C73BD" w:rsidRDefault="004C73BD" w:rsidP="00570B5C">
      <w:pPr>
        <w:rPr>
          <w:rFonts w:cs="Times New Roman"/>
        </w:rPr>
      </w:pPr>
    </w:p>
    <w:p w14:paraId="03CBB17D" w14:textId="6AD9C0F2" w:rsidR="00184897" w:rsidRPr="00BA4422" w:rsidRDefault="00D34977" w:rsidP="00184897">
      <w:pPr>
        <w:pStyle w:val="Heading3"/>
        <w:rPr>
          <w:highlight w:val="cyan"/>
          <w:rPrChange w:id="47" w:author="Zhao, Beibo [2]" w:date="2025-10-18T16:08:00Z">
            <w:rPr/>
          </w:rPrChange>
        </w:rPr>
      </w:pPr>
      <w:bookmarkStart w:id="48" w:name="_Toc211703345"/>
      <w:r w:rsidRPr="00BA4422">
        <w:rPr>
          <w:highlight w:val="cyan"/>
          <w:rPrChange w:id="49" w:author="Zhao, Beibo [2]" w:date="2025-10-18T16:08:00Z">
            <w:rPr/>
          </w:rPrChange>
        </w:rPr>
        <w:t>Inverse Probability Weighting</w:t>
      </w:r>
      <w:bookmarkEnd w:id="48"/>
    </w:p>
    <w:p w14:paraId="5BC5A7F6" w14:textId="050BCAF1" w:rsidR="00184897" w:rsidRDefault="0033764F" w:rsidP="00570B5C">
      <w:r w:rsidRPr="00841977">
        <w:rPr>
          <w:rFonts w:cs="Times New Roman"/>
          <w:b/>
          <w:bCs/>
        </w:rPr>
        <w:t>Inverse Probability Weighting (IPW)</w:t>
      </w:r>
      <w:r w:rsidRPr="00AD3991">
        <w:rPr>
          <w:rFonts w:cs="Times New Roman"/>
        </w:rPr>
        <w:t xml:space="preserve"> </w:t>
      </w:r>
      <w:r w:rsidR="00AD3991" w:rsidRPr="00AD3991">
        <w:rPr>
          <w:rFonts w:cs="Times New Roman"/>
        </w:rPr>
        <w:t>is an alternative approach for handling missing visits that, like</w:t>
      </w:r>
      <w:r w:rsidR="00AD3991">
        <w:rPr>
          <w:rFonts w:cs="Times New Roman"/>
        </w:rPr>
        <w:t xml:space="preserve"> MI</w:t>
      </w:r>
      <w:r w:rsidR="00AD3991" w:rsidRPr="00AD3991">
        <w:rPr>
          <w:rFonts w:cs="Times New Roman"/>
        </w:rPr>
        <w:t xml:space="preserve">, provides unbiased estimation under the assumption that visit </w:t>
      </w:r>
      <w:r w:rsidR="00A935F0">
        <w:rPr>
          <w:rFonts w:cs="Times New Roman"/>
        </w:rPr>
        <w:t>participation</w:t>
      </w:r>
      <w:r w:rsidR="00AD3991" w:rsidRPr="00AD3991">
        <w:rPr>
          <w:rFonts w:cs="Times New Roman"/>
        </w:rPr>
        <w:t xml:space="preserve"> is </w:t>
      </w:r>
      <w:r w:rsidR="00AD3991">
        <w:rPr>
          <w:rFonts w:cs="Times New Roman"/>
        </w:rPr>
        <w:t xml:space="preserve">MAR </w:t>
      </w:r>
      <w:r w:rsidR="00AD3991" w:rsidRPr="00AD3991">
        <w:rPr>
          <w:rFonts w:cs="Times New Roman"/>
        </w:rPr>
        <w:t>after conditioning on observed data.</w:t>
      </w:r>
      <w:r w:rsidR="00AD3991">
        <w:rPr>
          <w:rFonts w:cs="Times New Roman"/>
        </w:rPr>
        <w:t xml:space="preserve"> </w:t>
      </w:r>
      <w:r w:rsidR="00AD3991">
        <w:t xml:space="preserve">Whereas MI replaces missing data with plausible values, IPW adjusts the contribution of observed data by up-weighting participants who are similar to those who did not </w:t>
      </w:r>
      <w:r w:rsidR="004C0F80">
        <w:t>participate in</w:t>
      </w:r>
      <w:r w:rsidR="00AD3991">
        <w:t xml:space="preserve"> a given visit.</w:t>
      </w:r>
    </w:p>
    <w:p w14:paraId="5595FCD0" w14:textId="105305D5" w:rsidR="00F72123" w:rsidRDefault="00F72123" w:rsidP="00570B5C">
      <w:r w:rsidRPr="00F5234E">
        <w:rPr>
          <w:u w:val="single"/>
        </w:rPr>
        <w:t xml:space="preserve">In the HCHS/SOL, the released sampling weights for </w:t>
      </w:r>
      <w:r w:rsidRPr="00F5234E">
        <w:rPr>
          <w:rStyle w:val="Strong"/>
          <w:b w:val="0"/>
          <w:bCs w:val="0"/>
          <w:u w:val="single"/>
        </w:rPr>
        <w:t>Visit 1, Visit 2, and Visit 3</w:t>
      </w:r>
      <w:r w:rsidRPr="00F5234E">
        <w:rPr>
          <w:u w:val="single"/>
        </w:rPr>
        <w:t xml:space="preserve"> already </w:t>
      </w:r>
      <w:r w:rsidR="006B1254">
        <w:rPr>
          <w:u w:val="single"/>
        </w:rPr>
        <w:t>accounted</w:t>
      </w:r>
      <w:r w:rsidRPr="00F5234E">
        <w:rPr>
          <w:u w:val="single"/>
        </w:rPr>
        <w:t xml:space="preserve"> for nonresponse</w:t>
      </w:r>
      <w:r w:rsidR="006B1254">
        <w:rPr>
          <w:u w:val="single"/>
        </w:rPr>
        <w:t xml:space="preserve"> due to missing </w:t>
      </w:r>
      <w:r w:rsidR="00CC7DBF">
        <w:rPr>
          <w:u w:val="single"/>
        </w:rPr>
        <w:t xml:space="preserve">the specific </w:t>
      </w:r>
      <w:r w:rsidR="006B1254">
        <w:rPr>
          <w:u w:val="single"/>
        </w:rPr>
        <w:t>visit</w:t>
      </w:r>
      <w:r>
        <w:t xml:space="preserve">. For Visit 1, please refer to </w:t>
      </w:r>
      <w:r w:rsidRPr="002E494F">
        <w:rPr>
          <w:i/>
          <w:iCs/>
          <w:szCs w:val="24"/>
        </w:rPr>
        <w:t>HCHS/SOL Analysis Methods at Baseline</w:t>
      </w:r>
      <w:r>
        <w:rPr>
          <w:szCs w:val="24"/>
        </w:rPr>
        <w:t xml:space="preserve">. For Visit 2, please refer to </w:t>
      </w:r>
      <w:r w:rsidRPr="002E494F">
        <w:rPr>
          <w:i/>
          <w:iCs/>
          <w:szCs w:val="24"/>
        </w:rPr>
        <w:t xml:space="preserve">HCHS/SOL Analysis Methods </w:t>
      </w:r>
      <w:r>
        <w:rPr>
          <w:i/>
          <w:iCs/>
          <w:szCs w:val="24"/>
        </w:rPr>
        <w:t>– Visit 2</w:t>
      </w:r>
      <w:r>
        <w:rPr>
          <w:szCs w:val="24"/>
        </w:rPr>
        <w:t xml:space="preserve">. For Visit 3, as </w:t>
      </w:r>
      <w:r>
        <w:t xml:space="preserve">described in </w:t>
      </w:r>
      <w:r w:rsidRPr="00F72123">
        <w:rPr>
          <w:b/>
          <w:bCs/>
        </w:rPr>
        <w:t xml:space="preserve">Section </w:t>
      </w:r>
      <w:r w:rsidRPr="00F72123">
        <w:rPr>
          <w:b/>
          <w:bCs/>
        </w:rPr>
        <w:fldChar w:fldCharType="begin"/>
      </w:r>
      <w:r w:rsidRPr="00F72123">
        <w:rPr>
          <w:b/>
          <w:bCs/>
        </w:rPr>
        <w:instrText xml:space="preserve"> REF _Ref210650408 \r \h </w:instrText>
      </w:r>
      <w:r>
        <w:rPr>
          <w:b/>
          <w:bCs/>
        </w:rPr>
        <w:instrText xml:space="preserve"> \* MERGEFORMAT </w:instrText>
      </w:r>
      <w:r w:rsidRPr="00F72123">
        <w:rPr>
          <w:b/>
          <w:bCs/>
        </w:rPr>
      </w:r>
      <w:r w:rsidRPr="00F72123">
        <w:rPr>
          <w:b/>
          <w:bCs/>
        </w:rPr>
        <w:fldChar w:fldCharType="separate"/>
      </w:r>
      <w:r w:rsidR="00BD52CF">
        <w:rPr>
          <w:b/>
          <w:bCs/>
        </w:rPr>
        <w:t>2.1</w:t>
      </w:r>
      <w:r w:rsidRPr="00F72123">
        <w:rPr>
          <w:b/>
          <w:bCs/>
        </w:rPr>
        <w:fldChar w:fldCharType="end"/>
      </w:r>
      <w:r>
        <w:t xml:space="preserve">, </w:t>
      </w:r>
      <w:r w:rsidRPr="00F72123">
        <w:t xml:space="preserve">the Visit 3 participation probabilities were estimated using a </w:t>
      </w:r>
      <w:r>
        <w:t>C</w:t>
      </w:r>
      <w:r w:rsidR="0066124E">
        <w:t>AR</w:t>
      </w:r>
      <w:r>
        <w:t>T</w:t>
      </w:r>
      <w:r w:rsidRPr="00F72123">
        <w:t xml:space="preserve"> model based on baseline and follow-up characteristics, and their </w:t>
      </w:r>
      <w:r w:rsidRPr="00F72123">
        <w:lastRenderedPageBreak/>
        <w:t>inverses form</w:t>
      </w:r>
      <w:r w:rsidR="006B1254">
        <w:t>ed</w:t>
      </w:r>
      <w:r w:rsidRPr="00F72123">
        <w:t xml:space="preserve"> the non-response–adjusted weights</w:t>
      </w:r>
      <w:r>
        <w:t xml:space="preserve">. These released weights therefore serve as </w:t>
      </w:r>
      <w:r w:rsidRPr="00F72123">
        <w:rPr>
          <w:rStyle w:val="Strong"/>
          <w:b w:val="0"/>
          <w:bCs w:val="0"/>
        </w:rPr>
        <w:t xml:space="preserve">design-based </w:t>
      </w:r>
      <w:r w:rsidR="00CC7DBF">
        <w:rPr>
          <w:rStyle w:val="Strong"/>
          <w:b w:val="0"/>
          <w:bCs w:val="0"/>
        </w:rPr>
        <w:t>nonresponse</w:t>
      </w:r>
      <w:r w:rsidRPr="00F72123">
        <w:rPr>
          <w:rStyle w:val="Strong"/>
          <w:b w:val="0"/>
          <w:bCs w:val="0"/>
        </w:rPr>
        <w:t>-adjusted weights</w:t>
      </w:r>
      <w:r>
        <w:t xml:space="preserve">, accounting simultaneously for unequal selection probabilities at baseline and for </w:t>
      </w:r>
      <w:r w:rsidR="00216C1C">
        <w:t xml:space="preserve">the respective </w:t>
      </w:r>
      <w:r>
        <w:t xml:space="preserve">differential visit </w:t>
      </w:r>
      <w:r w:rsidR="004C05BD">
        <w:t>participation</w:t>
      </w:r>
      <w:r>
        <w:t>.</w:t>
      </w:r>
    </w:p>
    <w:p w14:paraId="56637CE9" w14:textId="780639A4" w:rsidR="00FF374B" w:rsidRDefault="00021585" w:rsidP="00570B5C">
      <w:r w:rsidRPr="00021585">
        <w:t xml:space="preserve">When the true missingness mechanism depends solely on categorical or discrete variables that are well represented in the CART-defined strata, using </w:t>
      </w:r>
      <w:r w:rsidR="00A17044">
        <w:t xml:space="preserve">released sampling weights </w:t>
      </w:r>
      <w:r w:rsidRPr="00021585">
        <w:t xml:space="preserve">can provide valid finite-population inference for longitudinal analysis. However, CC simulation studies showed that when the true missingness mechanism depends on continuous variables, the CART-based weights alone </w:t>
      </w:r>
      <w:r w:rsidR="00E26139">
        <w:t>may not</w:t>
      </w:r>
      <w:r w:rsidRPr="00021585">
        <w:t xml:space="preserve"> fully capture variation in visit </w:t>
      </w:r>
      <w:r w:rsidR="004C05BD">
        <w:t>participation</w:t>
      </w:r>
      <w:r w:rsidRPr="00021585">
        <w:t xml:space="preserve">, because the tree algorithm partitions the sample into broad cells and can only approximate continuous effects coarsely. </w:t>
      </w:r>
    </w:p>
    <w:p w14:paraId="72D4AB5F" w14:textId="5056350A" w:rsidR="0074377A" w:rsidRPr="002B0F82" w:rsidRDefault="0074377A" w:rsidP="00570B5C">
      <w:pPr>
        <w:rPr>
          <w:highlight w:val="cyan"/>
          <w:rPrChange w:id="50" w:author="Zhao, Beibo [2]" w:date="2025-10-18T17:24:00Z">
            <w:rPr/>
          </w:rPrChange>
        </w:rPr>
      </w:pPr>
      <w:r w:rsidRPr="002B0F82">
        <w:rPr>
          <w:highlight w:val="cyan"/>
          <w:rPrChange w:id="51" w:author="Zhao, Beibo [2]" w:date="2025-10-18T17:24:00Z">
            <w:rPr/>
          </w:rPrChange>
        </w:rPr>
        <w:t xml:space="preserve">In such cases, an IPW adjustment based on a </w:t>
      </w:r>
      <w:r w:rsidRPr="002B0F82">
        <w:rPr>
          <w:b/>
          <w:bCs/>
          <w:highlight w:val="cyan"/>
          <w:rPrChange w:id="52" w:author="Zhao, Beibo [2]" w:date="2025-10-18T17:24:00Z">
            <w:rPr>
              <w:b/>
              <w:bCs/>
            </w:rPr>
          </w:rPrChange>
        </w:rPr>
        <w:t>Generalized Linear Model (GLM)</w:t>
      </w:r>
      <w:r w:rsidRPr="002B0F82">
        <w:rPr>
          <w:highlight w:val="cyan"/>
          <w:rPrChange w:id="53" w:author="Zhao, Beibo [2]" w:date="2025-10-18T17:24:00Z">
            <w:rPr/>
          </w:rPrChange>
        </w:rPr>
        <w:t xml:space="preserve"> can be used as an alternative approach to account for visit-specific nonresponse. In this approach, visit participation is modeled using a GLM with a logistic link, where predictors, including continuous ones, are selected to correctly specify the visit participation mechanism. </w:t>
      </w:r>
      <w:r w:rsidR="007757E7" w:rsidRPr="002B0F82">
        <w:rPr>
          <w:highlight w:val="cyan"/>
          <w:rPrChange w:id="54" w:author="Zhao, Beibo [2]" w:date="2025-10-18T17:24:00Z">
            <w:rPr/>
          </w:rPrChange>
        </w:rPr>
        <w:t xml:space="preserve">Separate GLM models are fitted for Visit 2 and Visit 3 to estimate visit-specific probabilities of participation, and the inverses of </w:t>
      </w:r>
      <w:commentRangeStart w:id="55"/>
      <w:r w:rsidR="007757E7" w:rsidRPr="002B0F82">
        <w:rPr>
          <w:highlight w:val="cyan"/>
          <w:rPrChange w:id="56" w:author="Zhao, Beibo [2]" w:date="2025-10-18T17:24:00Z">
            <w:rPr/>
          </w:rPrChange>
        </w:rPr>
        <w:t xml:space="preserve">these estimated </w:t>
      </w:r>
      <w:r w:rsidR="00623FB1" w:rsidRPr="002B0F82">
        <w:rPr>
          <w:highlight w:val="cyan"/>
          <w:rPrChange w:id="57" w:author="Zhao, Beibo [2]" w:date="2025-10-18T17:24:00Z">
            <w:rPr/>
          </w:rPrChange>
        </w:rPr>
        <w:t>pre</w:t>
      </w:r>
      <w:r w:rsidR="002B0F82" w:rsidRPr="002B0F82">
        <w:rPr>
          <w:highlight w:val="cyan"/>
          <w:rPrChange w:id="58" w:author="Zhao, Beibo [2]" w:date="2025-10-18T17:24:00Z">
            <w:rPr/>
          </w:rPrChange>
        </w:rPr>
        <w:t xml:space="preserve">dicted </w:t>
      </w:r>
      <w:r w:rsidR="00C62BF6" w:rsidRPr="00C62BF6">
        <w:rPr>
          <w:highlight w:val="cyan"/>
        </w:rPr>
        <w:t>probabilities</w:t>
      </w:r>
      <w:r w:rsidR="007757E7" w:rsidRPr="002B0F82">
        <w:rPr>
          <w:highlight w:val="cyan"/>
          <w:rPrChange w:id="59" w:author="Zhao, Beibo [2]" w:date="2025-10-18T17:24:00Z">
            <w:rPr/>
          </w:rPrChange>
        </w:rPr>
        <w:t xml:space="preserve"> are multiplied by the released Visit 1 sampling weights</w:t>
      </w:r>
      <w:commentRangeEnd w:id="55"/>
      <w:r w:rsidR="005E21C7" w:rsidRPr="002B0F82">
        <w:rPr>
          <w:rStyle w:val="CommentReference"/>
          <w:rFonts w:asciiTheme="minorHAnsi" w:eastAsia="SimSun" w:hAnsiTheme="minorHAnsi"/>
          <w:kern w:val="0"/>
          <w:highlight w:val="cyan"/>
          <w:lang w:eastAsia="en-US"/>
          <w14:ligatures w14:val="none"/>
          <w:rPrChange w:id="60" w:author="Zhao, Beibo [2]" w:date="2025-10-18T17:24:00Z">
            <w:rPr>
              <w:rStyle w:val="CommentReference"/>
              <w:rFonts w:asciiTheme="minorHAnsi" w:eastAsia="SimSun" w:hAnsiTheme="minorHAnsi"/>
              <w:kern w:val="0"/>
              <w:lang w:eastAsia="en-US"/>
              <w14:ligatures w14:val="none"/>
            </w:rPr>
          </w:rPrChange>
        </w:rPr>
        <w:commentReference w:id="55"/>
      </w:r>
      <w:r w:rsidR="00B146DF" w:rsidRPr="002B0F82">
        <w:rPr>
          <w:highlight w:val="cyan"/>
          <w:rPrChange w:id="61" w:author="Zhao, Beibo [2]" w:date="2025-10-18T17:24:00Z">
            <w:rPr/>
          </w:rPrChange>
        </w:rPr>
        <w:t xml:space="preserve">, </w:t>
      </w:r>
      <w:r w:rsidR="007757E7" w:rsidRPr="002B0F82">
        <w:rPr>
          <w:highlight w:val="cyan"/>
          <w:rPrChange w:id="62" w:author="Zhao, Beibo [2]" w:date="2025-10-18T17:24:00Z">
            <w:rPr/>
          </w:rPrChange>
        </w:rPr>
        <w:t>which already account for nonresponse at Visit 1</w:t>
      </w:r>
      <w:r w:rsidR="00B146DF" w:rsidRPr="002B0F82">
        <w:rPr>
          <w:highlight w:val="cyan"/>
          <w:rPrChange w:id="63" w:author="Zhao, Beibo [2]" w:date="2025-10-18T17:24:00Z">
            <w:rPr/>
          </w:rPrChange>
        </w:rPr>
        <w:t xml:space="preserve">, </w:t>
      </w:r>
      <w:r w:rsidR="007757E7" w:rsidRPr="002B0F82">
        <w:rPr>
          <w:highlight w:val="cyan"/>
          <w:rPrChange w:id="64" w:author="Zhao, Beibo [2]" w:date="2025-10-18T17:24:00Z">
            <w:rPr/>
          </w:rPrChange>
        </w:rPr>
        <w:t xml:space="preserve">to form the </w:t>
      </w:r>
      <w:r w:rsidR="0035550D" w:rsidRPr="002B0F82">
        <w:rPr>
          <w:highlight w:val="cyan"/>
          <w:rPrChange w:id="65" w:author="Zhao, Beibo [2]" w:date="2025-10-18T17:24:00Z">
            <w:rPr/>
          </w:rPrChange>
        </w:rPr>
        <w:t xml:space="preserve">Visit 2 and Visit 3 </w:t>
      </w:r>
      <w:r w:rsidR="007757E7" w:rsidRPr="002B0F82">
        <w:rPr>
          <w:highlight w:val="cyan"/>
          <w:rPrChange w:id="66" w:author="Zhao, Beibo [2]" w:date="2025-10-18T17:24:00Z">
            <w:rPr/>
          </w:rPrChange>
        </w:rPr>
        <w:t>GLM-based IPW</w:t>
      </w:r>
      <w:r w:rsidR="00FF3993">
        <w:rPr>
          <w:highlight w:val="cyan"/>
        </w:rPr>
        <w:t>-adjusted</w:t>
      </w:r>
      <w:r w:rsidR="007757E7" w:rsidRPr="002B0F82">
        <w:rPr>
          <w:highlight w:val="cyan"/>
          <w:rPrChange w:id="67" w:author="Zhao, Beibo [2]" w:date="2025-10-18T17:24:00Z">
            <w:rPr/>
          </w:rPrChange>
        </w:rPr>
        <w:t xml:space="preserve"> weights. This </w:t>
      </w:r>
      <w:r w:rsidR="007757E7" w:rsidRPr="002B0F82">
        <w:rPr>
          <w:b/>
          <w:bCs/>
          <w:highlight w:val="cyan"/>
          <w:rPrChange w:id="68" w:author="Zhao, Beibo [2]" w:date="2025-10-18T17:24:00Z">
            <w:rPr>
              <w:b/>
              <w:bCs/>
            </w:rPr>
          </w:rPrChange>
        </w:rPr>
        <w:t>GLM-based IPW approach</w:t>
      </w:r>
      <w:r w:rsidR="007757E7" w:rsidRPr="002B0F82">
        <w:rPr>
          <w:highlight w:val="cyan"/>
          <w:rPrChange w:id="69" w:author="Zhao, Beibo [2]" w:date="2025-10-18T17:24:00Z">
            <w:rPr/>
          </w:rPrChange>
        </w:rPr>
        <w:t xml:space="preserve"> provides a</w:t>
      </w:r>
      <w:r w:rsidR="005E21C7" w:rsidRPr="002B0F82">
        <w:rPr>
          <w:highlight w:val="cyan"/>
          <w:rPrChange w:id="70" w:author="Zhao, Beibo [2]" w:date="2025-10-18T17:24:00Z">
            <w:rPr/>
          </w:rPrChange>
        </w:rPr>
        <w:t xml:space="preserve">n </w:t>
      </w:r>
      <w:r w:rsidR="007757E7" w:rsidRPr="002B0F82">
        <w:rPr>
          <w:highlight w:val="cyan"/>
          <w:rPrChange w:id="71" w:author="Zhao, Beibo [2]" w:date="2025-10-18T17:24:00Z">
            <w:rPr/>
          </w:rPrChange>
        </w:rPr>
        <w:t xml:space="preserve">alternative to the CART-based nonresponse adjustment used in the </w:t>
      </w:r>
      <w:r w:rsidR="00226206" w:rsidRPr="002B0F82">
        <w:rPr>
          <w:highlight w:val="cyan"/>
          <w:rPrChange w:id="72" w:author="Zhao, Beibo [2]" w:date="2025-10-18T17:24:00Z">
            <w:rPr/>
          </w:rPrChange>
        </w:rPr>
        <w:t xml:space="preserve">Visit 2 and Visit 3 </w:t>
      </w:r>
      <w:r w:rsidR="007757E7" w:rsidRPr="002B0F82">
        <w:rPr>
          <w:highlight w:val="cyan"/>
          <w:rPrChange w:id="73" w:author="Zhao, Beibo [2]" w:date="2025-10-18T17:24:00Z">
            <w:rPr/>
          </w:rPrChange>
        </w:rPr>
        <w:t>released sampling weights</w:t>
      </w:r>
      <w:r w:rsidR="00226206" w:rsidRPr="002B0F82">
        <w:rPr>
          <w:highlight w:val="cyan"/>
          <w:rPrChange w:id="74" w:author="Zhao, Beibo [2]" w:date="2025-10-18T17:24:00Z">
            <w:rPr/>
          </w:rPrChange>
        </w:rPr>
        <w:t>.</w:t>
      </w:r>
    </w:p>
    <w:p w14:paraId="2D2B6047" w14:textId="6ACBBEE1" w:rsidR="00112DC8" w:rsidRPr="002B0F82" w:rsidRDefault="00A715AD" w:rsidP="00570B5C">
      <w:pPr>
        <w:rPr>
          <w:highlight w:val="cyan"/>
          <w:rPrChange w:id="75" w:author="Zhao, Beibo [2]" w:date="2025-10-18T17:24:00Z">
            <w:rPr/>
          </w:rPrChange>
        </w:rPr>
      </w:pPr>
      <w:r w:rsidRPr="002B0F82">
        <w:rPr>
          <w:highlight w:val="cyan"/>
          <w:rPrChange w:id="76" w:author="Zhao, Beibo [2]" w:date="2025-10-18T17:24:00Z">
            <w:rPr/>
          </w:rPrChange>
        </w:rPr>
        <w:t xml:space="preserve">Because the GLM-based IPW approach depends on the covariates specified in the model, complete data on those covariates are required for all participants. It is therefore recommended to impute any missing covariate values using MI before fitting the GLMs to estimate visit-specific response probabilities. </w:t>
      </w:r>
      <w:commentRangeStart w:id="77"/>
      <w:r w:rsidR="000F5C2A" w:rsidRPr="002B0F82">
        <w:rPr>
          <w:highlight w:val="cyan"/>
          <w:rPrChange w:id="78" w:author="Zhao, Beibo [2]" w:date="2025-10-18T17:24:00Z">
            <w:rPr/>
          </w:rPrChange>
        </w:rPr>
        <w:t xml:space="preserve">The CC recommends that </w:t>
      </w:r>
      <w:r w:rsidR="00331356" w:rsidRPr="002B0F82">
        <w:rPr>
          <w:highlight w:val="cyan"/>
          <w:rPrChange w:id="79" w:author="Zhao, Beibo [2]" w:date="2025-10-18T17:24:00Z">
            <w:rPr/>
          </w:rPrChange>
        </w:rPr>
        <w:t>predictors</w:t>
      </w:r>
      <w:r w:rsidR="000F5C2A" w:rsidRPr="002B0F82">
        <w:rPr>
          <w:highlight w:val="cyan"/>
          <w:rPrChange w:id="80" w:author="Zhao, Beibo [2]" w:date="2025-10-18T17:24:00Z">
            <w:rPr/>
          </w:rPrChange>
        </w:rPr>
        <w:t xml:space="preserve"> </w:t>
      </w:r>
      <w:r w:rsidR="00906CC0" w:rsidRPr="002B0F82">
        <w:rPr>
          <w:highlight w:val="cyan"/>
          <w:rPrChange w:id="81" w:author="Zhao, Beibo [2]" w:date="2025-10-18T17:24:00Z">
            <w:rPr/>
          </w:rPrChange>
        </w:rPr>
        <w:t xml:space="preserve">included in the </w:t>
      </w:r>
      <w:r w:rsidR="00331356" w:rsidRPr="002B0F82">
        <w:rPr>
          <w:highlight w:val="cyan"/>
          <w:rPrChange w:id="82" w:author="Zhao, Beibo [2]" w:date="2025-10-18T17:24:00Z">
            <w:rPr/>
          </w:rPrChange>
        </w:rPr>
        <w:t>GLMs</w:t>
      </w:r>
      <w:r w:rsidR="00594A98" w:rsidRPr="002B0F82">
        <w:rPr>
          <w:highlight w:val="cyan"/>
          <w:rPrChange w:id="83" w:author="Zhao, Beibo [2]" w:date="2025-10-18T17:24:00Z">
            <w:rPr/>
          </w:rPrChange>
        </w:rPr>
        <w:t xml:space="preserve"> </w:t>
      </w:r>
      <w:r w:rsidR="004B44CA" w:rsidRPr="002B0F82">
        <w:rPr>
          <w:highlight w:val="cyan"/>
          <w:rPrChange w:id="84" w:author="Zhao, Beibo [2]" w:date="2025-10-18T17:24:00Z">
            <w:rPr/>
          </w:rPrChange>
        </w:rPr>
        <w:t xml:space="preserve">and </w:t>
      </w:r>
      <w:r w:rsidR="00255E7F" w:rsidRPr="002B0F82">
        <w:rPr>
          <w:highlight w:val="cyan"/>
          <w:rPrChange w:id="85" w:author="Zhao, Beibo [2]" w:date="2025-10-18T17:24:00Z">
            <w:rPr/>
          </w:rPrChange>
        </w:rPr>
        <w:t>subject to imputation</w:t>
      </w:r>
      <w:r w:rsidR="004B44CA" w:rsidRPr="002B0F82">
        <w:rPr>
          <w:highlight w:val="cyan"/>
          <w:rPrChange w:id="86" w:author="Zhao, Beibo [2]" w:date="2025-10-18T17:24:00Z">
            <w:rPr/>
          </w:rPrChange>
        </w:rPr>
        <w:t xml:space="preserve"> </w:t>
      </w:r>
      <w:r w:rsidR="00594A98" w:rsidRPr="002B0F82">
        <w:rPr>
          <w:highlight w:val="cyan"/>
          <w:rPrChange w:id="87" w:author="Zhao, Beibo [2]" w:date="2025-10-18T17:24:00Z">
            <w:rPr/>
          </w:rPrChange>
        </w:rPr>
        <w:t>have</w:t>
      </w:r>
      <w:r w:rsidR="000F5C2A" w:rsidRPr="002B0F82">
        <w:rPr>
          <w:highlight w:val="cyan"/>
          <w:rPrChange w:id="88" w:author="Zhao, Beibo [2]" w:date="2025-10-18T17:24:00Z">
            <w:rPr/>
          </w:rPrChange>
        </w:rPr>
        <w:t xml:space="preserve"> minimal missingness, ideally </w:t>
      </w:r>
      <w:r w:rsidR="00594A98" w:rsidRPr="002B0F82">
        <w:rPr>
          <w:highlight w:val="cyan"/>
          <w:rPrChange w:id="89" w:author="Zhao, Beibo [2]" w:date="2025-10-18T17:24:00Z">
            <w:rPr/>
          </w:rPrChange>
        </w:rPr>
        <w:t xml:space="preserve">less than </w:t>
      </w:r>
      <w:r w:rsidR="000F5C2A" w:rsidRPr="002B0F82">
        <w:rPr>
          <w:highlight w:val="cyan"/>
          <w:rPrChange w:id="90" w:author="Zhao, Beibo [2]" w:date="2025-10-18T17:24:00Z">
            <w:rPr/>
          </w:rPrChange>
        </w:rPr>
        <w:t xml:space="preserve">5%. </w:t>
      </w:r>
      <w:commentRangeEnd w:id="77"/>
      <w:r w:rsidR="00A665E3" w:rsidRPr="002B0F82">
        <w:rPr>
          <w:rStyle w:val="CommentReference"/>
          <w:rFonts w:asciiTheme="minorHAnsi" w:eastAsia="SimSun" w:hAnsiTheme="minorHAnsi"/>
          <w:kern w:val="0"/>
          <w:highlight w:val="cyan"/>
          <w:lang w:eastAsia="en-US"/>
          <w14:ligatures w14:val="none"/>
          <w:rPrChange w:id="91" w:author="Zhao, Beibo [2]" w:date="2025-10-18T17:24:00Z">
            <w:rPr>
              <w:rStyle w:val="CommentReference"/>
              <w:rFonts w:asciiTheme="minorHAnsi" w:eastAsia="SimSun" w:hAnsiTheme="minorHAnsi"/>
              <w:kern w:val="0"/>
              <w:lang w:eastAsia="en-US"/>
              <w14:ligatures w14:val="none"/>
            </w:rPr>
          </w:rPrChange>
        </w:rPr>
        <w:commentReference w:id="77"/>
      </w:r>
      <w:r w:rsidRPr="002B0F82">
        <w:rPr>
          <w:highlight w:val="cyan"/>
          <w:rPrChange w:id="92" w:author="Zhao, Beibo [2]" w:date="2025-10-18T17:24:00Z">
            <w:rPr/>
          </w:rPrChange>
        </w:rPr>
        <w:t xml:space="preserve">This same practice was applied in the </w:t>
      </w:r>
      <w:r w:rsidRPr="002B0F82">
        <w:rPr>
          <w:i/>
          <w:iCs/>
          <w:highlight w:val="cyan"/>
          <w:rPrChange w:id="93" w:author="Zhao, Beibo [2]" w:date="2025-10-18T17:24:00Z">
            <w:rPr>
              <w:i/>
              <w:iCs/>
            </w:rPr>
          </w:rPrChange>
        </w:rPr>
        <w:t>HCHS/SOL Baseline Physical Activity Data Overview, Methods &amp; Guidelines</w:t>
      </w:r>
      <w:r w:rsidRPr="002B0F82">
        <w:rPr>
          <w:highlight w:val="cyan"/>
          <w:rPrChange w:id="94" w:author="Zhao, Beibo [2]" w:date="2025-10-18T17:24:00Z">
            <w:rPr/>
          </w:rPrChange>
        </w:rPr>
        <w:t xml:space="preserve">, where missing covariates were multiply imputed prior to constructing the </w:t>
      </w:r>
      <w:proofErr w:type="spellStart"/>
      <w:r w:rsidRPr="002B0F82">
        <w:rPr>
          <w:highlight w:val="cyan"/>
          <w:rPrChange w:id="95" w:author="Zhao, Beibo [2]" w:date="2025-10-18T17:24:00Z">
            <w:rPr/>
          </w:rPrChange>
        </w:rPr>
        <w:t>Actical</w:t>
      </w:r>
      <w:proofErr w:type="spellEnd"/>
      <w:r w:rsidRPr="002B0F82">
        <w:rPr>
          <w:highlight w:val="cyan"/>
          <w:rPrChange w:id="96" w:author="Zhao, Beibo [2]" w:date="2025-10-18T17:24:00Z">
            <w:rPr/>
          </w:rPrChange>
        </w:rPr>
        <w:t xml:space="preserve"> IPW</w:t>
      </w:r>
      <w:r w:rsidR="00FF3993">
        <w:rPr>
          <w:highlight w:val="cyan"/>
        </w:rPr>
        <w:t>-adjusted</w:t>
      </w:r>
      <w:r w:rsidRPr="002B0F82">
        <w:rPr>
          <w:highlight w:val="cyan"/>
          <w:rPrChange w:id="97" w:author="Zhao, Beibo [2]" w:date="2025-10-18T17:24:00Z">
            <w:rPr/>
          </w:rPrChange>
        </w:rPr>
        <w:t xml:space="preserve"> weights to account for missing accelerometer data. </w:t>
      </w:r>
    </w:p>
    <w:p w14:paraId="2F699C7B" w14:textId="39117FE0" w:rsidR="00A715AD" w:rsidRDefault="00BF10A2" w:rsidP="00570B5C">
      <w:pPr>
        <w:rPr>
          <w:rFonts w:cs="Times New Roman"/>
        </w:rPr>
      </w:pPr>
      <w:r w:rsidRPr="002B0F82">
        <w:rPr>
          <w:rFonts w:cs="Times New Roman"/>
          <w:szCs w:val="24"/>
          <w:highlight w:val="cyan"/>
          <w:rPrChange w:id="98" w:author="Zhao, Beibo [2]" w:date="2025-10-18T17:24:00Z">
            <w:rPr>
              <w:rFonts w:cs="Times New Roman"/>
              <w:szCs w:val="24"/>
            </w:rPr>
          </w:rPrChange>
        </w:rPr>
        <w:t xml:space="preserve">Because the true missingness model is unknown in practice, the </w:t>
      </w:r>
      <w:r w:rsidRPr="002B0F82">
        <w:rPr>
          <w:rFonts w:cs="Times New Roman"/>
          <w:szCs w:val="24"/>
          <w:highlight w:val="cyan"/>
          <w:u w:val="single"/>
          <w:rPrChange w:id="99" w:author="Zhao, Beibo [2]" w:date="2025-10-18T17:24:00Z">
            <w:rPr>
              <w:rFonts w:cs="Times New Roman"/>
              <w:szCs w:val="24"/>
              <w:u w:val="single"/>
            </w:rPr>
          </w:rPrChange>
        </w:rPr>
        <w:t xml:space="preserve">CC recommends including in the MI model all variables that will be used in the GLMs predicting visit participation, along with any additional variables that may be related to the probability of missingness (e.g., design variables). </w:t>
      </w:r>
      <w:commentRangeStart w:id="100"/>
      <w:r w:rsidRPr="002B0F82">
        <w:rPr>
          <w:rFonts w:cs="Times New Roman"/>
          <w:szCs w:val="24"/>
          <w:highlight w:val="cyan"/>
          <w:u w:val="single"/>
          <w:rPrChange w:id="101" w:author="Zhao, Beibo [2]" w:date="2025-10-18T17:24:00Z">
            <w:rPr>
              <w:rFonts w:cs="Times New Roman"/>
              <w:szCs w:val="24"/>
              <w:u w:val="single"/>
            </w:rPr>
          </w:rPrChange>
        </w:rPr>
        <w:t>For the GLM model itself</w:t>
      </w:r>
      <w:commentRangeEnd w:id="100"/>
      <w:r w:rsidR="008150FA" w:rsidRPr="002B0F82">
        <w:rPr>
          <w:rStyle w:val="CommentReference"/>
          <w:rFonts w:asciiTheme="minorHAnsi" w:eastAsia="SimSun" w:hAnsiTheme="minorHAnsi"/>
          <w:kern w:val="0"/>
          <w:highlight w:val="cyan"/>
          <w:lang w:eastAsia="en-US"/>
          <w14:ligatures w14:val="none"/>
          <w:rPrChange w:id="102" w:author="Zhao, Beibo [2]" w:date="2025-10-18T17:24:00Z">
            <w:rPr>
              <w:rStyle w:val="CommentReference"/>
              <w:rFonts w:asciiTheme="minorHAnsi" w:eastAsia="SimSun" w:hAnsiTheme="minorHAnsi"/>
              <w:kern w:val="0"/>
              <w:lang w:eastAsia="en-US"/>
              <w14:ligatures w14:val="none"/>
            </w:rPr>
          </w:rPrChange>
        </w:rPr>
        <w:commentReference w:id="100"/>
      </w:r>
      <w:r w:rsidRPr="002B0F82">
        <w:rPr>
          <w:rFonts w:cs="Times New Roman"/>
          <w:szCs w:val="24"/>
          <w:highlight w:val="cyan"/>
          <w:u w:val="single"/>
          <w:rPrChange w:id="103" w:author="Zhao, Beibo [2]" w:date="2025-10-18T17:24:00Z">
            <w:rPr>
              <w:rFonts w:cs="Times New Roman"/>
              <w:szCs w:val="24"/>
              <w:u w:val="single"/>
            </w:rPr>
          </w:rPrChange>
        </w:rPr>
        <w:t xml:space="preserve">, include covariates that </w:t>
      </w:r>
      <w:r w:rsidR="00961451" w:rsidRPr="002B0F82">
        <w:rPr>
          <w:rFonts w:cs="Times New Roman"/>
          <w:szCs w:val="24"/>
          <w:highlight w:val="cyan"/>
          <w:u w:val="single"/>
          <w:rPrChange w:id="104" w:author="Zhao, Beibo [2]" w:date="2025-10-18T17:24:00Z">
            <w:rPr>
              <w:rFonts w:cs="Times New Roman"/>
              <w:szCs w:val="24"/>
              <w:u w:val="single"/>
            </w:rPr>
          </w:rPrChange>
        </w:rPr>
        <w:t>may be</w:t>
      </w:r>
      <w:r w:rsidRPr="002B0F82">
        <w:rPr>
          <w:rFonts w:cs="Times New Roman"/>
          <w:szCs w:val="24"/>
          <w:highlight w:val="cyan"/>
          <w:u w:val="single"/>
          <w:rPrChange w:id="105" w:author="Zhao, Beibo [2]" w:date="2025-10-18T17:24:00Z">
            <w:rPr>
              <w:rFonts w:cs="Times New Roman"/>
              <w:szCs w:val="24"/>
              <w:u w:val="single"/>
            </w:rPr>
          </w:rPrChange>
        </w:rPr>
        <w:t xml:space="preserve"> associated with visit participation but represent information available prior to the occurrence of missingness</w:t>
      </w:r>
      <w:r w:rsidRPr="002B0F82">
        <w:rPr>
          <w:rFonts w:cs="Times New Roman"/>
          <w:szCs w:val="24"/>
          <w:highlight w:val="cyan"/>
          <w:rPrChange w:id="106" w:author="Zhao, Beibo [2]" w:date="2025-10-18T17:24:00Z">
            <w:rPr>
              <w:rFonts w:cs="Times New Roman"/>
              <w:szCs w:val="24"/>
            </w:rPr>
          </w:rPrChange>
        </w:rPr>
        <w:t>.</w:t>
      </w:r>
    </w:p>
    <w:p w14:paraId="3994EE15" w14:textId="77777777" w:rsidR="00BF10A2" w:rsidRDefault="00BF10A2" w:rsidP="00570B5C">
      <w:pPr>
        <w:rPr>
          <w:rFonts w:cs="Times New Roman"/>
        </w:rPr>
      </w:pPr>
    </w:p>
    <w:p w14:paraId="529CD443" w14:textId="280FF170" w:rsidR="00E644F8" w:rsidRPr="00906573" w:rsidRDefault="009845DC" w:rsidP="00E644F8">
      <w:pPr>
        <w:pStyle w:val="Heading3"/>
      </w:pPr>
      <w:bookmarkStart w:id="107" w:name="_Toc211703346"/>
      <w:r w:rsidRPr="00906573">
        <w:t>MI vs. IPW</w:t>
      </w:r>
      <w:bookmarkEnd w:id="107"/>
    </w:p>
    <w:p w14:paraId="2DB70048" w14:textId="0E9764AD" w:rsidR="00E644F8" w:rsidRDefault="00E644F8" w:rsidP="00570B5C">
      <w:r>
        <w:rPr>
          <w:rFonts w:cs="Times New Roman"/>
        </w:rPr>
        <w:t>Both MI and IPW are v</w:t>
      </w:r>
      <w:r>
        <w:t xml:space="preserve">alid approaches for handling missing visits under the MAR assumptions, and each has distinct advantages depending on the research objectives. </w:t>
      </w:r>
    </w:p>
    <w:p w14:paraId="2AF258F7" w14:textId="0AA07C62" w:rsidR="003E0201" w:rsidRPr="003E0201" w:rsidRDefault="003E0201" w:rsidP="003E0201">
      <w:pPr>
        <w:rPr>
          <w:rStyle w:val="Strong"/>
          <w:b w:val="0"/>
          <w:bCs w:val="0"/>
        </w:rPr>
      </w:pPr>
      <w:r>
        <w:rPr>
          <w:rStyle w:val="Strong"/>
          <w:b w:val="0"/>
          <w:bCs w:val="0"/>
        </w:rPr>
        <w:t xml:space="preserve">The </w:t>
      </w:r>
      <w:r w:rsidRPr="003E0201">
        <w:rPr>
          <w:rStyle w:val="Strong"/>
          <w:b w:val="0"/>
          <w:bCs w:val="0"/>
        </w:rPr>
        <w:t xml:space="preserve">primary focus </w:t>
      </w:r>
      <w:r>
        <w:rPr>
          <w:rStyle w:val="Strong"/>
          <w:b w:val="0"/>
          <w:bCs w:val="0"/>
        </w:rPr>
        <w:t xml:space="preserve">of MI </w:t>
      </w:r>
      <w:r w:rsidRPr="003E0201">
        <w:rPr>
          <w:rStyle w:val="Strong"/>
          <w:b w:val="0"/>
          <w:bCs w:val="0"/>
        </w:rPr>
        <w:t xml:space="preserve">is on modeling the joint relationships among study variables and fully utilizing all available information. When the imputation model includes sampling weights and </w:t>
      </w:r>
      <w:r w:rsidRPr="003E0201">
        <w:rPr>
          <w:rStyle w:val="Strong"/>
          <w:b w:val="0"/>
          <w:bCs w:val="0"/>
        </w:rPr>
        <w:lastRenderedPageBreak/>
        <w:t xml:space="preserve">design variables, MI produces design-consistent estimates while preserving the relationships among outcomes and covariates across visits. However, MI can be computationally intensive, particularly when applied to large longitudinal datasets or outcomes with substantial missingness. </w:t>
      </w:r>
      <w:commentRangeStart w:id="108"/>
      <w:r w:rsidRPr="003E0201">
        <w:rPr>
          <w:rStyle w:val="Strong"/>
          <w:b w:val="0"/>
          <w:bCs w:val="0"/>
        </w:rPr>
        <w:t>Although simulation studies have shown that MI can still yield reliable and unbiased estimates even when outcome missingness is high</w:t>
      </w:r>
      <w:commentRangeEnd w:id="108"/>
      <w:r w:rsidR="00036BF0">
        <w:rPr>
          <w:rStyle w:val="CommentReference"/>
          <w:rFonts w:asciiTheme="minorHAnsi" w:eastAsia="SimSun" w:hAnsiTheme="minorHAnsi"/>
          <w:kern w:val="0"/>
          <w:lang w:eastAsia="en-US"/>
          <w14:ligatures w14:val="none"/>
        </w:rPr>
        <w:commentReference w:id="108"/>
      </w:r>
      <w:r w:rsidRPr="003E0201">
        <w:rPr>
          <w:rStyle w:val="Strong"/>
          <w:b w:val="0"/>
          <w:bCs w:val="0"/>
        </w:rPr>
        <w:t>, investigators may reasonably be concerned about the plausibility of the imputed values</w:t>
      </w:r>
      <w:r>
        <w:rPr>
          <w:rStyle w:val="Strong"/>
          <w:b w:val="0"/>
          <w:bCs w:val="0"/>
        </w:rPr>
        <w:t xml:space="preserve">, </w:t>
      </w:r>
      <w:r w:rsidRPr="003E0201">
        <w:rPr>
          <w:rStyle w:val="Strong"/>
          <w:b w:val="0"/>
          <w:bCs w:val="0"/>
        </w:rPr>
        <w:t>especially for clinical variables that can have complex or bounded distributions</w:t>
      </w:r>
      <w:r w:rsidR="00B1638B">
        <w:rPr>
          <w:rStyle w:val="Strong"/>
          <w:b w:val="0"/>
          <w:bCs w:val="0"/>
        </w:rPr>
        <w:t xml:space="preserve">, </w:t>
      </w:r>
      <w:r w:rsidRPr="003E0201">
        <w:rPr>
          <w:rStyle w:val="Strong"/>
          <w:b w:val="0"/>
          <w:bCs w:val="0"/>
        </w:rPr>
        <w:t>even if overall parameter estimates remain unbiased.</w:t>
      </w:r>
    </w:p>
    <w:p w14:paraId="7231DBC2" w14:textId="10E7F42B" w:rsidR="00E644F8" w:rsidRDefault="003E0201" w:rsidP="003E0201">
      <w:pPr>
        <w:rPr>
          <w:rStyle w:val="Strong"/>
          <w:b w:val="0"/>
          <w:bCs w:val="0"/>
        </w:rPr>
      </w:pPr>
      <w:r w:rsidRPr="003E0201">
        <w:rPr>
          <w:rStyle w:val="Strong"/>
          <w:b w:val="0"/>
          <w:bCs w:val="0"/>
        </w:rPr>
        <w:t xml:space="preserve">The GLM-based IPW </w:t>
      </w:r>
      <w:r w:rsidR="003E4DFE">
        <w:rPr>
          <w:rStyle w:val="Strong"/>
          <w:b w:val="0"/>
          <w:bCs w:val="0"/>
        </w:rPr>
        <w:t>approach</w:t>
      </w:r>
      <w:r w:rsidRPr="003E0201">
        <w:rPr>
          <w:rStyle w:val="Strong"/>
          <w:b w:val="0"/>
          <w:bCs w:val="0"/>
        </w:rPr>
        <w:t xml:space="preserve"> relies only on the observed data and requires imputation of covariates (if needed) but not outcomes, thereby avoiding concerns about the plausibility of imputed outcome values. This approach directly models visit </w:t>
      </w:r>
      <w:r w:rsidR="004C05BD">
        <w:t>participation</w:t>
      </w:r>
      <w:r w:rsidRPr="003E0201">
        <w:rPr>
          <w:rStyle w:val="Strong"/>
          <w:b w:val="0"/>
          <w:bCs w:val="0"/>
        </w:rPr>
        <w:t xml:space="preserve"> and applies inverse probability weights on top of the released sampling weights to adjust for differential </w:t>
      </w:r>
      <w:r w:rsidR="00A935F0">
        <w:rPr>
          <w:rStyle w:val="Strong"/>
          <w:b w:val="0"/>
          <w:bCs w:val="0"/>
        </w:rPr>
        <w:t>participation</w:t>
      </w:r>
      <w:r w:rsidRPr="003E0201">
        <w:rPr>
          <w:rStyle w:val="Strong"/>
          <w:b w:val="0"/>
          <w:bCs w:val="0"/>
        </w:rPr>
        <w:t>, maintaining design-consistent inference. While GLM-based IPW is typically less efficient than MI</w:t>
      </w:r>
      <w:r w:rsidR="001C243D">
        <w:rPr>
          <w:rStyle w:val="Strong"/>
          <w:b w:val="0"/>
          <w:bCs w:val="0"/>
        </w:rPr>
        <w:t xml:space="preserve">, </w:t>
      </w:r>
      <w:r w:rsidRPr="003E0201">
        <w:rPr>
          <w:rStyle w:val="Strong"/>
          <w:b w:val="0"/>
          <w:bCs w:val="0"/>
        </w:rPr>
        <w:t>because it does not borrow information across participants or time points</w:t>
      </w:r>
      <w:r w:rsidR="001C243D">
        <w:rPr>
          <w:rStyle w:val="Strong"/>
          <w:b w:val="0"/>
          <w:bCs w:val="0"/>
        </w:rPr>
        <w:t xml:space="preserve">, </w:t>
      </w:r>
      <w:r w:rsidRPr="003E0201">
        <w:rPr>
          <w:rStyle w:val="Strong"/>
          <w:b w:val="0"/>
          <w:bCs w:val="0"/>
        </w:rPr>
        <w:t>it is straightforward to implement, transparent, and more robust when imputation of outcomes is problematic or difficult to justify clinically.</w:t>
      </w:r>
    </w:p>
    <w:p w14:paraId="207A3113" w14:textId="77777777" w:rsidR="00FD1C65" w:rsidRDefault="00FD1C65" w:rsidP="003E0201">
      <w:pPr>
        <w:rPr>
          <w:rStyle w:val="Strong"/>
          <w:b w:val="0"/>
          <w:bCs w:val="0"/>
        </w:rPr>
      </w:pPr>
    </w:p>
    <w:p w14:paraId="086331EF" w14:textId="77777777" w:rsidR="00026AEA" w:rsidRPr="003E4DFE" w:rsidRDefault="00026AEA" w:rsidP="00026AEA">
      <w:pPr>
        <w:pStyle w:val="Heading2"/>
      </w:pPr>
      <w:bookmarkStart w:id="109" w:name="_Ref210663392"/>
      <w:bookmarkStart w:id="110" w:name="_Toc211703347"/>
      <w:r w:rsidRPr="003E4DFE">
        <w:t>Visit 1 Sample vs. Visit 3 Sample</w:t>
      </w:r>
      <w:bookmarkEnd w:id="109"/>
      <w:bookmarkEnd w:id="110"/>
    </w:p>
    <w:p w14:paraId="607F642E" w14:textId="38C9EF51" w:rsidR="00026AEA" w:rsidRDefault="00026AEA" w:rsidP="00026AEA">
      <w:r>
        <w:t xml:space="preserve">In longitudinal analyses involving multiple clinic visits, two analytic samples may be defined: (1) the </w:t>
      </w:r>
      <w:r>
        <w:rPr>
          <w:rStyle w:val="Strong"/>
        </w:rPr>
        <w:t>Visit 1 Sample</w:t>
      </w:r>
      <w:r>
        <w:t xml:space="preserve">, which includes all participants enrolled at baseline </w:t>
      </w:r>
      <w:r w:rsidRPr="00E05520">
        <w:t xml:space="preserve">(N=16,415) </w:t>
      </w:r>
      <w:r>
        <w:t xml:space="preserve">and incorporates all available data from any visit; and (2) the </w:t>
      </w:r>
      <w:r>
        <w:rPr>
          <w:rStyle w:val="Strong"/>
        </w:rPr>
        <w:t>Visit 3 Sample</w:t>
      </w:r>
      <w:r>
        <w:t xml:space="preserve">, which is limited to participants who completed the latest visit (e.g., Visit 3 Exam Only </w:t>
      </w:r>
      <w:r w:rsidRPr="00E05520">
        <w:t>N=9,</w:t>
      </w:r>
      <w:r>
        <w:t>090</w:t>
      </w:r>
      <w:r w:rsidRPr="00E61CDB">
        <w:rPr>
          <w:szCs w:val="24"/>
        </w:rPr>
        <w:t>, i.e., excluding those with phone interview only</w:t>
      </w:r>
      <w:r>
        <w:t xml:space="preserve">) and incorporates all available data from any visit for these participants. Under the HCHS/SOL inferential framework, both analytic samples can be used to estimate parameters for the same finite target population. </w:t>
      </w:r>
      <w:r w:rsidRPr="00A06395">
        <w:t>When missing data are properly addressed</w:t>
      </w:r>
      <w:r>
        <w:t xml:space="preserve"> </w:t>
      </w:r>
      <w:r w:rsidRPr="00A06395">
        <w:t>using methods appropriate to each analytic sample</w:t>
      </w:r>
      <w:r>
        <w:t>,</w:t>
      </w:r>
      <w:r w:rsidRPr="00A06395">
        <w:t xml:space="preserve"> analyses based on either </w:t>
      </w:r>
      <w:r>
        <w:t xml:space="preserve">sample </w:t>
      </w:r>
      <w:r w:rsidRPr="00A06395">
        <w:t>are expected to yield statistically equivalent estimates of the same finite-population parameters.</w:t>
      </w:r>
    </w:p>
    <w:p w14:paraId="4F9477C7" w14:textId="208F641B" w:rsidR="00026AEA" w:rsidRDefault="00026AEA" w:rsidP="00026AEA">
      <w:r>
        <w:t xml:space="preserve">In </w:t>
      </w:r>
      <w:r w:rsidRPr="00AB00F8">
        <w:rPr>
          <w:b/>
          <w:bCs/>
        </w:rPr>
        <w:fldChar w:fldCharType="begin"/>
      </w:r>
      <w:r w:rsidRPr="00AB00F8">
        <w:rPr>
          <w:b/>
          <w:bCs/>
        </w:rPr>
        <w:instrText xml:space="preserve"> REF _Ref210738136 \h </w:instrText>
      </w:r>
      <w:r>
        <w:rPr>
          <w:b/>
          <w:bCs/>
        </w:rPr>
        <w:instrText xml:space="preserve"> \* MERGEFORMAT </w:instrText>
      </w:r>
      <w:r w:rsidRPr="00AB00F8">
        <w:rPr>
          <w:b/>
          <w:bCs/>
        </w:rPr>
      </w:r>
      <w:r w:rsidRPr="00AB00F8">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1</w:t>
      </w:r>
      <w:r w:rsidRPr="00AB00F8">
        <w:rPr>
          <w:b/>
          <w:bCs/>
        </w:rPr>
        <w:fldChar w:fldCharType="end"/>
      </w:r>
      <w:r w:rsidRPr="00AB00F8">
        <w:t xml:space="preserve">, </w:t>
      </w:r>
      <w:r>
        <w:t xml:space="preserve">we summarize the extent of missingness for variables in the analytic dataset based on the Visit 1 Sample. In </w:t>
      </w:r>
      <w:r w:rsidRPr="007013F7">
        <w:rPr>
          <w:b/>
          <w:bCs/>
        </w:rPr>
        <w:fldChar w:fldCharType="begin"/>
      </w:r>
      <w:r w:rsidRPr="007013F7">
        <w:rPr>
          <w:b/>
          <w:bCs/>
        </w:rPr>
        <w:instrText xml:space="preserve"> REF _Ref210738614 \h </w:instrText>
      </w:r>
      <w:r>
        <w:rPr>
          <w:b/>
          <w:bCs/>
        </w:rPr>
        <w:instrText xml:space="preserve"> \* MERGEFORMAT </w:instrText>
      </w:r>
      <w:r w:rsidRPr="007013F7">
        <w:rPr>
          <w:b/>
          <w:bCs/>
        </w:rPr>
      </w:r>
      <w:r w:rsidRPr="007013F7">
        <w:rPr>
          <w:b/>
          <w:bCs/>
        </w:rPr>
        <w:fldChar w:fldCharType="separate"/>
      </w:r>
      <w:r w:rsidR="00214EB2" w:rsidRPr="00214EB2">
        <w:rPr>
          <w:b/>
          <w:bCs/>
        </w:rPr>
        <w:t xml:space="preserve">Output </w:t>
      </w:r>
      <w:r w:rsidR="00214EB2" w:rsidRPr="00214EB2">
        <w:rPr>
          <w:b/>
          <w:bCs/>
          <w:noProof/>
        </w:rPr>
        <w:t>3.2</w:t>
      </w:r>
      <w:r w:rsidR="00214EB2" w:rsidRPr="00214EB2">
        <w:rPr>
          <w:b/>
          <w:bCs/>
          <w:noProof/>
        </w:rPr>
        <w:noBreakHyphen/>
        <w:t>2</w:t>
      </w:r>
      <w:r w:rsidRPr="007013F7">
        <w:rPr>
          <w:b/>
          <w:bCs/>
        </w:rPr>
        <w:fldChar w:fldCharType="end"/>
      </w:r>
      <w:r w:rsidRPr="00AB00F8">
        <w:t xml:space="preserve">, </w:t>
      </w:r>
      <w:r>
        <w:t>we summarize the extent of missingness for variables in the analytic dataset based on the Visit 3 Sample.</w:t>
      </w:r>
    </w:p>
    <w:p w14:paraId="51937563" w14:textId="77777777" w:rsidR="00214EB2" w:rsidRDefault="00214EB2" w:rsidP="00026AEA"/>
    <w:p w14:paraId="50E4B008" w14:textId="77777777" w:rsidR="00214EB2" w:rsidRDefault="00214EB2" w:rsidP="00026AEA"/>
    <w:p w14:paraId="0A8DC1D2" w14:textId="77777777" w:rsidR="00214EB2" w:rsidRDefault="00214EB2" w:rsidP="00026AEA"/>
    <w:p w14:paraId="7C012E51" w14:textId="77777777" w:rsidR="00214EB2" w:rsidRDefault="00214EB2" w:rsidP="00026AEA"/>
    <w:p w14:paraId="48BD9CF6" w14:textId="77777777" w:rsidR="00214EB2" w:rsidRDefault="00214EB2" w:rsidP="00026AEA"/>
    <w:p w14:paraId="6DB5C388" w14:textId="77777777" w:rsidR="00214EB2" w:rsidRDefault="00214EB2" w:rsidP="00026AEA"/>
    <w:p w14:paraId="02128BDD" w14:textId="25029027" w:rsidR="00214EB2" w:rsidRDefault="00214EB2" w:rsidP="00026AEA">
      <w:r>
        <w:br w:type="page"/>
      </w:r>
    </w:p>
    <w:p w14:paraId="2163D212" w14:textId="79B7AF94" w:rsidR="00214EB2" w:rsidRDefault="00214EB2" w:rsidP="00214EB2">
      <w:pPr>
        <w:pStyle w:val="Caption"/>
      </w:pPr>
      <w:bookmarkStart w:id="111" w:name="_Ref210738136"/>
      <w:r>
        <w:lastRenderedPageBreak/>
        <w:t xml:space="preserve">Output </w:t>
      </w:r>
      <w:r w:rsidR="00DF5358">
        <w:fldChar w:fldCharType="begin"/>
      </w:r>
      <w:r w:rsidR="00DF5358">
        <w:instrText xml:space="preserve"> STYLEREF 2 \s </w:instrText>
      </w:r>
      <w:r w:rsidR="00DF5358">
        <w:fldChar w:fldCharType="separate"/>
      </w:r>
      <w:r>
        <w:rPr>
          <w:noProof/>
        </w:rPr>
        <w:t>3.2</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1</w:t>
      </w:r>
      <w:r w:rsidR="00DF5358">
        <w:rPr>
          <w:noProof/>
        </w:rPr>
        <w:fldChar w:fldCharType="end"/>
      </w:r>
      <w:bookmarkEnd w:id="111"/>
      <w:r>
        <w:t xml:space="preserve">: Visit 1 Sample </w:t>
      </w:r>
      <w:r w:rsidRPr="00E05520">
        <w:t>(N=16,415)</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76D0B5CC"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0D7EADD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FDFFEE0"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8C5713">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5F41B52F" w14:textId="77777777" w:rsidR="00214EB2" w:rsidRPr="008C5713"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eastAsia="Times New Roman" w:cs="Times New Roman"/>
                <w:color w:val="000000"/>
                <w:kern w:val="0"/>
                <w:sz w:val="20"/>
                <w:szCs w:val="20"/>
                <w14:ligatures w14:val="none"/>
              </w:rPr>
              <w:t># Missing</w:t>
            </w:r>
          </w:p>
        </w:tc>
      </w:tr>
      <w:tr w:rsidR="00214EB2" w:rsidRPr="00CF1815" w14:paraId="580A449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3FDB3843"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Baseline/Visit 1</w:t>
            </w:r>
          </w:p>
        </w:tc>
      </w:tr>
      <w:tr w:rsidR="00214EB2" w:rsidRPr="00CF1815" w14:paraId="72042B9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1CF573E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0F6C16C0"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tcBorders>
              <w:top w:val="single" w:sz="4" w:space="0" w:color="auto"/>
            </w:tcBorders>
            <w:vAlign w:val="center"/>
          </w:tcPr>
          <w:p w14:paraId="40B16F35"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7270CA7D"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508B91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BKGRD1_C7NOMISS</w:t>
            </w:r>
          </w:p>
        </w:tc>
        <w:tc>
          <w:tcPr>
            <w:tcW w:w="908" w:type="pct"/>
            <w:vAlign w:val="center"/>
          </w:tcPr>
          <w:p w14:paraId="5AB25A2F"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73AB65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11DBE55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C151CC9" w14:textId="77777777" w:rsidR="00214EB2" w:rsidRPr="00E42C8A" w:rsidRDefault="00214EB2" w:rsidP="00DD1A2F">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0FE432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16415</w:t>
            </w:r>
          </w:p>
        </w:tc>
        <w:tc>
          <w:tcPr>
            <w:tcW w:w="788" w:type="pct"/>
            <w:vAlign w:val="center"/>
          </w:tcPr>
          <w:p w14:paraId="3562296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8C5713">
              <w:rPr>
                <w:rFonts w:cs="Times New Roman"/>
                <w:color w:val="000000"/>
                <w:sz w:val="20"/>
                <w:szCs w:val="20"/>
              </w:rPr>
              <w:t>0</w:t>
            </w:r>
          </w:p>
        </w:tc>
      </w:tr>
      <w:tr w:rsidR="00214EB2" w:rsidRPr="00CF1815" w14:paraId="39F1224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BF8DB3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SEX</w:t>
            </w:r>
          </w:p>
        </w:tc>
        <w:tc>
          <w:tcPr>
            <w:tcW w:w="908" w:type="pct"/>
            <w:vAlign w:val="center"/>
          </w:tcPr>
          <w:p w14:paraId="54FFC7A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16414</w:t>
            </w:r>
          </w:p>
        </w:tc>
        <w:tc>
          <w:tcPr>
            <w:tcW w:w="788" w:type="pct"/>
            <w:vAlign w:val="center"/>
          </w:tcPr>
          <w:p w14:paraId="739BC56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w:t>
            </w:r>
          </w:p>
        </w:tc>
      </w:tr>
      <w:tr w:rsidR="00214EB2" w:rsidRPr="00CF1815" w14:paraId="50D545ED"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72BC4B5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WEIGHT_FINAL_NORM_OVERALL</w:t>
            </w:r>
          </w:p>
        </w:tc>
        <w:tc>
          <w:tcPr>
            <w:tcW w:w="908" w:type="pct"/>
            <w:vAlign w:val="center"/>
          </w:tcPr>
          <w:p w14:paraId="3CA425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16415</w:t>
            </w:r>
          </w:p>
        </w:tc>
        <w:tc>
          <w:tcPr>
            <w:tcW w:w="788" w:type="pct"/>
            <w:vAlign w:val="center"/>
          </w:tcPr>
          <w:p w14:paraId="004421E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0</w:t>
            </w:r>
          </w:p>
        </w:tc>
      </w:tr>
      <w:tr w:rsidR="00214EB2" w:rsidRPr="00CF1815" w14:paraId="2FF44C7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0E878FB"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SBP5_V1</w:t>
            </w:r>
          </w:p>
        </w:tc>
        <w:tc>
          <w:tcPr>
            <w:tcW w:w="908" w:type="pct"/>
            <w:vAlign w:val="center"/>
          </w:tcPr>
          <w:p w14:paraId="1175FBE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16400</w:t>
            </w:r>
          </w:p>
        </w:tc>
        <w:tc>
          <w:tcPr>
            <w:tcW w:w="788" w:type="pct"/>
            <w:vAlign w:val="center"/>
          </w:tcPr>
          <w:p w14:paraId="764E2BD4"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15</w:t>
            </w:r>
          </w:p>
        </w:tc>
      </w:tr>
      <w:tr w:rsidR="00214EB2" w:rsidRPr="00CF1815" w14:paraId="4F9A98DA"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265329"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BMI_V1</w:t>
            </w:r>
          </w:p>
        </w:tc>
        <w:tc>
          <w:tcPr>
            <w:tcW w:w="908" w:type="pct"/>
            <w:vAlign w:val="center"/>
          </w:tcPr>
          <w:p w14:paraId="3B51353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16343</w:t>
            </w:r>
          </w:p>
        </w:tc>
        <w:tc>
          <w:tcPr>
            <w:tcW w:w="788" w:type="pct"/>
            <w:vAlign w:val="center"/>
          </w:tcPr>
          <w:p w14:paraId="35747433"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72</w:t>
            </w:r>
          </w:p>
        </w:tc>
      </w:tr>
      <w:tr w:rsidR="00214EB2" w:rsidRPr="00CF1815" w14:paraId="55E1975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8E6B23E"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w:t>
            </w:r>
          </w:p>
        </w:tc>
        <w:tc>
          <w:tcPr>
            <w:tcW w:w="908" w:type="pct"/>
            <w:vAlign w:val="center"/>
          </w:tcPr>
          <w:p w14:paraId="4550E690"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16412</w:t>
            </w:r>
          </w:p>
        </w:tc>
        <w:tc>
          <w:tcPr>
            <w:tcW w:w="788" w:type="pct"/>
            <w:vAlign w:val="center"/>
          </w:tcPr>
          <w:p w14:paraId="4BAA0DD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w:t>
            </w:r>
          </w:p>
        </w:tc>
      </w:tr>
      <w:tr w:rsidR="00214EB2" w:rsidRPr="00CF1815" w14:paraId="46AEB7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A76F0B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US_BORN</w:t>
            </w:r>
          </w:p>
        </w:tc>
        <w:tc>
          <w:tcPr>
            <w:tcW w:w="908" w:type="pct"/>
            <w:vAlign w:val="center"/>
          </w:tcPr>
          <w:p w14:paraId="4FFC903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16341</w:t>
            </w:r>
          </w:p>
        </w:tc>
        <w:tc>
          <w:tcPr>
            <w:tcW w:w="788" w:type="pct"/>
            <w:vAlign w:val="center"/>
          </w:tcPr>
          <w:p w14:paraId="2735669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74</w:t>
            </w:r>
          </w:p>
        </w:tc>
      </w:tr>
      <w:tr w:rsidR="00214EB2" w:rsidRPr="00CF1815" w14:paraId="3E631BE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37B07C8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EMPLOYED</w:t>
            </w:r>
          </w:p>
        </w:tc>
        <w:tc>
          <w:tcPr>
            <w:tcW w:w="908" w:type="pct"/>
            <w:vAlign w:val="center"/>
          </w:tcPr>
          <w:p w14:paraId="08A54F76"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16108</w:t>
            </w:r>
          </w:p>
        </w:tc>
        <w:tc>
          <w:tcPr>
            <w:tcW w:w="788" w:type="pct"/>
            <w:vAlign w:val="center"/>
          </w:tcPr>
          <w:p w14:paraId="48E6193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307</w:t>
            </w:r>
          </w:p>
        </w:tc>
      </w:tr>
      <w:tr w:rsidR="00214EB2" w:rsidRPr="00CF1815" w14:paraId="609FEE9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7B32C947"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6660B0DC"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16323</w:t>
            </w:r>
          </w:p>
        </w:tc>
        <w:tc>
          <w:tcPr>
            <w:tcW w:w="788" w:type="pct"/>
            <w:tcBorders>
              <w:bottom w:val="single" w:sz="4" w:space="0" w:color="auto"/>
            </w:tcBorders>
            <w:vAlign w:val="center"/>
          </w:tcPr>
          <w:p w14:paraId="266DE2B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92</w:t>
            </w:r>
          </w:p>
        </w:tc>
      </w:tr>
      <w:tr w:rsidR="00214EB2" w:rsidRPr="00CF1815" w14:paraId="589535A0"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7291A5DE"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2</w:t>
            </w:r>
          </w:p>
        </w:tc>
      </w:tr>
      <w:tr w:rsidR="00214EB2" w:rsidRPr="00CF1815" w14:paraId="7F33354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F371E4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3090895E"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tcBorders>
              <w:top w:val="single" w:sz="4" w:space="0" w:color="auto"/>
            </w:tcBorders>
            <w:vAlign w:val="center"/>
          </w:tcPr>
          <w:p w14:paraId="33F2A86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5E17D0D6"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A90F2E2"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YRS_BTWN_V1V2</w:t>
            </w:r>
          </w:p>
        </w:tc>
        <w:tc>
          <w:tcPr>
            <w:tcW w:w="908" w:type="pct"/>
            <w:vAlign w:val="center"/>
          </w:tcPr>
          <w:p w14:paraId="55C2CA8D"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11623</w:t>
            </w:r>
          </w:p>
        </w:tc>
        <w:tc>
          <w:tcPr>
            <w:tcW w:w="788" w:type="pct"/>
            <w:vAlign w:val="center"/>
          </w:tcPr>
          <w:p w14:paraId="2CE1662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4792</w:t>
            </w:r>
          </w:p>
        </w:tc>
      </w:tr>
      <w:tr w:rsidR="00214EB2" w:rsidRPr="00CF1815" w14:paraId="738C7C7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2B37B3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SBP5_V2</w:t>
            </w:r>
          </w:p>
        </w:tc>
        <w:tc>
          <w:tcPr>
            <w:tcW w:w="908" w:type="pct"/>
            <w:vAlign w:val="center"/>
          </w:tcPr>
          <w:p w14:paraId="4A8A757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11591</w:t>
            </w:r>
          </w:p>
        </w:tc>
        <w:tc>
          <w:tcPr>
            <w:tcW w:w="788" w:type="pct"/>
            <w:vAlign w:val="center"/>
          </w:tcPr>
          <w:p w14:paraId="3CC8846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4824</w:t>
            </w:r>
          </w:p>
        </w:tc>
      </w:tr>
      <w:tr w:rsidR="00214EB2" w:rsidRPr="00CF1815" w14:paraId="128D9EAB"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F90F17F"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BMI_V2</w:t>
            </w:r>
          </w:p>
        </w:tc>
        <w:tc>
          <w:tcPr>
            <w:tcW w:w="908" w:type="pct"/>
            <w:vAlign w:val="center"/>
          </w:tcPr>
          <w:p w14:paraId="268D7B91"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11245</w:t>
            </w:r>
          </w:p>
        </w:tc>
        <w:tc>
          <w:tcPr>
            <w:tcW w:w="788" w:type="pct"/>
            <w:vAlign w:val="center"/>
          </w:tcPr>
          <w:p w14:paraId="1CCA28D8"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5170</w:t>
            </w:r>
          </w:p>
        </w:tc>
      </w:tr>
      <w:tr w:rsidR="00214EB2" w:rsidRPr="00CF1815" w14:paraId="47B45B8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5E0CC270"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2A8C24FF"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11620</w:t>
            </w:r>
          </w:p>
        </w:tc>
        <w:tc>
          <w:tcPr>
            <w:tcW w:w="788" w:type="pct"/>
            <w:tcBorders>
              <w:bottom w:val="single" w:sz="4" w:space="0" w:color="auto"/>
            </w:tcBorders>
            <w:vAlign w:val="center"/>
          </w:tcPr>
          <w:p w14:paraId="5D740A19"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4795</w:t>
            </w:r>
          </w:p>
        </w:tc>
      </w:tr>
      <w:tr w:rsidR="00214EB2" w:rsidRPr="00CF1815" w14:paraId="2590FA9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D27A926" w14:textId="77777777" w:rsidR="00214EB2" w:rsidRPr="008C5713" w:rsidRDefault="00214EB2" w:rsidP="00DD1A2F">
            <w:pPr>
              <w:jc w:val="center"/>
              <w:rPr>
                <w:rFonts w:cs="Times New Roman"/>
                <w:color w:val="000000"/>
                <w:sz w:val="20"/>
                <w:szCs w:val="20"/>
              </w:rPr>
            </w:pPr>
            <w:r>
              <w:rPr>
                <w:rFonts w:eastAsia="Times New Roman" w:cs="Times New Roman"/>
                <w:color w:val="000000"/>
                <w:kern w:val="0"/>
                <w:sz w:val="20"/>
                <w:szCs w:val="20"/>
                <w14:ligatures w14:val="none"/>
              </w:rPr>
              <w:t>Visit 3</w:t>
            </w:r>
          </w:p>
        </w:tc>
      </w:tr>
      <w:tr w:rsidR="00214EB2" w:rsidRPr="00CF1815" w14:paraId="6D2B0C7B"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5EB0A6A"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64FB52E2"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9090</w:t>
            </w:r>
          </w:p>
        </w:tc>
        <w:tc>
          <w:tcPr>
            <w:tcW w:w="788" w:type="pct"/>
            <w:tcBorders>
              <w:top w:val="single" w:sz="4" w:space="0" w:color="auto"/>
            </w:tcBorders>
            <w:vAlign w:val="center"/>
          </w:tcPr>
          <w:p w14:paraId="18A781CB"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7325</w:t>
            </w:r>
          </w:p>
        </w:tc>
      </w:tr>
      <w:tr w:rsidR="00214EB2" w:rsidRPr="00CF1815" w14:paraId="1424213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78AAC51"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YRS_BTWN_V1V3</w:t>
            </w:r>
          </w:p>
        </w:tc>
        <w:tc>
          <w:tcPr>
            <w:tcW w:w="908" w:type="pct"/>
            <w:vAlign w:val="center"/>
          </w:tcPr>
          <w:p w14:paraId="0E016CFB"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9864</w:t>
            </w:r>
          </w:p>
        </w:tc>
        <w:tc>
          <w:tcPr>
            <w:tcW w:w="788" w:type="pct"/>
            <w:vAlign w:val="center"/>
          </w:tcPr>
          <w:p w14:paraId="67BE8C95"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6551</w:t>
            </w:r>
          </w:p>
        </w:tc>
      </w:tr>
      <w:tr w:rsidR="00214EB2" w:rsidRPr="00CF1815" w14:paraId="1388068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91A58AD"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SBP5_V3</w:t>
            </w:r>
          </w:p>
        </w:tc>
        <w:tc>
          <w:tcPr>
            <w:tcW w:w="908" w:type="pct"/>
            <w:vAlign w:val="center"/>
          </w:tcPr>
          <w:p w14:paraId="12C8B2B4"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9046</w:t>
            </w:r>
          </w:p>
        </w:tc>
        <w:tc>
          <w:tcPr>
            <w:tcW w:w="788" w:type="pct"/>
            <w:vAlign w:val="center"/>
          </w:tcPr>
          <w:p w14:paraId="387C4C4D"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7369</w:t>
            </w:r>
          </w:p>
        </w:tc>
      </w:tr>
      <w:tr w:rsidR="00214EB2" w:rsidRPr="00CF1815" w14:paraId="00D48EB9"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4705498"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BMI_V3</w:t>
            </w:r>
          </w:p>
        </w:tc>
        <w:tc>
          <w:tcPr>
            <w:tcW w:w="908" w:type="pct"/>
            <w:vAlign w:val="center"/>
          </w:tcPr>
          <w:p w14:paraId="446A3159"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8758</w:t>
            </w:r>
          </w:p>
        </w:tc>
        <w:tc>
          <w:tcPr>
            <w:tcW w:w="788" w:type="pct"/>
            <w:vAlign w:val="center"/>
          </w:tcPr>
          <w:p w14:paraId="38F3ECEA" w14:textId="77777777" w:rsidR="00214EB2" w:rsidRPr="008C5713"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7657</w:t>
            </w:r>
          </w:p>
        </w:tc>
      </w:tr>
      <w:tr w:rsidR="00214EB2" w:rsidRPr="00CF1815" w14:paraId="28207C0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75740E25" w14:textId="77777777" w:rsidR="00214EB2" w:rsidRPr="008C5713" w:rsidRDefault="00214EB2" w:rsidP="00DD1A2F">
            <w:pPr>
              <w:jc w:val="center"/>
              <w:rPr>
                <w:rFonts w:eastAsia="Times New Roman" w:cs="Times New Roman"/>
                <w:b w:val="0"/>
                <w:bCs w:val="0"/>
                <w:color w:val="000000"/>
                <w:kern w:val="0"/>
                <w:sz w:val="20"/>
                <w:szCs w:val="20"/>
                <w14:ligatures w14:val="none"/>
              </w:rPr>
            </w:pPr>
            <w:r w:rsidRPr="008C5713">
              <w:rPr>
                <w:rFonts w:eastAsia="Times New Roman" w:cs="Times New Roman"/>
                <w:b w:val="0"/>
                <w:bCs w:val="0"/>
                <w:color w:val="000000"/>
                <w:kern w:val="0"/>
                <w:sz w:val="20"/>
                <w:szCs w:val="20"/>
                <w14:ligatures w14:val="none"/>
              </w:rPr>
              <w:t>HYPERTENSION2_V3</w:t>
            </w:r>
          </w:p>
        </w:tc>
        <w:tc>
          <w:tcPr>
            <w:tcW w:w="908" w:type="pct"/>
            <w:vAlign w:val="center"/>
          </w:tcPr>
          <w:p w14:paraId="004F9177"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9087</w:t>
            </w:r>
          </w:p>
        </w:tc>
        <w:tc>
          <w:tcPr>
            <w:tcW w:w="788" w:type="pct"/>
            <w:vAlign w:val="center"/>
          </w:tcPr>
          <w:p w14:paraId="078C302A" w14:textId="77777777" w:rsidR="00214EB2" w:rsidRPr="008C5713"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8C5713">
              <w:rPr>
                <w:rFonts w:cs="Times New Roman"/>
                <w:color w:val="000000"/>
                <w:sz w:val="20"/>
                <w:szCs w:val="20"/>
              </w:rPr>
              <w:t>7328</w:t>
            </w:r>
          </w:p>
        </w:tc>
      </w:tr>
    </w:tbl>
    <w:p w14:paraId="0141CB76" w14:textId="77777777" w:rsidR="00214EB2" w:rsidRDefault="00214EB2" w:rsidP="00214EB2"/>
    <w:p w14:paraId="54270C53" w14:textId="77777777" w:rsidR="00214EB2" w:rsidRDefault="00214EB2" w:rsidP="00214EB2">
      <w:r>
        <w:br w:type="page"/>
      </w:r>
    </w:p>
    <w:p w14:paraId="7910B2EA" w14:textId="37520823" w:rsidR="00214EB2" w:rsidRDefault="00214EB2" w:rsidP="00214EB2">
      <w:pPr>
        <w:pStyle w:val="Caption"/>
      </w:pPr>
      <w:bookmarkStart w:id="112" w:name="_Ref210738614"/>
      <w:r>
        <w:lastRenderedPageBreak/>
        <w:t xml:space="preserve">Output </w:t>
      </w:r>
      <w:r w:rsidR="00DF5358">
        <w:fldChar w:fldCharType="begin"/>
      </w:r>
      <w:r w:rsidR="00DF5358">
        <w:instrText xml:space="preserve"> STYLEREF 2 \s </w:instrText>
      </w:r>
      <w:r w:rsidR="00DF5358">
        <w:fldChar w:fldCharType="separate"/>
      </w:r>
      <w:r>
        <w:rPr>
          <w:noProof/>
        </w:rPr>
        <w:t>3.2</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2</w:t>
      </w:r>
      <w:r w:rsidR="00DF5358">
        <w:rPr>
          <w:noProof/>
        </w:rPr>
        <w:fldChar w:fldCharType="end"/>
      </w:r>
      <w:bookmarkEnd w:id="112"/>
      <w:r>
        <w:t xml:space="preserve">: Visit 3 Sample </w:t>
      </w:r>
      <w:r w:rsidRPr="00E05520">
        <w:t>(N=</w:t>
      </w:r>
      <w:r>
        <w:t>9</w:t>
      </w:r>
      <w:r w:rsidRPr="00E05520">
        <w:t>,</w:t>
      </w:r>
      <w:r>
        <w:t>090</w:t>
      </w:r>
      <w:r w:rsidRPr="00E05520">
        <w:t>)</w:t>
      </w:r>
      <w:r>
        <w:t>, Extent of Missingness</w:t>
      </w:r>
    </w:p>
    <w:tbl>
      <w:tblPr>
        <w:tblStyle w:val="PlainTable4"/>
        <w:tblW w:w="5000" w:type="pct"/>
        <w:tblLook w:val="04A0" w:firstRow="1" w:lastRow="0" w:firstColumn="1" w:lastColumn="0" w:noHBand="0" w:noVBand="1"/>
      </w:tblPr>
      <w:tblGrid>
        <w:gridCol w:w="6185"/>
        <w:gridCol w:w="1700"/>
        <w:gridCol w:w="1475"/>
      </w:tblGrid>
      <w:tr w:rsidR="00214EB2" w:rsidRPr="00CF1815" w14:paraId="46A50F1F" w14:textId="77777777" w:rsidTr="00DD1A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bottom w:val="single" w:sz="4" w:space="0" w:color="auto"/>
            </w:tcBorders>
            <w:noWrap/>
            <w:vAlign w:val="center"/>
            <w:hideMark/>
          </w:tcPr>
          <w:p w14:paraId="10ACB82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Variable</w:t>
            </w:r>
          </w:p>
        </w:tc>
        <w:tc>
          <w:tcPr>
            <w:tcW w:w="908" w:type="pct"/>
            <w:tcBorders>
              <w:top w:val="single" w:sz="4" w:space="0" w:color="auto"/>
              <w:bottom w:val="single" w:sz="4" w:space="0" w:color="auto"/>
            </w:tcBorders>
            <w:noWrap/>
            <w:vAlign w:val="center"/>
            <w:hideMark/>
          </w:tcPr>
          <w:p w14:paraId="4D20FDBE"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sidRPr="00F03D31">
              <w:rPr>
                <w:rFonts w:eastAsia="Times New Roman" w:cs="Times New Roman"/>
                <w:color w:val="000000"/>
                <w:kern w:val="0"/>
                <w:sz w:val="20"/>
                <w:szCs w:val="20"/>
                <w14:ligatures w14:val="none"/>
              </w:rPr>
              <w:t># Observed</w:t>
            </w:r>
          </w:p>
        </w:tc>
        <w:tc>
          <w:tcPr>
            <w:tcW w:w="788" w:type="pct"/>
            <w:tcBorders>
              <w:top w:val="single" w:sz="4" w:space="0" w:color="auto"/>
              <w:bottom w:val="single" w:sz="4" w:space="0" w:color="auto"/>
            </w:tcBorders>
            <w:vAlign w:val="center"/>
          </w:tcPr>
          <w:p w14:paraId="05B33280" w14:textId="77777777" w:rsidR="00214EB2" w:rsidRPr="00F03D31" w:rsidRDefault="00214EB2" w:rsidP="00DD1A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eastAsia="Times New Roman" w:cs="Times New Roman"/>
                <w:color w:val="000000"/>
                <w:kern w:val="0"/>
                <w:sz w:val="20"/>
                <w:szCs w:val="20"/>
                <w14:ligatures w14:val="none"/>
              </w:rPr>
              <w:t># Missing</w:t>
            </w:r>
          </w:p>
        </w:tc>
      </w:tr>
      <w:tr w:rsidR="00214EB2" w:rsidRPr="00CF1815" w14:paraId="1055E59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4542020F"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Baseline/Visit 1</w:t>
            </w:r>
          </w:p>
        </w:tc>
      </w:tr>
      <w:tr w:rsidR="00214EB2" w:rsidRPr="00CF1815" w14:paraId="4DF5DA2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4A54F0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AGEGROUP_C6</w:t>
            </w:r>
          </w:p>
        </w:tc>
        <w:tc>
          <w:tcPr>
            <w:tcW w:w="908" w:type="pct"/>
            <w:tcBorders>
              <w:top w:val="single" w:sz="4" w:space="0" w:color="auto"/>
            </w:tcBorders>
            <w:vAlign w:val="center"/>
          </w:tcPr>
          <w:p w14:paraId="3788014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tcBorders>
              <w:top w:val="single" w:sz="4" w:space="0" w:color="auto"/>
            </w:tcBorders>
            <w:vAlign w:val="center"/>
          </w:tcPr>
          <w:p w14:paraId="77A69D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4E22C94"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BBEADC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BKGRD1_C7NOMISS</w:t>
            </w:r>
          </w:p>
        </w:tc>
        <w:tc>
          <w:tcPr>
            <w:tcW w:w="908" w:type="pct"/>
            <w:vAlign w:val="center"/>
          </w:tcPr>
          <w:p w14:paraId="0D1CD009"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256593C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346CF90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33D4FEF6" w14:textId="77777777" w:rsidR="00214EB2" w:rsidRPr="00F03D31" w:rsidRDefault="00214EB2" w:rsidP="00DD1A2F">
            <w:pPr>
              <w:jc w:val="center"/>
              <w:rPr>
                <w:rFonts w:eastAsia="Times New Roman" w:cs="Times New Roman"/>
                <w:color w:val="000000"/>
                <w:kern w:val="0"/>
                <w:sz w:val="20"/>
                <w:szCs w:val="20"/>
                <w14:ligatures w14:val="none"/>
              </w:rPr>
            </w:pPr>
            <w:r>
              <w:rPr>
                <w:rFonts w:eastAsia="Times New Roman" w:cs="Times New Roman"/>
                <w:b w:val="0"/>
                <w:bCs w:val="0"/>
                <w:color w:val="000000"/>
                <w:kern w:val="0"/>
                <w:sz w:val="20"/>
                <w:szCs w:val="20"/>
                <w14:ligatures w14:val="none"/>
              </w:rPr>
              <w:t>CENTERNUM</w:t>
            </w:r>
          </w:p>
        </w:tc>
        <w:tc>
          <w:tcPr>
            <w:tcW w:w="908" w:type="pct"/>
            <w:vAlign w:val="center"/>
          </w:tcPr>
          <w:p w14:paraId="0D45EB0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9090</w:t>
            </w:r>
          </w:p>
        </w:tc>
        <w:tc>
          <w:tcPr>
            <w:tcW w:w="788" w:type="pct"/>
            <w:vAlign w:val="center"/>
          </w:tcPr>
          <w:p w14:paraId="4E552B5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F03D31">
              <w:rPr>
                <w:rFonts w:cs="Times New Roman"/>
                <w:color w:val="000000"/>
                <w:sz w:val="20"/>
                <w:szCs w:val="20"/>
              </w:rPr>
              <w:t>0</w:t>
            </w:r>
          </w:p>
        </w:tc>
      </w:tr>
      <w:tr w:rsidR="00214EB2" w:rsidRPr="00CF1815" w14:paraId="493A6CE3"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539B745D"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SEX</w:t>
            </w:r>
          </w:p>
        </w:tc>
        <w:tc>
          <w:tcPr>
            <w:tcW w:w="908" w:type="pct"/>
            <w:vAlign w:val="center"/>
          </w:tcPr>
          <w:p w14:paraId="0DCBEB4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630EC8CE"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426BF815"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170297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WEIGHT_FINAL_NORM_OVERALL</w:t>
            </w:r>
          </w:p>
        </w:tc>
        <w:tc>
          <w:tcPr>
            <w:tcW w:w="908" w:type="pct"/>
            <w:vAlign w:val="center"/>
          </w:tcPr>
          <w:p w14:paraId="26F299E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406580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4F9EDA45"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43191AEA"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SBP5_V1</w:t>
            </w:r>
          </w:p>
        </w:tc>
        <w:tc>
          <w:tcPr>
            <w:tcW w:w="908" w:type="pct"/>
            <w:vAlign w:val="center"/>
          </w:tcPr>
          <w:p w14:paraId="352A625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9084</w:t>
            </w:r>
          </w:p>
        </w:tc>
        <w:tc>
          <w:tcPr>
            <w:tcW w:w="788" w:type="pct"/>
            <w:vAlign w:val="center"/>
          </w:tcPr>
          <w:p w14:paraId="360A991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w:t>
            </w:r>
          </w:p>
        </w:tc>
      </w:tr>
      <w:tr w:rsidR="00214EB2" w:rsidRPr="00CF1815" w14:paraId="0A0E34B7"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C2872A5"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BMI_V1</w:t>
            </w:r>
          </w:p>
        </w:tc>
        <w:tc>
          <w:tcPr>
            <w:tcW w:w="908" w:type="pct"/>
            <w:vAlign w:val="center"/>
          </w:tcPr>
          <w:p w14:paraId="56C2D4CB"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9063</w:t>
            </w:r>
          </w:p>
        </w:tc>
        <w:tc>
          <w:tcPr>
            <w:tcW w:w="788" w:type="pct"/>
            <w:vAlign w:val="center"/>
          </w:tcPr>
          <w:p w14:paraId="0B6A5A1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27</w:t>
            </w:r>
          </w:p>
        </w:tc>
      </w:tr>
      <w:tr w:rsidR="00214EB2" w:rsidRPr="00CF1815" w14:paraId="4EA1BC4A"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5E09119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w:t>
            </w:r>
          </w:p>
        </w:tc>
        <w:tc>
          <w:tcPr>
            <w:tcW w:w="908" w:type="pct"/>
            <w:vAlign w:val="center"/>
          </w:tcPr>
          <w:p w14:paraId="1CF4C8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9089</w:t>
            </w:r>
          </w:p>
        </w:tc>
        <w:tc>
          <w:tcPr>
            <w:tcW w:w="788" w:type="pct"/>
            <w:vAlign w:val="center"/>
          </w:tcPr>
          <w:p w14:paraId="75AED156"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w:t>
            </w:r>
          </w:p>
        </w:tc>
      </w:tr>
      <w:tr w:rsidR="00214EB2" w:rsidRPr="00CF1815" w14:paraId="7423ABE9"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DC13A07"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US_BORN</w:t>
            </w:r>
          </w:p>
        </w:tc>
        <w:tc>
          <w:tcPr>
            <w:tcW w:w="908" w:type="pct"/>
            <w:vAlign w:val="center"/>
          </w:tcPr>
          <w:p w14:paraId="68DBDB8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9070</w:t>
            </w:r>
          </w:p>
        </w:tc>
        <w:tc>
          <w:tcPr>
            <w:tcW w:w="788" w:type="pct"/>
            <w:vAlign w:val="center"/>
          </w:tcPr>
          <w:p w14:paraId="5581EB1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20</w:t>
            </w:r>
          </w:p>
        </w:tc>
      </w:tr>
      <w:tr w:rsidR="00214EB2" w:rsidRPr="00CF1815" w14:paraId="1A19583E"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787077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EMPLOYED</w:t>
            </w:r>
          </w:p>
        </w:tc>
        <w:tc>
          <w:tcPr>
            <w:tcW w:w="908" w:type="pct"/>
            <w:vAlign w:val="center"/>
          </w:tcPr>
          <w:p w14:paraId="32359FB8"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8978</w:t>
            </w:r>
          </w:p>
        </w:tc>
        <w:tc>
          <w:tcPr>
            <w:tcW w:w="788" w:type="pct"/>
            <w:vAlign w:val="center"/>
          </w:tcPr>
          <w:p w14:paraId="4E3D209F"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112</w:t>
            </w:r>
          </w:p>
        </w:tc>
      </w:tr>
      <w:tr w:rsidR="00214EB2" w:rsidRPr="00CF1815" w14:paraId="3AAD15D3"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hideMark/>
          </w:tcPr>
          <w:p w14:paraId="595B0C4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EDUCATION_C3</w:t>
            </w:r>
          </w:p>
        </w:tc>
        <w:tc>
          <w:tcPr>
            <w:tcW w:w="908" w:type="pct"/>
            <w:tcBorders>
              <w:bottom w:val="single" w:sz="4" w:space="0" w:color="auto"/>
            </w:tcBorders>
            <w:vAlign w:val="center"/>
          </w:tcPr>
          <w:p w14:paraId="14F1E94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9057</w:t>
            </w:r>
          </w:p>
        </w:tc>
        <w:tc>
          <w:tcPr>
            <w:tcW w:w="788" w:type="pct"/>
            <w:tcBorders>
              <w:bottom w:val="single" w:sz="4" w:space="0" w:color="auto"/>
            </w:tcBorders>
            <w:vAlign w:val="center"/>
          </w:tcPr>
          <w:p w14:paraId="1F8E8C6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w:t>
            </w:r>
          </w:p>
        </w:tc>
      </w:tr>
      <w:tr w:rsidR="00214EB2" w:rsidRPr="00CF1815" w14:paraId="15DD5238"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1D2B014B"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2</w:t>
            </w:r>
          </w:p>
        </w:tc>
      </w:tr>
      <w:tr w:rsidR="00214EB2" w:rsidRPr="00CF1815" w14:paraId="7D98ABDF"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66A7FC1E"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WEIGHT_NORM_OVERALL_V2</w:t>
            </w:r>
          </w:p>
        </w:tc>
        <w:tc>
          <w:tcPr>
            <w:tcW w:w="908" w:type="pct"/>
            <w:tcBorders>
              <w:top w:val="single" w:sz="4" w:space="0" w:color="auto"/>
            </w:tcBorders>
            <w:vAlign w:val="center"/>
          </w:tcPr>
          <w:p w14:paraId="557FF99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top w:val="single" w:sz="4" w:space="0" w:color="auto"/>
            </w:tcBorders>
            <w:vAlign w:val="center"/>
          </w:tcPr>
          <w:p w14:paraId="29961462"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66706D6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50673A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YRS_BTWN_V1V2</w:t>
            </w:r>
          </w:p>
        </w:tc>
        <w:tc>
          <w:tcPr>
            <w:tcW w:w="908" w:type="pct"/>
            <w:vAlign w:val="center"/>
          </w:tcPr>
          <w:p w14:paraId="438FF8BB"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vAlign w:val="center"/>
          </w:tcPr>
          <w:p w14:paraId="0545EBB7"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475BC25E"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222ACF1"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SBP5_V2</w:t>
            </w:r>
          </w:p>
        </w:tc>
        <w:tc>
          <w:tcPr>
            <w:tcW w:w="908" w:type="pct"/>
            <w:vAlign w:val="center"/>
          </w:tcPr>
          <w:p w14:paraId="075151D3"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8416</w:t>
            </w:r>
          </w:p>
        </w:tc>
        <w:tc>
          <w:tcPr>
            <w:tcW w:w="788" w:type="pct"/>
            <w:vAlign w:val="center"/>
          </w:tcPr>
          <w:p w14:paraId="55BCCE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674</w:t>
            </w:r>
          </w:p>
        </w:tc>
      </w:tr>
      <w:tr w:rsidR="00214EB2" w:rsidRPr="00CF1815" w14:paraId="6FFDD52C"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263C5E00"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BMI_V2</w:t>
            </w:r>
          </w:p>
        </w:tc>
        <w:tc>
          <w:tcPr>
            <w:tcW w:w="908" w:type="pct"/>
            <w:vAlign w:val="center"/>
          </w:tcPr>
          <w:p w14:paraId="74EEF5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8246</w:t>
            </w:r>
          </w:p>
        </w:tc>
        <w:tc>
          <w:tcPr>
            <w:tcW w:w="788" w:type="pct"/>
            <w:vAlign w:val="center"/>
          </w:tcPr>
          <w:p w14:paraId="0E445F0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844</w:t>
            </w:r>
          </w:p>
        </w:tc>
      </w:tr>
      <w:tr w:rsidR="00214EB2" w:rsidRPr="00CF1815" w14:paraId="41F195B4"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bottom w:val="single" w:sz="4" w:space="0" w:color="auto"/>
            </w:tcBorders>
            <w:noWrap/>
            <w:vAlign w:val="center"/>
          </w:tcPr>
          <w:p w14:paraId="77E7E614"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HYPERTENSION2_V2</w:t>
            </w:r>
          </w:p>
        </w:tc>
        <w:tc>
          <w:tcPr>
            <w:tcW w:w="908" w:type="pct"/>
            <w:tcBorders>
              <w:bottom w:val="single" w:sz="4" w:space="0" w:color="auto"/>
            </w:tcBorders>
            <w:vAlign w:val="center"/>
          </w:tcPr>
          <w:p w14:paraId="16727917"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8432</w:t>
            </w:r>
          </w:p>
        </w:tc>
        <w:tc>
          <w:tcPr>
            <w:tcW w:w="788" w:type="pct"/>
            <w:tcBorders>
              <w:bottom w:val="single" w:sz="4" w:space="0" w:color="auto"/>
            </w:tcBorders>
            <w:vAlign w:val="center"/>
          </w:tcPr>
          <w:p w14:paraId="409C2984"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658</w:t>
            </w:r>
          </w:p>
        </w:tc>
      </w:tr>
      <w:tr w:rsidR="00214EB2" w:rsidRPr="00CF1815" w14:paraId="2E2C9181"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auto"/>
            </w:tcBorders>
            <w:noWrap/>
            <w:vAlign w:val="center"/>
          </w:tcPr>
          <w:p w14:paraId="6C08F1AE" w14:textId="77777777" w:rsidR="00214EB2" w:rsidRPr="00F03D31" w:rsidRDefault="00214EB2" w:rsidP="00DD1A2F">
            <w:pPr>
              <w:jc w:val="center"/>
              <w:rPr>
                <w:rFonts w:cs="Times New Roman"/>
                <w:color w:val="000000"/>
                <w:sz w:val="20"/>
                <w:szCs w:val="20"/>
              </w:rPr>
            </w:pPr>
            <w:r w:rsidRPr="00F03D31">
              <w:rPr>
                <w:rFonts w:eastAsia="Times New Roman" w:cs="Times New Roman"/>
                <w:color w:val="000000"/>
                <w:kern w:val="0"/>
                <w:sz w:val="20"/>
                <w:szCs w:val="20"/>
                <w14:ligatures w14:val="none"/>
              </w:rPr>
              <w:t>Visit 3</w:t>
            </w:r>
          </w:p>
        </w:tc>
      </w:tr>
      <w:tr w:rsidR="00214EB2" w:rsidRPr="00CF1815" w14:paraId="528C408C"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tcBorders>
              <w:top w:val="single" w:sz="4" w:space="0" w:color="auto"/>
            </w:tcBorders>
            <w:noWrap/>
            <w:vAlign w:val="center"/>
            <w:hideMark/>
          </w:tcPr>
          <w:p w14:paraId="7ED6CDE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WEIGHT_NORM_OVERALL_EXAMONLY_V3</w:t>
            </w:r>
          </w:p>
        </w:tc>
        <w:tc>
          <w:tcPr>
            <w:tcW w:w="908" w:type="pct"/>
            <w:tcBorders>
              <w:top w:val="single" w:sz="4" w:space="0" w:color="auto"/>
            </w:tcBorders>
            <w:vAlign w:val="center"/>
          </w:tcPr>
          <w:p w14:paraId="11A671DD"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tcBorders>
              <w:top w:val="single" w:sz="4" w:space="0" w:color="auto"/>
            </w:tcBorders>
            <w:vAlign w:val="center"/>
          </w:tcPr>
          <w:p w14:paraId="396AD578"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AE4FB2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69952089"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YRS_BTWN_V1V3</w:t>
            </w:r>
          </w:p>
        </w:tc>
        <w:tc>
          <w:tcPr>
            <w:tcW w:w="908" w:type="pct"/>
            <w:vAlign w:val="center"/>
          </w:tcPr>
          <w:p w14:paraId="190E1445"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9090</w:t>
            </w:r>
          </w:p>
        </w:tc>
        <w:tc>
          <w:tcPr>
            <w:tcW w:w="788" w:type="pct"/>
            <w:vAlign w:val="center"/>
          </w:tcPr>
          <w:p w14:paraId="4C2C4F24"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0</w:t>
            </w:r>
          </w:p>
        </w:tc>
      </w:tr>
      <w:tr w:rsidR="00214EB2" w:rsidRPr="00CF1815" w14:paraId="5CBAD6F0"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1D832623"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SBP5_V3</w:t>
            </w:r>
          </w:p>
        </w:tc>
        <w:tc>
          <w:tcPr>
            <w:tcW w:w="908" w:type="pct"/>
            <w:vAlign w:val="center"/>
          </w:tcPr>
          <w:p w14:paraId="4B5ADDF0"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9046</w:t>
            </w:r>
          </w:p>
        </w:tc>
        <w:tc>
          <w:tcPr>
            <w:tcW w:w="788" w:type="pct"/>
            <w:vAlign w:val="center"/>
          </w:tcPr>
          <w:p w14:paraId="78011621"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44</w:t>
            </w:r>
          </w:p>
        </w:tc>
      </w:tr>
      <w:tr w:rsidR="00214EB2" w:rsidRPr="00CF1815" w14:paraId="0F133AC2" w14:textId="77777777" w:rsidTr="00DD1A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hideMark/>
          </w:tcPr>
          <w:p w14:paraId="06D4A536"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BMI_V3</w:t>
            </w:r>
          </w:p>
        </w:tc>
        <w:tc>
          <w:tcPr>
            <w:tcW w:w="908" w:type="pct"/>
            <w:vAlign w:val="center"/>
          </w:tcPr>
          <w:p w14:paraId="26D2AAF0"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8758</w:t>
            </w:r>
          </w:p>
        </w:tc>
        <w:tc>
          <w:tcPr>
            <w:tcW w:w="788" w:type="pct"/>
            <w:vAlign w:val="center"/>
          </w:tcPr>
          <w:p w14:paraId="7AF47401" w14:textId="77777777" w:rsidR="00214EB2" w:rsidRPr="00F03D31" w:rsidRDefault="00214EB2" w:rsidP="00DD1A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332</w:t>
            </w:r>
          </w:p>
        </w:tc>
      </w:tr>
      <w:tr w:rsidR="00214EB2" w:rsidRPr="00CF1815" w14:paraId="6E28C308" w14:textId="77777777" w:rsidTr="00DD1A2F">
        <w:trPr>
          <w:trHeight w:val="288"/>
        </w:trPr>
        <w:tc>
          <w:tcPr>
            <w:cnfStyle w:val="001000000000" w:firstRow="0" w:lastRow="0" w:firstColumn="1" w:lastColumn="0" w:oddVBand="0" w:evenVBand="0" w:oddHBand="0" w:evenHBand="0" w:firstRowFirstColumn="0" w:firstRowLastColumn="0" w:lastRowFirstColumn="0" w:lastRowLastColumn="0"/>
            <w:tcW w:w="3304" w:type="pct"/>
            <w:noWrap/>
            <w:vAlign w:val="center"/>
          </w:tcPr>
          <w:p w14:paraId="6FC1E9A2" w14:textId="77777777" w:rsidR="00214EB2" w:rsidRPr="00F03D31" w:rsidRDefault="00214EB2" w:rsidP="00DD1A2F">
            <w:pPr>
              <w:jc w:val="center"/>
              <w:rPr>
                <w:rFonts w:eastAsia="Times New Roman" w:cs="Times New Roman"/>
                <w:b w:val="0"/>
                <w:bCs w:val="0"/>
                <w:color w:val="000000"/>
                <w:kern w:val="0"/>
                <w:sz w:val="20"/>
                <w:szCs w:val="20"/>
                <w14:ligatures w14:val="none"/>
              </w:rPr>
            </w:pPr>
            <w:r w:rsidRPr="00F03D31">
              <w:rPr>
                <w:rFonts w:eastAsia="Times New Roman" w:cs="Times New Roman"/>
                <w:b w:val="0"/>
                <w:bCs w:val="0"/>
                <w:color w:val="000000"/>
                <w:kern w:val="0"/>
                <w:sz w:val="20"/>
                <w:szCs w:val="20"/>
                <w14:ligatures w14:val="none"/>
              </w:rPr>
              <w:t>HYPERTENSION2_V3</w:t>
            </w:r>
          </w:p>
        </w:tc>
        <w:tc>
          <w:tcPr>
            <w:tcW w:w="908" w:type="pct"/>
            <w:vAlign w:val="center"/>
          </w:tcPr>
          <w:p w14:paraId="7D2CDECA"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9087</w:t>
            </w:r>
          </w:p>
        </w:tc>
        <w:tc>
          <w:tcPr>
            <w:tcW w:w="788" w:type="pct"/>
            <w:vAlign w:val="center"/>
          </w:tcPr>
          <w:p w14:paraId="3D6BDDCC" w14:textId="77777777" w:rsidR="00214EB2" w:rsidRPr="00F03D31" w:rsidRDefault="00214EB2" w:rsidP="00DD1A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F03D31">
              <w:rPr>
                <w:rFonts w:cs="Times New Roman"/>
                <w:color w:val="000000"/>
                <w:sz w:val="20"/>
                <w:szCs w:val="20"/>
              </w:rPr>
              <w:t>3</w:t>
            </w:r>
          </w:p>
        </w:tc>
      </w:tr>
    </w:tbl>
    <w:p w14:paraId="2CCF07A3" w14:textId="260566D8" w:rsidR="00214EB2" w:rsidRDefault="00214EB2" w:rsidP="00214EB2"/>
    <w:p w14:paraId="35F149E3" w14:textId="0B2F6EC5" w:rsidR="00026AEA" w:rsidRDefault="00214EB2" w:rsidP="003E0201">
      <w:pPr>
        <w:rPr>
          <w:rStyle w:val="Strong"/>
          <w:b w:val="0"/>
          <w:bCs w:val="0"/>
        </w:rPr>
      </w:pPr>
      <w:r>
        <w:br w:type="page"/>
      </w:r>
    </w:p>
    <w:p w14:paraId="62B02F47" w14:textId="1E9B8BE9" w:rsidR="00EC1333" w:rsidRPr="0001511F" w:rsidRDefault="00F23275" w:rsidP="00EC1333">
      <w:pPr>
        <w:pStyle w:val="Heading2"/>
      </w:pPr>
      <w:bookmarkStart w:id="113" w:name="_Toc211703348"/>
      <w:r w:rsidRPr="0001511F">
        <w:lastRenderedPageBreak/>
        <w:t xml:space="preserve">Recommendations for </w:t>
      </w:r>
      <w:r w:rsidR="000F77E1" w:rsidRPr="0001511F">
        <w:t>Marginal Approaches</w:t>
      </w:r>
      <w:bookmarkEnd w:id="113"/>
    </w:p>
    <w:p w14:paraId="186EE9BF" w14:textId="69903372" w:rsidR="00C7413E" w:rsidRDefault="00EC1333" w:rsidP="00EC1333">
      <w:r w:rsidRPr="00094430">
        <w:t>Assuming the missing-visit mechanism is MAR</w:t>
      </w:r>
      <w:r>
        <w:t xml:space="preserve">, </w:t>
      </w:r>
      <w:r>
        <w:rPr>
          <w:rFonts w:cs="Times New Roman"/>
          <w:szCs w:val="24"/>
        </w:rPr>
        <w:t>t</w:t>
      </w:r>
      <w:r w:rsidRPr="00BB0BE2">
        <w:rPr>
          <w:rFonts w:cs="Times New Roman"/>
          <w:szCs w:val="24"/>
        </w:rPr>
        <w:t>he CC</w:t>
      </w:r>
      <w:r>
        <w:rPr>
          <w:rFonts w:cs="Times New Roman"/>
          <w:szCs w:val="24"/>
        </w:rPr>
        <w:t xml:space="preserve"> </w:t>
      </w:r>
      <w:r w:rsidR="00BA7437" w:rsidRPr="00BA7437">
        <w:rPr>
          <w:rFonts w:cs="Times New Roman"/>
          <w:szCs w:val="24"/>
        </w:rPr>
        <w:t>recommends the following</w:t>
      </w:r>
      <w:r w:rsidR="00B813D3" w:rsidRPr="00B813D3">
        <w:t xml:space="preserve"> </w:t>
      </w:r>
      <w:r w:rsidR="00B813D3" w:rsidRPr="00B813D3">
        <w:rPr>
          <w:rFonts w:cs="Times New Roman"/>
          <w:szCs w:val="24"/>
        </w:rPr>
        <w:t>marginal (population-averaged)</w:t>
      </w:r>
      <w:r w:rsidR="00B813D3">
        <w:rPr>
          <w:rFonts w:cs="Times New Roman"/>
          <w:szCs w:val="24"/>
        </w:rPr>
        <w:t xml:space="preserve"> </w:t>
      </w:r>
      <w:r w:rsidR="00BA7437" w:rsidRPr="00BA7437">
        <w:rPr>
          <w:rFonts w:cs="Times New Roman"/>
          <w:szCs w:val="24"/>
        </w:rPr>
        <w:t>approaches</w:t>
      </w:r>
      <w:r w:rsidR="00B813D3">
        <w:rPr>
          <w:rFonts w:cs="Times New Roman"/>
          <w:szCs w:val="24"/>
        </w:rPr>
        <w:t xml:space="preserve"> f</w:t>
      </w:r>
      <w:r w:rsidR="00B813D3" w:rsidRPr="00B813D3">
        <w:rPr>
          <w:rFonts w:cs="Times New Roman"/>
          <w:szCs w:val="24"/>
        </w:rPr>
        <w:t>or the analysis of longitudinal HCHS/SOL data</w:t>
      </w:r>
      <w:r w:rsidR="00B813D3">
        <w:rPr>
          <w:rFonts w:cs="Times New Roman"/>
          <w:szCs w:val="24"/>
        </w:rPr>
        <w:t xml:space="preserve">. These approaches are </w:t>
      </w:r>
      <w:r w:rsidR="00BA7437" w:rsidRPr="00BA7437">
        <w:rPr>
          <w:rFonts w:cs="Times New Roman"/>
          <w:szCs w:val="24"/>
        </w:rPr>
        <w:t xml:space="preserve">organized by outcome type, </w:t>
      </w:r>
      <w:r w:rsidR="00F23275">
        <w:rPr>
          <w:rFonts w:cs="Times New Roman"/>
          <w:szCs w:val="24"/>
        </w:rPr>
        <w:t xml:space="preserve">visit </w:t>
      </w:r>
      <w:r w:rsidR="002620D7">
        <w:rPr>
          <w:rFonts w:cs="Times New Roman"/>
          <w:szCs w:val="24"/>
        </w:rPr>
        <w:t xml:space="preserve">sample, </w:t>
      </w:r>
      <w:r w:rsidR="002620D7" w:rsidRPr="00BA7437">
        <w:rPr>
          <w:rFonts w:cs="Times New Roman"/>
          <w:szCs w:val="24"/>
        </w:rPr>
        <w:t xml:space="preserve">inferential framework, </w:t>
      </w:r>
      <w:r w:rsidR="00F23275">
        <w:rPr>
          <w:rFonts w:cs="Times New Roman"/>
          <w:szCs w:val="24"/>
        </w:rPr>
        <w:t>software procedure</w:t>
      </w:r>
      <w:r w:rsidR="002620D7" w:rsidRPr="00BA7437">
        <w:rPr>
          <w:rFonts w:cs="Times New Roman"/>
          <w:szCs w:val="24"/>
        </w:rPr>
        <w:t xml:space="preserve">, </w:t>
      </w:r>
      <w:r w:rsidR="00BA7437" w:rsidRPr="00BA7437">
        <w:rPr>
          <w:rFonts w:cs="Times New Roman"/>
          <w:szCs w:val="24"/>
        </w:rPr>
        <w:t>and method for addressing missing visits.</w:t>
      </w:r>
      <w:r w:rsidR="001B4805">
        <w:rPr>
          <w:rFonts w:cs="Times New Roman"/>
          <w:szCs w:val="24"/>
        </w:rPr>
        <w:t xml:space="preserve"> </w:t>
      </w:r>
      <w:r w:rsidR="001B4805" w:rsidRPr="002139E2">
        <w:rPr>
          <w:rFonts w:cs="Times New Roman"/>
          <w:szCs w:val="24"/>
        </w:rPr>
        <w:t>These recommendations are informed by extensive simulation studies carried out by the</w:t>
      </w:r>
      <w:r w:rsidR="001B4805">
        <w:rPr>
          <w:rFonts w:cs="Times New Roman"/>
          <w:szCs w:val="24"/>
        </w:rPr>
        <w:t xml:space="preserve"> </w:t>
      </w:r>
      <w:r w:rsidR="001B4805" w:rsidRPr="00BB0BE2">
        <w:rPr>
          <w:rFonts w:cs="Times New Roman"/>
          <w:szCs w:val="24"/>
        </w:rPr>
        <w:t>CC</w:t>
      </w:r>
      <w:r w:rsidR="001B4805">
        <w:t>, the full results of which will be presented in a separate report.</w:t>
      </w:r>
    </w:p>
    <w:p w14:paraId="6EC44FEB" w14:textId="755BC3C5" w:rsidR="006D195B" w:rsidRDefault="006D195B" w:rsidP="00F55DD5">
      <w:pPr>
        <w:pStyle w:val="Heading4"/>
        <w:numPr>
          <w:ilvl w:val="0"/>
          <w:numId w:val="0"/>
        </w:numPr>
      </w:pPr>
      <w:bookmarkStart w:id="114" w:name="_Toc211703349"/>
      <w:r>
        <w:t>Continuous Outcome</w:t>
      </w:r>
      <w:r w:rsidR="007A5557">
        <w:t>s</w:t>
      </w:r>
      <w:bookmarkEnd w:id="114"/>
    </w:p>
    <w:p w14:paraId="3135D886" w14:textId="1A4DFAC9" w:rsidR="00C317E5" w:rsidRPr="00C317E5" w:rsidRDefault="00C317E5" w:rsidP="00C317E5">
      <w:pPr>
        <w:rPr>
          <w:rFonts w:cs="Times New Roman"/>
          <w:szCs w:val="24"/>
        </w:rPr>
      </w:pPr>
      <w:r w:rsidRPr="00C317E5">
        <w:rPr>
          <w:rFonts w:cs="Times New Roman"/>
          <w:szCs w:val="24"/>
        </w:rPr>
        <w:t>If using the Visit 1 Sample (N = 16,415):</w:t>
      </w:r>
    </w:p>
    <w:p w14:paraId="79C062EB" w14:textId="1BD0B5B1" w:rsidR="00C317E5" w:rsidRPr="00C317E5" w:rsidRDefault="00022610" w:rsidP="00C317E5">
      <w:pPr>
        <w:numPr>
          <w:ilvl w:val="0"/>
          <w:numId w:val="53"/>
        </w:numPr>
        <w:rPr>
          <w:rFonts w:cs="Times New Roman"/>
          <w:szCs w:val="24"/>
        </w:rPr>
      </w:pPr>
      <w:commentRangeStart w:id="115"/>
      <w:commentRangeStart w:id="116"/>
      <w:r>
        <w:rPr>
          <w:rFonts w:cs="Times New Roman"/>
          <w:szCs w:val="24"/>
        </w:rPr>
        <w:t>Complex-Survey</w:t>
      </w:r>
      <w:r w:rsidR="00C317E5"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Pr>
          <w:rFonts w:cs="Times New Roman"/>
          <w:szCs w:val="24"/>
        </w:rPr>
        <w:t>MI</w:t>
      </w:r>
      <w:commentRangeEnd w:id="115"/>
      <w:r w:rsidR="00F23275">
        <w:rPr>
          <w:rStyle w:val="CommentReference"/>
          <w:rFonts w:asciiTheme="minorHAnsi" w:eastAsia="SimSun" w:hAnsiTheme="minorHAnsi"/>
          <w:kern w:val="0"/>
          <w:lang w:eastAsia="en-US"/>
          <w14:ligatures w14:val="none"/>
        </w:rPr>
        <w:commentReference w:id="115"/>
      </w:r>
      <w:r>
        <w:rPr>
          <w:rFonts w:cs="Times New Roman"/>
          <w:szCs w:val="24"/>
        </w:rPr>
        <w:t xml:space="preserve"> </w:t>
      </w:r>
    </w:p>
    <w:p w14:paraId="649FD432" w14:textId="4C714B1B" w:rsidR="00C317E5" w:rsidRPr="00C317E5" w:rsidRDefault="00C317E5" w:rsidP="00C317E5">
      <w:pPr>
        <w:numPr>
          <w:ilvl w:val="0"/>
          <w:numId w:val="53"/>
        </w:numPr>
        <w:rPr>
          <w:rFonts w:cs="Times New Roman"/>
          <w:szCs w:val="24"/>
        </w:rPr>
      </w:pPr>
      <w:r w:rsidRPr="00C317E5">
        <w:rPr>
          <w:rFonts w:cs="Times New Roman"/>
          <w:szCs w:val="24"/>
        </w:rPr>
        <w:t xml:space="preserve">Model-Based GEE with </w:t>
      </w:r>
      <w:r w:rsidR="004E14C9">
        <w:rPr>
          <w:rFonts w:cs="Times New Roman"/>
          <w:szCs w:val="24"/>
        </w:rPr>
        <w:t>MI</w:t>
      </w:r>
      <w:r w:rsidR="00022610">
        <w:rPr>
          <w:rFonts w:cs="Times New Roman"/>
          <w:szCs w:val="24"/>
        </w:rPr>
        <w:t xml:space="preserve"> </w:t>
      </w:r>
      <w:commentRangeEnd w:id="116"/>
      <w:r w:rsidR="00D712B0">
        <w:rPr>
          <w:rStyle w:val="CommentReference"/>
          <w:rFonts w:asciiTheme="minorHAnsi" w:eastAsia="SimSun" w:hAnsiTheme="minorHAnsi"/>
          <w:kern w:val="0"/>
          <w:lang w:eastAsia="en-US"/>
          <w14:ligatures w14:val="none"/>
        </w:rPr>
        <w:commentReference w:id="116"/>
      </w:r>
    </w:p>
    <w:p w14:paraId="629C61B2" w14:textId="1380701F" w:rsidR="00C317E5" w:rsidRPr="00C317E5" w:rsidRDefault="00022610" w:rsidP="00C317E5">
      <w:pPr>
        <w:numPr>
          <w:ilvl w:val="0"/>
          <w:numId w:val="53"/>
        </w:numPr>
        <w:rPr>
          <w:rFonts w:cs="Times New Roman"/>
          <w:szCs w:val="24"/>
        </w:rPr>
      </w:pPr>
      <w:commentRangeStart w:id="117"/>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 xml:space="preserve">with </w:t>
      </w:r>
      <w:r w:rsidR="004E14C9" w:rsidRPr="00C317E5">
        <w:rPr>
          <w:rFonts w:cs="Times New Roman"/>
          <w:szCs w:val="24"/>
        </w:rPr>
        <w:t>GLM-Based IPW</w:t>
      </w:r>
    </w:p>
    <w:p w14:paraId="245CDA35" w14:textId="17E1D1D8" w:rsidR="00C317E5" w:rsidRPr="00C317E5" w:rsidRDefault="00C317E5" w:rsidP="00C317E5">
      <w:pPr>
        <w:numPr>
          <w:ilvl w:val="0"/>
          <w:numId w:val="53"/>
        </w:numPr>
        <w:rPr>
          <w:rFonts w:cs="Times New Roman"/>
          <w:szCs w:val="24"/>
        </w:rPr>
      </w:pPr>
      <w:r w:rsidRPr="00C317E5">
        <w:rPr>
          <w:rFonts w:cs="Times New Roman"/>
          <w:szCs w:val="24"/>
        </w:rPr>
        <w:t>Model-Based GEE with</w:t>
      </w:r>
      <w:r w:rsidR="004A3C11">
        <w:rPr>
          <w:rFonts w:cs="Times New Roman"/>
          <w:szCs w:val="24"/>
        </w:rPr>
        <w:t xml:space="preserve"> </w:t>
      </w:r>
      <w:r w:rsidR="004E14C9" w:rsidRPr="00C317E5">
        <w:rPr>
          <w:rFonts w:cs="Times New Roman"/>
          <w:szCs w:val="24"/>
        </w:rPr>
        <w:t xml:space="preserve">GLM-Based </w:t>
      </w:r>
      <w:r w:rsidR="00022610" w:rsidRPr="00C317E5">
        <w:rPr>
          <w:rFonts w:cs="Times New Roman"/>
          <w:szCs w:val="24"/>
        </w:rPr>
        <w:t>IPW</w:t>
      </w:r>
      <w:commentRangeEnd w:id="117"/>
      <w:r w:rsidR="00D712B0">
        <w:rPr>
          <w:rStyle w:val="CommentReference"/>
          <w:rFonts w:asciiTheme="minorHAnsi" w:eastAsia="SimSun" w:hAnsiTheme="minorHAnsi"/>
          <w:kern w:val="0"/>
          <w:lang w:eastAsia="en-US"/>
          <w14:ligatures w14:val="none"/>
        </w:rPr>
        <w:commentReference w:id="117"/>
      </w:r>
    </w:p>
    <w:p w14:paraId="192BF65A" w14:textId="7BDA0DC8"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46969F08" w14:textId="5DD453B5" w:rsidR="00C317E5" w:rsidRPr="00C317E5" w:rsidRDefault="00022610" w:rsidP="00C317E5">
      <w:pPr>
        <w:numPr>
          <w:ilvl w:val="0"/>
          <w:numId w:val="54"/>
        </w:numPr>
        <w:rPr>
          <w:rFonts w:cs="Times New Roman"/>
          <w:szCs w:val="24"/>
        </w:rPr>
      </w:pPr>
      <w:commentRangeStart w:id="118"/>
      <w:r>
        <w:rPr>
          <w:rFonts w:cs="Times New Roman"/>
          <w:szCs w:val="24"/>
        </w:rPr>
        <w:t>Complex-Survey</w:t>
      </w:r>
      <w:r w:rsidRPr="00C317E5">
        <w:rPr>
          <w:rFonts w:cs="Times New Roman"/>
          <w:szCs w:val="24"/>
        </w:rPr>
        <w:t xml:space="preserve"> </w:t>
      </w:r>
      <w:r w:rsidR="00515E44">
        <w:rPr>
          <w:rFonts w:cs="Times New Roman"/>
          <w:szCs w:val="24"/>
        </w:rPr>
        <w:t xml:space="preserve">GEE </w:t>
      </w:r>
      <w:r w:rsidR="00C317E5" w:rsidRPr="00C317E5">
        <w:rPr>
          <w:rFonts w:cs="Times New Roman"/>
          <w:szCs w:val="24"/>
        </w:rPr>
        <w:t>with GLM-Based IPW</w:t>
      </w:r>
    </w:p>
    <w:p w14:paraId="1B5FC28F" w14:textId="3D811ACF" w:rsidR="00C317E5" w:rsidRPr="00C317E5" w:rsidRDefault="00C317E5" w:rsidP="00C317E5">
      <w:pPr>
        <w:numPr>
          <w:ilvl w:val="0"/>
          <w:numId w:val="54"/>
        </w:numPr>
        <w:rPr>
          <w:rFonts w:cs="Times New Roman"/>
          <w:szCs w:val="24"/>
        </w:rPr>
      </w:pPr>
      <w:r w:rsidRPr="00C317E5">
        <w:rPr>
          <w:rFonts w:cs="Times New Roman"/>
          <w:szCs w:val="24"/>
        </w:rPr>
        <w:t xml:space="preserve">Model-Based GEE with GLM-Based </w:t>
      </w:r>
      <w:r w:rsidR="00022610" w:rsidRPr="00C317E5">
        <w:rPr>
          <w:rFonts w:cs="Times New Roman"/>
          <w:szCs w:val="24"/>
        </w:rPr>
        <w:t>IPW</w:t>
      </w:r>
      <w:commentRangeEnd w:id="118"/>
      <w:r w:rsidR="00D712B0">
        <w:rPr>
          <w:rStyle w:val="CommentReference"/>
          <w:rFonts w:asciiTheme="minorHAnsi" w:eastAsia="SimSun" w:hAnsiTheme="minorHAnsi"/>
          <w:kern w:val="0"/>
          <w:lang w:eastAsia="en-US"/>
          <w14:ligatures w14:val="none"/>
        </w:rPr>
        <w:commentReference w:id="118"/>
      </w:r>
    </w:p>
    <w:p w14:paraId="43B7BAD2" w14:textId="1B0BE86E" w:rsidR="00C317E5" w:rsidRPr="00C317E5" w:rsidRDefault="00C317E5" w:rsidP="00EE17EF">
      <w:pPr>
        <w:pStyle w:val="Heading4"/>
        <w:numPr>
          <w:ilvl w:val="0"/>
          <w:numId w:val="0"/>
        </w:numPr>
        <w:ind w:left="1080" w:hanging="1080"/>
      </w:pPr>
      <w:bookmarkStart w:id="119" w:name="_Toc211703350"/>
      <w:r w:rsidRPr="00C317E5">
        <w:t>Binary Outcomes</w:t>
      </w:r>
      <w:bookmarkEnd w:id="119"/>
    </w:p>
    <w:p w14:paraId="7A86E014" w14:textId="1D002AA2" w:rsidR="00C317E5" w:rsidRPr="00C317E5" w:rsidRDefault="00C317E5" w:rsidP="00C317E5">
      <w:pPr>
        <w:rPr>
          <w:rFonts w:cs="Times New Roman"/>
          <w:szCs w:val="24"/>
        </w:rPr>
      </w:pPr>
      <w:r w:rsidRPr="00C317E5">
        <w:rPr>
          <w:rFonts w:cs="Times New Roman"/>
          <w:szCs w:val="24"/>
        </w:rPr>
        <w:t>If using the Visit 1 Sample (N = 16,415):</w:t>
      </w:r>
    </w:p>
    <w:p w14:paraId="5D4616F5" w14:textId="00341116" w:rsidR="00022610" w:rsidRPr="00C317E5" w:rsidRDefault="00022610" w:rsidP="00022610">
      <w:pPr>
        <w:numPr>
          <w:ilvl w:val="0"/>
          <w:numId w:val="55"/>
        </w:numPr>
        <w:rPr>
          <w:rFonts w:cs="Times New Roman"/>
          <w:szCs w:val="24"/>
        </w:rPr>
      </w:pPr>
      <w:commentRangeStart w:id="120"/>
      <w:r>
        <w:rPr>
          <w:rFonts w:cs="Times New Roman"/>
          <w:szCs w:val="24"/>
        </w:rPr>
        <w:t>Complex-Survey</w:t>
      </w:r>
      <w:r w:rsidRPr="00C317E5">
        <w:rPr>
          <w:rFonts w:cs="Times New Roman"/>
          <w:szCs w:val="24"/>
        </w:rPr>
        <w:t xml:space="preserve"> </w:t>
      </w:r>
      <w:r w:rsidR="00515E44">
        <w:rPr>
          <w:rFonts w:cs="Times New Roman"/>
          <w:szCs w:val="24"/>
        </w:rPr>
        <w:t xml:space="preserve">GEE </w:t>
      </w:r>
      <w:r w:rsidRPr="00C317E5">
        <w:rPr>
          <w:rFonts w:cs="Times New Roman"/>
          <w:szCs w:val="24"/>
        </w:rPr>
        <w:t>with GLM-Based IPW</w:t>
      </w:r>
    </w:p>
    <w:p w14:paraId="1A9506A7" w14:textId="208B3550" w:rsidR="00022610" w:rsidRPr="00C317E5" w:rsidRDefault="00022610" w:rsidP="00022610">
      <w:pPr>
        <w:numPr>
          <w:ilvl w:val="0"/>
          <w:numId w:val="53"/>
        </w:numPr>
        <w:rPr>
          <w:rFonts w:cs="Times New Roman"/>
          <w:szCs w:val="24"/>
        </w:rPr>
      </w:pPr>
      <w:r w:rsidRPr="00C317E5">
        <w:rPr>
          <w:rFonts w:cs="Times New Roman"/>
          <w:szCs w:val="24"/>
        </w:rPr>
        <w:t>Model-Based GEE with GLM-Based IPW</w:t>
      </w:r>
      <w:commentRangeEnd w:id="120"/>
      <w:r w:rsidR="00D712B0">
        <w:rPr>
          <w:rStyle w:val="CommentReference"/>
          <w:rFonts w:asciiTheme="minorHAnsi" w:eastAsia="SimSun" w:hAnsiTheme="minorHAnsi"/>
          <w:kern w:val="0"/>
          <w:lang w:eastAsia="en-US"/>
          <w14:ligatures w14:val="none"/>
        </w:rPr>
        <w:commentReference w:id="120"/>
      </w:r>
    </w:p>
    <w:p w14:paraId="7E238D4B" w14:textId="6005A744" w:rsidR="00C317E5" w:rsidRPr="00C317E5" w:rsidRDefault="00C317E5" w:rsidP="00C317E5">
      <w:pPr>
        <w:rPr>
          <w:rFonts w:cs="Times New Roman"/>
          <w:szCs w:val="24"/>
        </w:rPr>
      </w:pPr>
      <w:r w:rsidRPr="00C317E5">
        <w:rPr>
          <w:rFonts w:cs="Times New Roman"/>
          <w:szCs w:val="24"/>
        </w:rPr>
        <w:t>If using the Visit 3 Sample, excluding those with phone interview only (N = 9,090):</w:t>
      </w:r>
    </w:p>
    <w:p w14:paraId="7D174B8F" w14:textId="1F28AFC7" w:rsidR="00022610" w:rsidRPr="00022610" w:rsidRDefault="00022610" w:rsidP="00894918">
      <w:pPr>
        <w:pStyle w:val="ListParagraph"/>
        <w:numPr>
          <w:ilvl w:val="0"/>
          <w:numId w:val="59"/>
        </w:numPr>
        <w:rPr>
          <w:rFonts w:cs="Times New Roman"/>
          <w:szCs w:val="24"/>
        </w:rPr>
      </w:pPr>
      <w:commentRangeStart w:id="121"/>
      <w:r w:rsidRPr="00022610">
        <w:rPr>
          <w:rFonts w:cs="Times New Roman"/>
          <w:szCs w:val="24"/>
        </w:rPr>
        <w:t xml:space="preserve">Complex-Survey </w:t>
      </w:r>
      <w:r w:rsidR="00515E44">
        <w:rPr>
          <w:rFonts w:cs="Times New Roman"/>
          <w:szCs w:val="24"/>
        </w:rPr>
        <w:t xml:space="preserve">GEE </w:t>
      </w:r>
      <w:r w:rsidRPr="00022610">
        <w:rPr>
          <w:rFonts w:cs="Times New Roman"/>
          <w:szCs w:val="24"/>
        </w:rPr>
        <w:t>with GLM-Based IPW</w:t>
      </w:r>
    </w:p>
    <w:p w14:paraId="7245BC7A" w14:textId="38A7485A" w:rsidR="00522CFA" w:rsidRPr="008C05A5" w:rsidRDefault="00022610" w:rsidP="00C7413E">
      <w:pPr>
        <w:numPr>
          <w:ilvl w:val="0"/>
          <w:numId w:val="53"/>
        </w:numPr>
        <w:rPr>
          <w:rFonts w:cs="Times New Roman"/>
          <w:szCs w:val="24"/>
        </w:rPr>
      </w:pPr>
      <w:r w:rsidRPr="00022610">
        <w:rPr>
          <w:rFonts w:cs="Times New Roman"/>
          <w:szCs w:val="24"/>
        </w:rPr>
        <w:t xml:space="preserve">Model-Based GEE with GLM-Based </w:t>
      </w:r>
      <w:r w:rsidR="00697DD5">
        <w:rPr>
          <w:rFonts w:cs="Times New Roman"/>
          <w:szCs w:val="24"/>
        </w:rPr>
        <w:t>IPW</w:t>
      </w:r>
      <w:commentRangeEnd w:id="121"/>
      <w:r w:rsidR="00D712B0">
        <w:rPr>
          <w:rStyle w:val="CommentReference"/>
          <w:rFonts w:asciiTheme="minorHAnsi" w:eastAsia="SimSun" w:hAnsiTheme="minorHAnsi"/>
          <w:kern w:val="0"/>
          <w:lang w:eastAsia="en-US"/>
          <w14:ligatures w14:val="none"/>
        </w:rPr>
        <w:commentReference w:id="121"/>
      </w:r>
    </w:p>
    <w:p w14:paraId="6EA6FF2B" w14:textId="2D198873" w:rsidR="00651691" w:rsidRDefault="003D45C9" w:rsidP="00C7413E">
      <w:pPr>
        <w:rPr>
          <w:rFonts w:cs="Times New Roman"/>
          <w:szCs w:val="24"/>
        </w:rPr>
      </w:pPr>
      <w:r w:rsidRPr="003D45C9">
        <w:rPr>
          <w:rFonts w:cs="Times New Roman"/>
          <w:szCs w:val="24"/>
        </w:rPr>
        <w:t xml:space="preserve">The next two subsections summarize the general </w:t>
      </w:r>
      <w:r w:rsidR="00564F11">
        <w:rPr>
          <w:rFonts w:cs="Times New Roman"/>
          <w:szCs w:val="24"/>
        </w:rPr>
        <w:t>procedure</w:t>
      </w:r>
      <w:r w:rsidR="005A5516">
        <w:rPr>
          <w:rFonts w:cs="Times New Roman"/>
          <w:szCs w:val="24"/>
        </w:rPr>
        <w:t>s</w:t>
      </w:r>
      <w:r w:rsidR="00564F11">
        <w:rPr>
          <w:rFonts w:cs="Times New Roman"/>
          <w:szCs w:val="24"/>
        </w:rPr>
        <w:t xml:space="preserve"> </w:t>
      </w:r>
      <w:r w:rsidR="000B27DB">
        <w:rPr>
          <w:rFonts w:cs="Times New Roman"/>
          <w:szCs w:val="24"/>
        </w:rPr>
        <w:t>underlying</w:t>
      </w:r>
      <w:r w:rsidR="00564F11">
        <w:rPr>
          <w:rFonts w:cs="Times New Roman"/>
          <w:szCs w:val="24"/>
        </w:rPr>
        <w:t xml:space="preserve"> the</w:t>
      </w:r>
      <w:r w:rsidR="005A5516">
        <w:rPr>
          <w:rFonts w:cs="Times New Roman"/>
          <w:szCs w:val="24"/>
        </w:rPr>
        <w:t>se</w:t>
      </w:r>
      <w:r w:rsidR="00564F11">
        <w:rPr>
          <w:rFonts w:cs="Times New Roman"/>
          <w:szCs w:val="24"/>
        </w:rPr>
        <w:t xml:space="preserve"> recommendations</w:t>
      </w:r>
      <w:r w:rsidRPr="003D45C9">
        <w:rPr>
          <w:rFonts w:cs="Times New Roman"/>
          <w:szCs w:val="24"/>
        </w:rPr>
        <w:t xml:space="preserve">, and </w:t>
      </w:r>
      <w:r w:rsidRPr="003D45C9">
        <w:rPr>
          <w:rFonts w:cs="Times New Roman"/>
          <w:b/>
          <w:bCs/>
          <w:szCs w:val="24"/>
        </w:rPr>
        <w:t xml:space="preserve">Section </w:t>
      </w:r>
      <w:r w:rsidRPr="003D45C9">
        <w:rPr>
          <w:rFonts w:cs="Times New Roman"/>
          <w:b/>
          <w:bCs/>
          <w:szCs w:val="24"/>
        </w:rPr>
        <w:fldChar w:fldCharType="begin"/>
      </w:r>
      <w:r w:rsidRPr="003D45C9">
        <w:rPr>
          <w:rFonts w:cs="Times New Roman"/>
          <w:b/>
          <w:bCs/>
          <w:szCs w:val="24"/>
        </w:rPr>
        <w:instrText xml:space="preserve"> REF _Ref211697244 \r \h </w:instrText>
      </w:r>
      <w:r>
        <w:rPr>
          <w:rFonts w:cs="Times New Roman"/>
          <w:b/>
          <w:bCs/>
          <w:szCs w:val="24"/>
        </w:rPr>
        <w:instrText xml:space="preserve"> \* MERGEFORMAT </w:instrText>
      </w:r>
      <w:r w:rsidRPr="003D45C9">
        <w:rPr>
          <w:rFonts w:cs="Times New Roman"/>
          <w:b/>
          <w:bCs/>
          <w:szCs w:val="24"/>
        </w:rPr>
      </w:r>
      <w:r w:rsidRPr="003D45C9">
        <w:rPr>
          <w:rFonts w:cs="Times New Roman"/>
          <w:b/>
          <w:bCs/>
          <w:szCs w:val="24"/>
        </w:rPr>
        <w:fldChar w:fldCharType="separate"/>
      </w:r>
      <w:r w:rsidRPr="003D45C9">
        <w:rPr>
          <w:rFonts w:cs="Times New Roman"/>
          <w:b/>
          <w:bCs/>
          <w:szCs w:val="24"/>
        </w:rPr>
        <w:t>4</w:t>
      </w:r>
      <w:r w:rsidRPr="003D45C9">
        <w:rPr>
          <w:rFonts w:cs="Times New Roman"/>
          <w:b/>
          <w:bCs/>
          <w:szCs w:val="24"/>
        </w:rPr>
        <w:fldChar w:fldCharType="end"/>
      </w:r>
      <w:r w:rsidRPr="003D45C9">
        <w:rPr>
          <w:rFonts w:cs="Times New Roman"/>
          <w:szCs w:val="24"/>
        </w:rPr>
        <w:t xml:space="preserve"> provides corresponding sample code for implementation</w:t>
      </w:r>
      <w:r w:rsidR="000F0BF3">
        <w:rPr>
          <w:rFonts w:cs="Times New Roman"/>
          <w:szCs w:val="24"/>
        </w:rPr>
        <w:t xml:space="preserve"> in the illustrative analytic </w:t>
      </w:r>
      <w:r w:rsidR="005A5516">
        <w:rPr>
          <w:rFonts w:cs="Times New Roman"/>
          <w:szCs w:val="24"/>
        </w:rPr>
        <w:t>example</w:t>
      </w:r>
      <w:r w:rsidRPr="003D45C9">
        <w:rPr>
          <w:rFonts w:cs="Times New Roman"/>
          <w:szCs w:val="24"/>
        </w:rPr>
        <w:t>.</w:t>
      </w:r>
      <w:r w:rsidR="00972312">
        <w:rPr>
          <w:rFonts w:cs="Times New Roman"/>
          <w:szCs w:val="24"/>
        </w:rPr>
        <w:t xml:space="preserve"> </w:t>
      </w:r>
    </w:p>
    <w:p w14:paraId="015BCFF0" w14:textId="77777777" w:rsidR="003D45C9" w:rsidRDefault="003D45C9" w:rsidP="00C7413E">
      <w:pPr>
        <w:rPr>
          <w:rFonts w:cs="Times New Roman"/>
          <w:szCs w:val="24"/>
        </w:rPr>
      </w:pPr>
    </w:p>
    <w:p w14:paraId="4B5DB7A3" w14:textId="7588F773" w:rsidR="00C7413E" w:rsidRPr="00157483" w:rsidRDefault="00D12D80" w:rsidP="00C7413E">
      <w:pPr>
        <w:pStyle w:val="Heading3"/>
      </w:pPr>
      <w:bookmarkStart w:id="122" w:name="_Ref211111177"/>
      <w:bookmarkStart w:id="123" w:name="_Toc211703351"/>
      <w:r>
        <w:t>General Procedure</w:t>
      </w:r>
      <w:r w:rsidR="0053085F">
        <w:t xml:space="preserve"> for</w:t>
      </w:r>
      <w:r>
        <w:t xml:space="preserve"> </w:t>
      </w:r>
      <w:r w:rsidR="00C7413E" w:rsidRPr="00157483">
        <w:t>GEE with MI</w:t>
      </w:r>
      <w:bookmarkEnd w:id="122"/>
      <w:bookmarkEnd w:id="123"/>
    </w:p>
    <w:p w14:paraId="655ACB6B" w14:textId="53AF2A8E" w:rsidR="00C7413E" w:rsidRPr="0002697D" w:rsidRDefault="00C7413E" w:rsidP="00C7413E">
      <w:pPr>
        <w:rPr>
          <w:szCs w:val="24"/>
        </w:rPr>
      </w:pPr>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Impute each variable (outcome</w:t>
      </w:r>
      <w:r>
        <w:rPr>
          <w:szCs w:val="24"/>
        </w:rPr>
        <w:t xml:space="preserve"> and covariates</w:t>
      </w:r>
      <w:r w:rsidRPr="0002697D">
        <w:rPr>
          <w:szCs w:val="24"/>
        </w:rPr>
        <w:t xml:space="preserve">) with missing values that appears in the main model of interest. </w:t>
      </w:r>
    </w:p>
    <w:p w14:paraId="673AB497" w14:textId="77777777" w:rsidR="00C7413E" w:rsidRDefault="00C7413E" w:rsidP="00C7413E">
      <w:pPr>
        <w:rPr>
          <w:szCs w:val="24"/>
        </w:rPr>
      </w:pPr>
      <w:r w:rsidRPr="0034760F">
        <w:rPr>
          <w:b/>
          <w:bCs/>
          <w:szCs w:val="24"/>
          <w:u w:val="single"/>
        </w:rPr>
        <w:lastRenderedPageBreak/>
        <w:t>Step 2</w:t>
      </w:r>
      <w:r>
        <w:rPr>
          <w:b/>
          <w:bCs/>
          <w:szCs w:val="24"/>
          <w:u w:val="single"/>
        </w:rPr>
        <w:t xml:space="preserve"> (Transform then Fit)</w:t>
      </w:r>
      <w:r w:rsidRPr="0002697D">
        <w:rPr>
          <w:b/>
          <w:bCs/>
          <w:szCs w:val="24"/>
        </w:rPr>
        <w:t>:</w:t>
      </w:r>
      <w:r>
        <w:rPr>
          <w:szCs w:val="24"/>
        </w:rPr>
        <w:t xml:space="preserve"> </w:t>
      </w:r>
      <w:r w:rsidRPr="0002697D">
        <w:rPr>
          <w:szCs w:val="24"/>
        </w:rPr>
        <w:t xml:space="preserve">Transform each imputed dataset from wide to </w:t>
      </w:r>
      <w:r w:rsidRPr="005847B0">
        <w:rPr>
          <w:szCs w:val="24"/>
          <w:u w:val="single"/>
        </w:rPr>
        <w:t>long-format</w:t>
      </w:r>
      <w:r w:rsidRPr="0002697D">
        <w:rPr>
          <w:szCs w:val="24"/>
        </w:rPr>
        <w:t>; apply</w:t>
      </w:r>
      <w:r>
        <w:rPr>
          <w:szCs w:val="24"/>
        </w:rPr>
        <w:t xml:space="preserve"> </w:t>
      </w:r>
      <w:r w:rsidRPr="0095535C">
        <w:rPr>
          <w:szCs w:val="24"/>
        </w:rPr>
        <w:t>GEE</w:t>
      </w:r>
      <w:r>
        <w:rPr>
          <w:szCs w:val="24"/>
        </w:rPr>
        <w:t xml:space="preserve"> </w:t>
      </w:r>
      <w:r w:rsidRPr="0002697D">
        <w:rPr>
          <w:szCs w:val="24"/>
        </w:rPr>
        <w:t>to each transformed dataset</w:t>
      </w:r>
      <w:r>
        <w:rPr>
          <w:szCs w:val="24"/>
        </w:rPr>
        <w:t xml:space="preserve"> </w:t>
      </w:r>
      <w:r>
        <w:t>for the longitudinal outcome</w:t>
      </w:r>
      <w:r>
        <w:rPr>
          <w:szCs w:val="24"/>
        </w:rPr>
        <w:t>.</w:t>
      </w:r>
    </w:p>
    <w:p w14:paraId="522EF433" w14:textId="77777777" w:rsidR="00C7413E" w:rsidRDefault="00C7413E" w:rsidP="00C7413E">
      <w:pPr>
        <w:rPr>
          <w:szCs w:val="24"/>
        </w:rPr>
      </w:pPr>
      <w:r w:rsidRPr="0034760F">
        <w:rPr>
          <w:b/>
          <w:bCs/>
          <w:szCs w:val="24"/>
          <w:u w:val="single"/>
        </w:rPr>
        <w:t>Step 3</w:t>
      </w:r>
      <w:r>
        <w:rPr>
          <w:b/>
          <w:bCs/>
          <w:szCs w:val="24"/>
          <w:u w:val="single"/>
        </w:rPr>
        <w:t xml:space="preserve"> (Combine)</w:t>
      </w:r>
      <w:r w:rsidRPr="0002697D">
        <w:rPr>
          <w:b/>
          <w:bCs/>
          <w:szCs w:val="24"/>
        </w:rPr>
        <w:t>:</w:t>
      </w:r>
      <w:r>
        <w:rPr>
          <w:szCs w:val="24"/>
        </w:rPr>
        <w:t xml:space="preserve"> </w:t>
      </w:r>
      <w:r w:rsidRPr="0002697D">
        <w:rPr>
          <w:szCs w:val="24"/>
        </w:rPr>
        <w:t xml:space="preserve">Combine the results from the </w:t>
      </w:r>
      <w:r w:rsidRPr="0002697D">
        <w:rPr>
          <w:i/>
          <w:iCs/>
          <w:szCs w:val="24"/>
        </w:rPr>
        <w:t>m</w:t>
      </w:r>
      <w:r w:rsidRPr="0002697D">
        <w:rPr>
          <w:szCs w:val="24"/>
        </w:rPr>
        <w:t xml:space="preserve"> separate analyses using Rubin's rules to obtain final estimates and standard errors, accounting for variability both within and between the imputed datasets.</w:t>
      </w:r>
    </w:p>
    <w:p w14:paraId="6E5B1F38" w14:textId="47C88621" w:rsidR="00C7413E" w:rsidRDefault="00C7413E" w:rsidP="00C7413E">
      <w:r>
        <w:t xml:space="preserve">The CC recommends using </w:t>
      </w:r>
      <w:r>
        <w:rPr>
          <w:rStyle w:val="Emphasis"/>
        </w:rPr>
        <w:t>m = 10</w:t>
      </w:r>
      <w:r>
        <w:t xml:space="preserve"> imputations. The imputation model should include all variables from the main analytic model, along with any additional variables that may be related to the probability of missing a clinic visit, even if they are not part of the main model. Design variables should also be included, as they capture key aspects of the sampling design and may be associated with visit </w:t>
      </w:r>
      <w:r w:rsidR="00A935F0">
        <w:t>participation</w:t>
      </w:r>
      <w:r>
        <w:t>. Performing imputation in the wide format helps preserve relationships among variables across visits, providing a more comprehensive representation of the longitudinal structure and maintaining the temporal dependencies and correlations between measurements at different time points.</w:t>
      </w:r>
    </w:p>
    <w:p w14:paraId="38C98741" w14:textId="77777777" w:rsidR="00C7413E" w:rsidRDefault="00C7413E" w:rsidP="00C7413E">
      <w:pPr>
        <w:rPr>
          <w:rFonts w:cs="Times New Roman"/>
          <w:szCs w:val="24"/>
        </w:rPr>
      </w:pPr>
    </w:p>
    <w:p w14:paraId="26568F46" w14:textId="4FF7DC8D" w:rsidR="00C7413E" w:rsidRPr="00157483" w:rsidRDefault="00D12D80" w:rsidP="00C7413E">
      <w:pPr>
        <w:pStyle w:val="Heading3"/>
      </w:pPr>
      <w:bookmarkStart w:id="124" w:name="_Ref211424925"/>
      <w:bookmarkStart w:id="125" w:name="_Toc211703352"/>
      <w:r>
        <w:t>General Procedure</w:t>
      </w:r>
      <w:r w:rsidR="0053085F">
        <w:t xml:space="preserve"> for</w:t>
      </w:r>
      <w:r>
        <w:t xml:space="preserve"> </w:t>
      </w:r>
      <w:r w:rsidR="00C7413E" w:rsidRPr="00157483">
        <w:t>GEE with GLM-based IPW</w:t>
      </w:r>
      <w:bookmarkEnd w:id="124"/>
      <w:bookmarkEnd w:id="125"/>
    </w:p>
    <w:p w14:paraId="61C32EEB" w14:textId="77777777" w:rsidR="00C7413E" w:rsidRDefault="00C7413E" w:rsidP="00C7413E">
      <w:r w:rsidRPr="0034760F">
        <w:rPr>
          <w:b/>
          <w:bCs/>
          <w:szCs w:val="24"/>
          <w:u w:val="single"/>
        </w:rPr>
        <w:t>Step 1</w:t>
      </w:r>
      <w:r>
        <w:rPr>
          <w:b/>
          <w:bCs/>
          <w:szCs w:val="24"/>
          <w:u w:val="single"/>
        </w:rPr>
        <w:t xml:space="preserve"> (Impute)</w:t>
      </w:r>
      <w:r w:rsidRPr="0002697D">
        <w:rPr>
          <w:b/>
          <w:bCs/>
          <w:szCs w:val="24"/>
        </w:rPr>
        <w:t>:</w:t>
      </w:r>
      <w:r>
        <w:rPr>
          <w:szCs w:val="24"/>
        </w:rPr>
        <w:t xml:space="preserve"> </w:t>
      </w:r>
      <w:r w:rsidRPr="0002697D">
        <w:rPr>
          <w:szCs w:val="24"/>
        </w:rPr>
        <w:t xml:space="preserve">Generate </w:t>
      </w:r>
      <w:r w:rsidRPr="0002697D">
        <w:rPr>
          <w:i/>
          <w:iCs/>
          <w:szCs w:val="24"/>
        </w:rPr>
        <w:t>m</w:t>
      </w:r>
      <w:r w:rsidRPr="0002697D">
        <w:rPr>
          <w:szCs w:val="24"/>
        </w:rPr>
        <w:t xml:space="preserve"> imputed datasets from the </w:t>
      </w:r>
      <w:r w:rsidRPr="005847B0">
        <w:rPr>
          <w:szCs w:val="24"/>
          <w:u w:val="single"/>
        </w:rPr>
        <w:t>wide-format</w:t>
      </w:r>
      <w:r w:rsidRPr="0002697D">
        <w:rPr>
          <w:szCs w:val="24"/>
        </w:rPr>
        <w:t xml:space="preserve"> analytic dataset using FCS/MICE; </w:t>
      </w:r>
      <w:r>
        <w:t xml:space="preserve">Impute </w:t>
      </w:r>
      <w:r w:rsidRPr="00DE7498">
        <w:rPr>
          <w:u w:val="single"/>
        </w:rPr>
        <w:t>all variables to be used in the IPW model</w:t>
      </w:r>
      <w:r>
        <w:t xml:space="preserve"> if they have any missingness.</w:t>
      </w:r>
    </w:p>
    <w:p w14:paraId="17EBD9F2" w14:textId="5C2FB8F2" w:rsidR="00C7413E" w:rsidRDefault="00C7413E" w:rsidP="00C7413E">
      <w:r w:rsidRPr="0034760F">
        <w:rPr>
          <w:b/>
          <w:bCs/>
          <w:szCs w:val="24"/>
          <w:u w:val="single"/>
        </w:rPr>
        <w:t xml:space="preserve">Step </w:t>
      </w:r>
      <w:r>
        <w:rPr>
          <w:b/>
          <w:bCs/>
          <w:szCs w:val="24"/>
          <w:u w:val="single"/>
        </w:rPr>
        <w:t>2 (Estimate IPW)</w:t>
      </w:r>
      <w:r w:rsidRPr="0002697D">
        <w:rPr>
          <w:b/>
          <w:bCs/>
          <w:szCs w:val="24"/>
        </w:rPr>
        <w:t>:</w:t>
      </w:r>
      <w:r>
        <w:rPr>
          <w:b/>
          <w:bCs/>
          <w:szCs w:val="24"/>
        </w:rPr>
        <w:t xml:space="preserve"> </w:t>
      </w:r>
      <w:r>
        <w:rPr>
          <w:szCs w:val="24"/>
        </w:rPr>
        <w:t xml:space="preserve">Fit a GLM </w:t>
      </w:r>
      <w:r>
        <w:t xml:space="preserve">within each imputed dataset to estimate the probability of </w:t>
      </w:r>
      <w:r w:rsidR="00257856">
        <w:t>participating in</w:t>
      </w:r>
      <w:r>
        <w:t xml:space="preserve"> each visit that participants may miss (e.g., Visit 2 or Visit 3). After fitting the GLM in each imputed dataset, </w:t>
      </w:r>
      <w:commentRangeStart w:id="126"/>
      <w:r>
        <w:t xml:space="preserve">average the </w:t>
      </w:r>
      <w:r w:rsidRPr="002A6208">
        <w:rPr>
          <w:rStyle w:val="Strong"/>
          <w:b w:val="0"/>
          <w:bCs w:val="0"/>
        </w:rPr>
        <w:t>linear predictors (logits)</w:t>
      </w:r>
      <w:r>
        <w:t xml:space="preserve"> across all </w:t>
      </w:r>
      <w:r>
        <w:rPr>
          <w:rStyle w:val="Emphasis"/>
        </w:rPr>
        <w:t>m</w:t>
      </w:r>
      <w:r>
        <w:t xml:space="preserve"> imputations for each participant to obtain a single pooled mean linear predictor</w:t>
      </w:r>
      <w:commentRangeEnd w:id="126"/>
      <w:r>
        <w:rPr>
          <w:rStyle w:val="CommentReference"/>
          <w:rFonts w:asciiTheme="minorHAnsi" w:eastAsia="SimSun" w:hAnsiTheme="minorHAnsi"/>
          <w:kern w:val="0"/>
          <w:lang w:eastAsia="en-US"/>
          <w14:ligatures w14:val="none"/>
        </w:rPr>
        <w:commentReference w:id="126"/>
      </w:r>
      <w:r>
        <w:t>. Transform this pooled linear predictor to the probability scale using the logistic function:</w:t>
      </w:r>
    </w:p>
    <w:p w14:paraId="4E14D3F5" w14:textId="2CDE6F09" w:rsidR="00C7413E" w:rsidRDefault="00C7413E" w:rsidP="00C7413E">
      <m:oMathPara>
        <m:oMath>
          <m:r>
            <m:rPr>
              <m:nor/>
            </m:rPr>
            <m:t xml:space="preserve">Predicted probability of visit-specific </m:t>
          </m:r>
          <m:r>
            <m:rPr>
              <m:nor/>
            </m:rPr>
            <w:rPr>
              <w:rFonts w:ascii="Cambria Math"/>
            </w:rPr>
            <m:t>participation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r>
                <m:rPr>
                  <m:nor/>
                </m:rPr>
                <m:t>pooled logit</m:t>
              </m:r>
              <m:r>
                <w:rPr>
                  <w:rFonts w:ascii="Cambria Math" w:hAnsi="Cambria Math"/>
                </w:rPr>
                <m:t>)</m:t>
              </m:r>
            </m:den>
          </m:f>
          <m:r>
            <m:rPr>
              <m:sty m:val="p"/>
            </m:rPr>
            <w:rPr>
              <w:rFonts w:ascii="Cambria Math" w:hAnsi="Cambria Math"/>
            </w:rPr>
            <m:t>.</m:t>
          </m:r>
        </m:oMath>
      </m:oMathPara>
    </w:p>
    <w:p w14:paraId="10143CF1" w14:textId="4B78F562" w:rsidR="00C7413E" w:rsidRDefault="00C7413E" w:rsidP="00C7413E">
      <w:r>
        <w:t xml:space="preserve">This predicted probability represents each participant’s estimated likelihood of </w:t>
      </w:r>
      <w:r w:rsidR="00257856">
        <w:t>participating in</w:t>
      </w:r>
      <w:r>
        <w:t xml:space="preserve"> a specific visit. The inverse of this probability is then multiplied by the released visit-specific sampling weight to create the GLM-based IPW-adjusted weight:</w:t>
      </w:r>
    </w:p>
    <w:p w14:paraId="7372A258" w14:textId="2A5400A7" w:rsidR="00C7413E" w:rsidRPr="002638D8" w:rsidRDefault="00C7413E" w:rsidP="00C7413E">
      <m:oMathPara>
        <m:oMath>
          <m:r>
            <m:rPr>
              <m:nor/>
            </m:rPr>
            <m:t>IPW-adjusted visit-specific weight</m:t>
          </m:r>
          <m:r>
            <w:rPr>
              <w:rFonts w:ascii="Cambria Math" w:hAnsi="Cambria Math"/>
            </w:rPr>
            <m:t>=</m:t>
          </m:r>
          <m:f>
            <m:fPr>
              <m:ctrlPr>
                <w:rPr>
                  <w:rFonts w:ascii="Cambria Math" w:hAnsi="Cambria Math"/>
                </w:rPr>
              </m:ctrlPr>
            </m:fPr>
            <m:num>
              <m:r>
                <m:rPr>
                  <m:nor/>
                </m:rPr>
                <m:t>Released visit-specific weight</m:t>
              </m:r>
            </m:num>
            <m:den>
              <m:r>
                <m:rPr>
                  <m:nor/>
                </m:rPr>
                <m:t>Predicted probability of visit-specific participation</m:t>
              </m:r>
            </m:den>
          </m:f>
          <m:r>
            <m:rPr>
              <m:sty m:val="p"/>
            </m:rPr>
            <w:rPr>
              <w:rFonts w:ascii="Cambria Math" w:hAnsi="Cambria Math"/>
            </w:rPr>
            <m:t>.</m:t>
          </m:r>
        </m:oMath>
      </m:oMathPara>
    </w:p>
    <w:p w14:paraId="0FCAFE09" w14:textId="77777777" w:rsidR="00C7413E" w:rsidRDefault="00C7413E" w:rsidP="00C7413E">
      <w:r>
        <w:t>The resulting IPW-adjusted weights are then merged back into the wide-format analytic dataset for subsequent steps.</w:t>
      </w:r>
    </w:p>
    <w:p w14:paraId="798060AE" w14:textId="77777777" w:rsidR="00C7413E" w:rsidRDefault="00C7413E" w:rsidP="00C7413E">
      <w:pPr>
        <w:rPr>
          <w:rFonts w:cs="Times New Roman"/>
          <w:szCs w:val="24"/>
        </w:rPr>
      </w:pPr>
      <w:r w:rsidRPr="0034760F">
        <w:rPr>
          <w:b/>
          <w:bCs/>
          <w:szCs w:val="24"/>
          <w:u w:val="single"/>
        </w:rPr>
        <w:t xml:space="preserve">Step </w:t>
      </w:r>
      <w:r>
        <w:rPr>
          <w:b/>
          <w:bCs/>
          <w:szCs w:val="24"/>
          <w:u w:val="single"/>
        </w:rPr>
        <w:t>3 (Transform then Fit)</w:t>
      </w:r>
      <w:r w:rsidRPr="0002697D">
        <w:rPr>
          <w:b/>
          <w:bCs/>
          <w:szCs w:val="24"/>
        </w:rPr>
        <w:t>:</w:t>
      </w:r>
      <w:r>
        <w:rPr>
          <w:b/>
          <w:bCs/>
          <w:szCs w:val="24"/>
        </w:rPr>
        <w:t xml:space="preserve"> </w:t>
      </w:r>
      <w:r>
        <w:t>Transform the wide-format dataset to long format and apply GEE to the updated dataset for the longitudinal outcome using the GLM-based IPW-adjusted weights.</w:t>
      </w:r>
    </w:p>
    <w:p w14:paraId="4D09E301" w14:textId="61AEB09E" w:rsidR="00C7413E" w:rsidRDefault="00C7413E" w:rsidP="00C7413E">
      <w:pPr>
        <w:rPr>
          <w:rFonts w:cs="Times New Roman"/>
          <w:szCs w:val="24"/>
        </w:rPr>
      </w:pPr>
      <w:r>
        <w:t xml:space="preserve">The CC recommends using </w:t>
      </w:r>
      <w:r>
        <w:rPr>
          <w:rStyle w:val="Emphasis"/>
        </w:rPr>
        <w:t>m = 10</w:t>
      </w:r>
      <w:r>
        <w:t xml:space="preserve"> imputations and applying appropriate imputation methods for continuous, binary, and categorical variables. The purpose of the imputation in this approach differs from that described in </w:t>
      </w:r>
      <w:r w:rsidRPr="00EE37B9">
        <w:rPr>
          <w:b/>
          <w:bCs/>
        </w:rPr>
        <w:t xml:space="preserve">Section </w:t>
      </w:r>
      <w:commentRangeStart w:id="127"/>
      <w:commentRangeEnd w:id="127"/>
      <w:r w:rsidR="000C26A9">
        <w:rPr>
          <w:rStyle w:val="CommentReference"/>
          <w:rFonts w:asciiTheme="minorHAnsi" w:eastAsia="SimSun" w:hAnsiTheme="minorHAnsi"/>
          <w:kern w:val="0"/>
          <w:lang w:eastAsia="en-US"/>
          <w14:ligatures w14:val="none"/>
        </w:rPr>
        <w:commentReference w:id="127"/>
      </w:r>
      <w:r w:rsidR="004E4DC4">
        <w:rPr>
          <w:b/>
          <w:bCs/>
        </w:rPr>
        <w:fldChar w:fldCharType="begin"/>
      </w:r>
      <w:r w:rsidR="004E4DC4">
        <w:rPr>
          <w:b/>
          <w:bCs/>
        </w:rPr>
        <w:instrText xml:space="preserve"> REF _Ref211697301 \r \h </w:instrText>
      </w:r>
      <w:r w:rsidR="004E4DC4">
        <w:rPr>
          <w:b/>
          <w:bCs/>
        </w:rPr>
      </w:r>
      <w:r w:rsidR="004E4DC4">
        <w:rPr>
          <w:b/>
          <w:bCs/>
        </w:rPr>
        <w:fldChar w:fldCharType="separate"/>
      </w:r>
      <w:r w:rsidR="004E4DC4">
        <w:rPr>
          <w:b/>
          <w:bCs/>
        </w:rPr>
        <w:t>3.1.1</w:t>
      </w:r>
      <w:r w:rsidR="004E4DC4">
        <w:rPr>
          <w:b/>
          <w:bCs/>
        </w:rPr>
        <w:fldChar w:fldCharType="end"/>
      </w:r>
      <w:r>
        <w:t xml:space="preserve">. Here, imputation is performed only for covariates used as predictors in the IPW model, rather than for all variables in the main analytic model </w:t>
      </w:r>
      <w:r>
        <w:lastRenderedPageBreak/>
        <w:t>(including outcomes). This targeted imputation ensures complete data for estimating visit</w:t>
      </w:r>
      <w:r w:rsidR="004C05BD">
        <w:t>-participation</w:t>
      </w:r>
      <w:r>
        <w:t xml:space="preserve"> probabilities and allows all participants to contribute to the estimation of participation probabilities. The IPW model should include baseline covariates that are associated with both visit </w:t>
      </w:r>
      <w:r w:rsidR="004C05BD">
        <w:t>participation</w:t>
      </w:r>
      <w:r>
        <w:t xml:space="preserve"> and study outcomes, while excluding sampling weights as predictors. In addition, variables measured after the occurrence of missingness should be omitted to avoid conditioning on factors that may themselves be influenced by non</w:t>
      </w:r>
      <w:r w:rsidR="004C05BD">
        <w:t>-participation</w:t>
      </w:r>
      <w:r>
        <w:t>.</w:t>
      </w:r>
    </w:p>
    <w:p w14:paraId="6881609F" w14:textId="77777777" w:rsidR="00570B5C" w:rsidRDefault="00570B5C" w:rsidP="00570B5C">
      <w:pPr>
        <w:rPr>
          <w:rFonts w:cs="Times New Roman"/>
        </w:rPr>
      </w:pPr>
    </w:p>
    <w:p w14:paraId="6E376725" w14:textId="77777777" w:rsidR="00570B5C" w:rsidRDefault="00570B5C" w:rsidP="00570B5C">
      <w:pPr>
        <w:pStyle w:val="Heading2"/>
      </w:pPr>
      <w:bookmarkStart w:id="128" w:name="_Ref169881440"/>
      <w:bookmarkStart w:id="129" w:name="_Toc211703353"/>
      <w:r>
        <w:t>Analytic Dataset</w:t>
      </w:r>
      <w:bookmarkEnd w:id="128"/>
      <w:bookmarkEnd w:id="129"/>
    </w:p>
    <w:p w14:paraId="57744059" w14:textId="6F92F02D" w:rsidR="00D348F5" w:rsidRDefault="00570B5C" w:rsidP="00570B5C">
      <w:r w:rsidRPr="00BD3AD8">
        <w:t xml:space="preserve">The following code generates the analytic dataset </w:t>
      </w:r>
      <w:r>
        <w:t>"</w:t>
      </w:r>
      <w:r w:rsidRPr="00BD3AD8">
        <w:t>sol_</w:t>
      </w:r>
      <w:proofErr w:type="gramStart"/>
      <w:r w:rsidRPr="00BD3AD8">
        <w:t>wide.sas</w:t>
      </w:r>
      <w:proofErr w:type="gramEnd"/>
      <w:r w:rsidRPr="00BD3AD8">
        <w:t>7bdat</w:t>
      </w:r>
      <w:r>
        <w:t>"</w:t>
      </w:r>
      <w:r w:rsidRPr="00BD3AD8">
        <w:t xml:space="preserve">, a wide-format </w:t>
      </w:r>
      <w:r>
        <w:t>SAS dataset</w:t>
      </w:r>
      <w:r w:rsidRPr="00BD3AD8">
        <w:t xml:space="preserve"> </w:t>
      </w:r>
      <w:r>
        <w:t>with</w:t>
      </w:r>
      <w:r w:rsidRPr="00BD3AD8">
        <w:t xml:space="preserve"> all participants from the baseline cohort (N=16,415). This dataset will be used for </w:t>
      </w:r>
      <w:r w:rsidR="00F4335D">
        <w:t xml:space="preserve">the illustrative </w:t>
      </w:r>
      <w:r w:rsidR="00C450FF">
        <w:t>analytic examples</w:t>
      </w:r>
      <w:r>
        <w:t xml:space="preserve">. </w:t>
      </w:r>
      <w:r w:rsidRPr="00424124">
        <w:t xml:space="preserve">This dataset is created by importing variables needed for the examples from relevant </w:t>
      </w:r>
      <w:r w:rsidR="00F325BA">
        <w:t xml:space="preserve">investigator </w:t>
      </w:r>
      <w:r w:rsidR="00D04968">
        <w:t>files</w:t>
      </w:r>
      <w:r w:rsidRPr="00424124">
        <w:t xml:space="preserve"> </w:t>
      </w:r>
      <w:r w:rsidR="00B2337B">
        <w:t xml:space="preserve">(e.g., </w:t>
      </w:r>
      <w:r w:rsidR="00397C49">
        <w:t>blood pressure measurements from “</w:t>
      </w:r>
      <w:proofErr w:type="spellStart"/>
      <w:r w:rsidR="00397C49">
        <w:t>sbp</w:t>
      </w:r>
      <w:proofErr w:type="spellEnd"/>
      <w:r w:rsidR="00397C49">
        <w:t>”</w:t>
      </w:r>
      <w:r w:rsidR="00FA1CDE">
        <w:t xml:space="preserve"> files</w:t>
      </w:r>
      <w:r w:rsidR="00B2337B">
        <w:t xml:space="preserve">) </w:t>
      </w:r>
      <w:r w:rsidRPr="00424124">
        <w:t>from each visit</w:t>
      </w:r>
      <w:r w:rsidR="004D4448">
        <w:t>,</w:t>
      </w:r>
      <w:r w:rsidR="00F325BA">
        <w:t xml:space="preserve"> </w:t>
      </w:r>
      <w:r w:rsidRPr="00B50D74">
        <w:t xml:space="preserve">renaming some with visit-specific suffixes </w:t>
      </w:r>
      <w:r w:rsidR="00854CB8">
        <w:t>(</w:t>
      </w:r>
      <w:r w:rsidR="00AB3B60">
        <w:t xml:space="preserve">e.g., </w:t>
      </w:r>
      <w:r w:rsidR="00854CB8">
        <w:t xml:space="preserve">_V1, _V2, _V3) </w:t>
      </w:r>
      <w:r w:rsidRPr="00B50D74">
        <w:t xml:space="preserve">to accommodate the wide format. </w:t>
      </w:r>
      <w:r w:rsidR="00D348F5">
        <w:rPr>
          <w:szCs w:val="24"/>
        </w:rPr>
        <w:t xml:space="preserve">Because the analytic examples are based on measures from the in-person exam, </w:t>
      </w:r>
      <w:r w:rsidR="00D348F5" w:rsidRPr="00FA22AB">
        <w:rPr>
          <w:szCs w:val="24"/>
        </w:rPr>
        <w:t>WEIGHT_NORM_OVERALL_EXAMONLY_V3</w:t>
      </w:r>
      <w:r w:rsidR="00D348F5">
        <w:rPr>
          <w:szCs w:val="24"/>
        </w:rPr>
        <w:t xml:space="preserve">, </w:t>
      </w:r>
      <w:r w:rsidR="00D348F5">
        <w:t xml:space="preserve">the </w:t>
      </w:r>
      <w:r w:rsidR="00D348F5">
        <w:rPr>
          <w:szCs w:val="24"/>
        </w:rPr>
        <w:t>Visit 3 sampling weights for Exam Only participants, is imported.</w:t>
      </w:r>
    </w:p>
    <w:p w14:paraId="4835F89D" w14:textId="2A38838C" w:rsidR="00D348F5" w:rsidRPr="00CC2C17" w:rsidRDefault="000C7B7F" w:rsidP="00570B5C">
      <w:pPr>
        <w:rPr>
          <w:szCs w:val="24"/>
        </w:rPr>
      </w:pPr>
      <w:r>
        <w:t>The</w:t>
      </w:r>
      <w:r w:rsidR="00570B5C" w:rsidRPr="00B50D74">
        <w:t xml:space="preserve"> modified 7-level reclassification of Hispanic/Latino background</w:t>
      </w:r>
      <w:r w:rsidR="00225DDC">
        <w:t xml:space="preserve">, </w:t>
      </w:r>
      <w:r w:rsidR="00225DDC" w:rsidRPr="00B50D74">
        <w:t>BKGRD1_C7_NOMISS</w:t>
      </w:r>
      <w:r w:rsidR="004D4448">
        <w:t>,</w:t>
      </w:r>
      <w:r w:rsidR="00225DDC" w:rsidRPr="00B50D74">
        <w:t xml:space="preserve"> </w:t>
      </w:r>
      <w:r w:rsidR="00225DDC">
        <w:t>is created to incorporate</w:t>
      </w:r>
      <w:r w:rsidR="00570B5C" w:rsidRPr="00B50D74">
        <w:t xml:space="preserve"> missing data into the </w:t>
      </w:r>
      <w:r w:rsidR="00570B5C">
        <w:t>"</w:t>
      </w:r>
      <w:r w:rsidR="00570B5C" w:rsidRPr="00B50D74">
        <w:t>Mixed/Others</w:t>
      </w:r>
      <w:r w:rsidR="00570B5C">
        <w:t>"</w:t>
      </w:r>
      <w:r w:rsidR="00570B5C" w:rsidRPr="00B50D74">
        <w:t xml:space="preserve"> category</w:t>
      </w:r>
      <w:r w:rsidR="00570B5C">
        <w:rPr>
          <w:szCs w:val="24"/>
        </w:rPr>
        <w:t>.</w:t>
      </w:r>
      <w:r w:rsidR="00570B5C" w:rsidRPr="00FA22AB">
        <w:t xml:space="preserve"> </w:t>
      </w:r>
      <w:r w:rsidR="00026519">
        <w:t xml:space="preserve">The </w:t>
      </w:r>
      <w:r w:rsidR="00026519">
        <w:rPr>
          <w:szCs w:val="24"/>
        </w:rPr>
        <w:t>binary indicator for Visit 2 p</w:t>
      </w:r>
      <w:r w:rsidR="00026519" w:rsidRPr="00FC0E0A">
        <w:rPr>
          <w:szCs w:val="24"/>
        </w:rPr>
        <w:t>articipants</w:t>
      </w:r>
      <w:r w:rsidR="00026519">
        <w:rPr>
          <w:szCs w:val="24"/>
        </w:rPr>
        <w:t xml:space="preserve">, </w:t>
      </w:r>
      <w:r w:rsidR="00026519" w:rsidRPr="00026519">
        <w:rPr>
          <w:szCs w:val="24"/>
        </w:rPr>
        <w:t>PARTICIPANT_V2</w:t>
      </w:r>
      <w:r w:rsidR="00CC2C17">
        <w:rPr>
          <w:szCs w:val="24"/>
        </w:rPr>
        <w:t>, is</w:t>
      </w:r>
      <w:r w:rsidR="00D348F5">
        <w:rPr>
          <w:szCs w:val="24"/>
        </w:rPr>
        <w:t xml:space="preserve"> created. The </w:t>
      </w:r>
      <w:r w:rsidR="00CC2C17">
        <w:rPr>
          <w:szCs w:val="24"/>
        </w:rPr>
        <w:t>binary indicator for Visit 3 p</w:t>
      </w:r>
      <w:r w:rsidR="00CC2C17" w:rsidRPr="00FC0E0A">
        <w:rPr>
          <w:szCs w:val="24"/>
        </w:rPr>
        <w:t>articipants with in-person exam component</w:t>
      </w:r>
      <w:r w:rsidR="00CC2C17">
        <w:rPr>
          <w:szCs w:val="24"/>
        </w:rPr>
        <w:t xml:space="preserve">, </w:t>
      </w:r>
      <w:r w:rsidR="00CC2C17" w:rsidRPr="00FC0E0A">
        <w:rPr>
          <w:szCs w:val="24"/>
        </w:rPr>
        <w:t>PARTICIPANT_EXAMONLY_V3</w:t>
      </w:r>
      <w:r w:rsidR="00CC2C17">
        <w:rPr>
          <w:szCs w:val="24"/>
        </w:rPr>
        <w:t xml:space="preserve">, is </w:t>
      </w:r>
      <w:r w:rsidR="00D348F5">
        <w:t>merged from the Visit 3 dataset</w:t>
      </w:r>
      <w:r w:rsidR="00C4635B">
        <w:t>, with non–Visit 3 participants coded 0 (missing recoded to 0).</w:t>
      </w:r>
    </w:p>
    <w:p w14:paraId="5E7CE243" w14:textId="2CD80EA2" w:rsidR="00570B5C" w:rsidRPr="00FC0E0A" w:rsidRDefault="00570B5C" w:rsidP="00570B5C">
      <w:pPr>
        <w:rPr>
          <w:szCs w:val="24"/>
        </w:rPr>
      </w:pPr>
      <w:r>
        <w:rPr>
          <w:szCs w:val="24"/>
        </w:rPr>
        <w:t>A list of variables in the analytic dataset is presented in</w:t>
      </w:r>
      <w:r w:rsidRPr="00861783">
        <w:rPr>
          <w:b/>
          <w:bCs/>
          <w:szCs w:val="24"/>
        </w:rPr>
        <w:t xml:space="preserve"> </w:t>
      </w:r>
      <w:r w:rsidRPr="00861783">
        <w:rPr>
          <w:b/>
          <w:bCs/>
          <w:szCs w:val="24"/>
        </w:rPr>
        <w:fldChar w:fldCharType="begin"/>
      </w:r>
      <w:r w:rsidRPr="00861783">
        <w:rPr>
          <w:b/>
          <w:bCs/>
          <w:szCs w:val="24"/>
        </w:rPr>
        <w:instrText xml:space="preserve"> REF _Ref178864701 \h </w:instrText>
      </w:r>
      <w:r>
        <w:rPr>
          <w:b/>
          <w:bCs/>
          <w:szCs w:val="24"/>
        </w:rPr>
        <w:instrText xml:space="preserve"> \* MERGEFORMAT </w:instrText>
      </w:r>
      <w:r w:rsidRPr="00861783">
        <w:rPr>
          <w:b/>
          <w:bCs/>
          <w:szCs w:val="24"/>
        </w:rPr>
      </w:r>
      <w:r w:rsidRPr="00861783">
        <w:rPr>
          <w:b/>
          <w:bCs/>
          <w:szCs w:val="24"/>
        </w:rPr>
        <w:fldChar w:fldCharType="separate"/>
      </w:r>
      <w:r w:rsidR="00F0589F" w:rsidRPr="00F0589F">
        <w:rPr>
          <w:b/>
          <w:bCs/>
        </w:rPr>
        <w:t xml:space="preserve">Output </w:t>
      </w:r>
      <w:r w:rsidR="00F0589F" w:rsidRPr="00F0589F">
        <w:rPr>
          <w:b/>
          <w:bCs/>
          <w:noProof/>
        </w:rPr>
        <w:t>3.4</w:t>
      </w:r>
      <w:r w:rsidR="00F0589F" w:rsidRPr="00F0589F">
        <w:rPr>
          <w:b/>
          <w:bCs/>
          <w:noProof/>
        </w:rPr>
        <w:noBreakHyphen/>
        <w:t>1</w:t>
      </w:r>
      <w:r w:rsidRPr="00861783">
        <w:rPr>
          <w:b/>
          <w:bCs/>
          <w:szCs w:val="24"/>
        </w:rPr>
        <w:fldChar w:fldCharType="end"/>
      </w:r>
      <w:r>
        <w:rPr>
          <w:b/>
          <w:bCs/>
          <w:szCs w:val="24"/>
        </w:rPr>
        <w:t>.</w:t>
      </w:r>
    </w:p>
    <w:p w14:paraId="78010CDD" w14:textId="77777777" w:rsidR="00570B5C" w:rsidRDefault="00570B5C" w:rsidP="00570B5C">
      <w:r>
        <w:rPr>
          <w:noProof/>
        </w:rPr>
        <w:lastRenderedPageBreak/>
        <mc:AlternateContent>
          <mc:Choice Requires="wps">
            <w:drawing>
              <wp:inline distT="0" distB="0" distL="0" distR="0" wp14:anchorId="66F367F7" wp14:editId="22E865A5">
                <wp:extent cx="5943600" cy="3690487"/>
                <wp:effectExtent l="0" t="0" r="12700" b="20320"/>
                <wp:docPr id="14772465" name="Text Box 14772465"/>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v1_inv = inv</w:t>
                            </w:r>
                            <w:proofErr w:type="gramStart"/>
                            <w:r w:rsidRPr="00363A5E">
                              <w:rPr>
                                <w:rFonts w:ascii="Courier New" w:hAnsi="Courier New" w:cs="Courier New"/>
                                <w:color w:val="000000"/>
                                <w:kern w:val="0"/>
                                <w:sz w:val="20"/>
                                <w:szCs w:val="20"/>
                                <w:shd w:val="clear" w:color="auto" w:fill="FFFFFF"/>
                              </w:rPr>
                              <w:t>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proofErr w:type="gramEnd"/>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w:t>
                            </w:r>
                            <w:proofErr w:type="gramStart"/>
                            <w:r w:rsidRPr="00363A5E">
                              <w:rPr>
                                <w:rFonts w:ascii="Courier New" w:hAnsi="Courier New" w:cs="Courier New"/>
                                <w:color w:val="000000"/>
                                <w:kern w:val="0"/>
                                <w:sz w:val="20"/>
                                <w:szCs w:val="20"/>
                                <w:shd w:val="clear" w:color="auto" w:fill="FFFFFF"/>
                              </w:rPr>
                              <w:t>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w:t>
                            </w:r>
                            <w:proofErr w:type="gramStart"/>
                            <w:r w:rsidRPr="00363A5E">
                              <w:rPr>
                                <w:rFonts w:ascii="Courier New" w:hAnsi="Courier New" w:cs="Courier New"/>
                                <w:color w:val="000000"/>
                                <w:kern w:val="0"/>
                                <w:sz w:val="20"/>
                                <w:szCs w:val="20"/>
                                <w:shd w:val="clear" w:color="auto" w:fill="FFFFFF"/>
                              </w:rPr>
                              <w:t>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w:t>
                            </w:r>
                            <w:proofErr w:type="spellStart"/>
                            <w:r>
                              <w:rPr>
                                <w:rFonts w:ascii="Courier New" w:hAnsi="Courier New" w:cs="Courier New"/>
                                <w:color w:val="008000"/>
                                <w:kern w:val="0"/>
                                <w:sz w:val="20"/>
                                <w:szCs w:val="20"/>
                                <w:shd w:val="clear" w:color="auto" w:fill="FFFFFF"/>
                              </w:rPr>
                              <w:t>fomrat</w:t>
                            </w:r>
                            <w:proofErr w:type="spellEnd"/>
                            <w:r>
                              <w:rPr>
                                <w:rFonts w:ascii="Courier New" w:hAnsi="Courier New" w:cs="Courier New"/>
                                <w:color w:val="008000"/>
                                <w:kern w:val="0"/>
                                <w:sz w:val="20"/>
                                <w:szCs w:val="20"/>
                                <w:shd w:val="clear" w:color="auto" w:fill="FFFFFF"/>
                              </w:rPr>
                              <w: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sidRPr="006C5893">
                              <w:rPr>
                                <w:rFonts w:ascii="Courier New" w:hAnsi="Courier New" w:cs="Courier New"/>
                                <w:color w:val="000000"/>
                                <w:kern w:val="0"/>
                                <w:sz w:val="20"/>
                                <w:szCs w:val="20"/>
                                <w:shd w:val="clear" w:color="auto" w:fill="FFFFFF"/>
                              </w:rPr>
                              <w:t>sol_wide</w:t>
                            </w:r>
                            <w:proofErr w:type="spellEnd"/>
                            <w:r w:rsidRPr="006C5893">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w:t>
                            </w:r>
                            <w:proofErr w:type="gramStart"/>
                            <w:r w:rsidRPr="00537C31">
                              <w:rPr>
                                <w:rFonts w:ascii="Courier New" w:hAnsi="Courier New" w:cs="Courier New"/>
                                <w:color w:val="000000"/>
                                <w:kern w:val="0"/>
                                <w:sz w:val="20"/>
                                <w:szCs w:val="20"/>
                                <w:shd w:val="clear" w:color="auto" w:fill="FFFFFF"/>
                              </w:rPr>
                              <w:t xml:space="preserve">&lt; </w:t>
                            </w:r>
                            <w:r w:rsidRPr="00797C01">
                              <w:rPr>
                                <w:rFonts w:ascii="Courier New" w:hAnsi="Courier New" w:cs="Courier New"/>
                                <w:b/>
                                <w:bCs/>
                                <w:color w:val="008080"/>
                                <w:kern w:val="0"/>
                                <w:sz w:val="20"/>
                                <w:szCs w:val="20"/>
                                <w:shd w:val="clear" w:color="auto" w:fill="FFFFFF"/>
                              </w:rPr>
                              <w:t>.Z</w:t>
                            </w:r>
                            <w:proofErr w:type="gramEnd"/>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w:t>
                            </w:r>
                            <w:proofErr w:type="gramStart"/>
                            <w:r w:rsidRPr="00026519">
                              <w:rPr>
                                <w:rFonts w:ascii="Courier New" w:hAnsi="Courier New" w:cs="Courier New"/>
                                <w:color w:val="000000"/>
                                <w:kern w:val="0"/>
                                <w:sz w:val="20"/>
                                <w:szCs w:val="20"/>
                                <w:shd w:val="clear" w:color="auto" w:fill="FFFFFF"/>
                              </w:rPr>
                              <w:t xml:space="preserve">&lt; </w:t>
                            </w:r>
                            <w:r w:rsidRPr="00026519">
                              <w:rPr>
                                <w:rFonts w:ascii="Courier New" w:hAnsi="Courier New" w:cs="Courier New"/>
                                <w:b/>
                                <w:bCs/>
                                <w:color w:val="008080"/>
                                <w:kern w:val="0"/>
                                <w:sz w:val="20"/>
                                <w:szCs w:val="20"/>
                                <w:shd w:val="clear" w:color="auto" w:fill="FFFFFF"/>
                              </w:rPr>
                              <w:t>.Z</w:t>
                            </w:r>
                            <w:proofErr w:type="gramEnd"/>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w:t>
                            </w:r>
                            <w:proofErr w:type="gramStart"/>
                            <w:r w:rsidRPr="00053D72">
                              <w:rPr>
                                <w:rFonts w:ascii="Courier New" w:hAnsi="Courier New" w:cs="Courier New"/>
                                <w:color w:val="000000"/>
                                <w:kern w:val="0"/>
                                <w:sz w:val="20"/>
                                <w:szCs w:val="20"/>
                                <w:shd w:val="clear" w:color="auto" w:fill="FFFFFF"/>
                              </w:rPr>
                              <w:t>missing(</w:t>
                            </w:r>
                            <w:proofErr w:type="gramEnd"/>
                            <w:r w:rsidRPr="00053D72">
                              <w:rPr>
                                <w:rFonts w:ascii="Courier New" w:hAnsi="Courier New" w:cs="Courier New"/>
                                <w:color w:val="000000"/>
                                <w:kern w:val="0"/>
                                <w:sz w:val="20"/>
                                <w:szCs w:val="20"/>
                                <w:shd w:val="clear" w:color="auto" w:fill="FFFFFF"/>
                              </w:rPr>
                              <w:t xml:space="preserve">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6F367F7" id="_x0000_t202" coordsize="21600,21600" o:spt="202" path="m,l,21600r21600,l21600,xe">
                <v:stroke joinstyle="miter"/>
                <v:path gradientshapeok="t" o:connecttype="rect"/>
              </v:shapetype>
              <v:shape id="Text Box 14772465" o:spid="_x0000_s1026"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" filled="f" strokeweight=".5pt">
                <v:textbox style="mso-fit-shape-to-text:t">
                  <w:txbxContent>
                    <w:p w14:paraId="0DEE66EA" w14:textId="3C3FF380"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v1_inv = inv</w:t>
                      </w:r>
                      <w:proofErr w:type="gramStart"/>
                      <w:r w:rsidRPr="00363A5E">
                        <w:rPr>
                          <w:rFonts w:ascii="Courier New" w:hAnsi="Courier New" w:cs="Courier New"/>
                          <w:color w:val="000000"/>
                          <w:kern w:val="0"/>
                          <w:sz w:val="20"/>
                          <w:szCs w:val="20"/>
                          <w:shd w:val="clear" w:color="auto" w:fill="FFFFFF"/>
                        </w:rPr>
                        <w:t>5;</w:t>
                      </w:r>
                      <w:r w:rsidR="00E32C52" w:rsidRPr="00E32C52">
                        <w:t xml:space="preserve"> </w:t>
                      </w:r>
                      <w:r w:rsidR="00E32C52" w:rsidRPr="00E32C52">
                        <w:rPr>
                          <w:rFonts w:ascii="Courier New" w:hAnsi="Courier New" w:cs="Courier New"/>
                          <w:color w:val="000000"/>
                          <w:kern w:val="0"/>
                          <w:sz w:val="20"/>
                          <w:szCs w:val="20"/>
                          <w:shd w:val="clear" w:color="auto" w:fill="FFFFFF"/>
                        </w:rPr>
                        <w:t xml:space="preserve">  </w:t>
                      </w:r>
                      <w:proofErr w:type="gramEnd"/>
                      <w:r w:rsidR="00E32C52" w:rsidRPr="00363A5E">
                        <w:rPr>
                          <w:rFonts w:ascii="Courier New" w:hAnsi="Courier New" w:cs="Courier New"/>
                          <w:color w:val="008000"/>
                          <w:kern w:val="0"/>
                          <w:sz w:val="20"/>
                          <w:szCs w:val="20"/>
                          <w:shd w:val="clear" w:color="auto" w:fill="FFFFFF"/>
                        </w:rPr>
                        <w:t>/* version of V1 INV file */</w:t>
                      </w:r>
                    </w:p>
                    <w:p w14:paraId="0DEEC6CC" w14:textId="4FA1CF6F" w:rsidR="005A298D"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v2_inv = inv</w:t>
                      </w:r>
                      <w:proofErr w:type="gramStart"/>
                      <w:r w:rsidRPr="00363A5E">
                        <w:rPr>
                          <w:rFonts w:ascii="Courier New" w:hAnsi="Courier New" w:cs="Courier New"/>
                          <w:color w:val="000000"/>
                          <w:kern w:val="0"/>
                          <w:sz w:val="20"/>
                          <w:szCs w:val="20"/>
                          <w:shd w:val="clear" w:color="auto" w:fill="FFFFFF"/>
                        </w:rPr>
                        <w:t>3;</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V2 INV file */</w:t>
                      </w:r>
                    </w:p>
                    <w:p w14:paraId="3AF29CF4" w14:textId="7D7DB9CB" w:rsidR="009466B2" w:rsidRPr="00363A5E" w:rsidRDefault="005A298D" w:rsidP="005A298D">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9056C">
                        <w:rPr>
                          <w:rFonts w:ascii="Courier New" w:hAnsi="Courier New" w:cs="Courier New"/>
                          <w:color w:val="0000FF"/>
                          <w:kern w:val="0"/>
                          <w:sz w:val="20"/>
                          <w:szCs w:val="20"/>
                          <w:shd w:val="clear" w:color="auto" w:fill="FFFFFF"/>
                        </w:rPr>
                        <w:t>%let</w:t>
                      </w:r>
                      <w:r w:rsidRPr="00363A5E">
                        <w:rPr>
                          <w:rFonts w:ascii="Courier New" w:hAnsi="Courier New" w:cs="Courier New"/>
                          <w:color w:val="000000"/>
                          <w:kern w:val="0"/>
                          <w:sz w:val="20"/>
                          <w:szCs w:val="20"/>
                          <w:shd w:val="clear" w:color="auto" w:fill="FFFFFF"/>
                        </w:rPr>
                        <w:t xml:space="preserve"> v3_inv = inv</w:t>
                      </w:r>
                      <w:proofErr w:type="gramStart"/>
                      <w:r w:rsidRPr="00363A5E">
                        <w:rPr>
                          <w:rFonts w:ascii="Courier New" w:hAnsi="Courier New" w:cs="Courier New"/>
                          <w:color w:val="000000"/>
                          <w:kern w:val="0"/>
                          <w:sz w:val="20"/>
                          <w:szCs w:val="20"/>
                          <w:shd w:val="clear" w:color="auto" w:fill="FFFFFF"/>
                        </w:rPr>
                        <w:t>2;</w:t>
                      </w:r>
                      <w:r w:rsidR="00E32C52" w:rsidRPr="00E32C52">
                        <w:rPr>
                          <w:rFonts w:ascii="Courier New" w:hAnsi="Courier New" w:cs="Courier New"/>
                          <w:color w:val="000000"/>
                          <w:kern w:val="0"/>
                          <w:sz w:val="20"/>
                          <w:szCs w:val="20"/>
                          <w:shd w:val="clear" w:color="auto" w:fill="FFFFFF"/>
                        </w:rPr>
                        <w:t xml:space="preserve">  </w:t>
                      </w:r>
                      <w:r w:rsidR="00E32C52" w:rsidRPr="00363A5E">
                        <w:rPr>
                          <w:rFonts w:ascii="Courier New" w:hAnsi="Courier New" w:cs="Courier New"/>
                          <w:color w:val="008000"/>
                          <w:kern w:val="0"/>
                          <w:sz w:val="20"/>
                          <w:szCs w:val="20"/>
                          <w:shd w:val="clear" w:color="auto" w:fill="FFFFFF"/>
                        </w:rPr>
                        <w:t>/</w:t>
                      </w:r>
                      <w:proofErr w:type="gramEnd"/>
                      <w:r w:rsidR="00E32C52" w:rsidRPr="00363A5E">
                        <w:rPr>
                          <w:rFonts w:ascii="Courier New" w:hAnsi="Courier New" w:cs="Courier New"/>
                          <w:color w:val="008000"/>
                          <w:kern w:val="0"/>
                          <w:sz w:val="20"/>
                          <w:szCs w:val="20"/>
                          <w:shd w:val="clear" w:color="auto" w:fill="FFFFFF"/>
                        </w:rPr>
                        <w:t>* version of V3 INV file */</w:t>
                      </w:r>
                    </w:p>
                    <w:p w14:paraId="6D4E07FB" w14:textId="77777777" w:rsidR="009466B2" w:rsidRDefault="009466B2"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p>
                    <w:p w14:paraId="7E44D9C8" w14:textId="473592D0"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1 */</w:t>
                      </w:r>
                    </w:p>
                    <w:p w14:paraId="3263BF19"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analys_v1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B20EBF">
                        <w:rPr>
                          <w:rFonts w:ascii="Courier New" w:hAnsi="Courier New" w:cs="Courier New"/>
                          <w:color w:val="000000"/>
                          <w:kern w:val="0"/>
                          <w:sz w:val="20"/>
                          <w:szCs w:val="20"/>
                          <w:shd w:val="clear" w:color="auto" w:fill="FFFFFF"/>
                        </w:rPr>
                        <w:t>(BMI = BMI_V1 SBPA5 = SBP5_V1));</w:t>
                      </w:r>
                    </w:p>
                    <w:p w14:paraId="37A6FC39" w14:textId="2AA4053D"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E32C52" w:rsidRPr="0069056C">
                        <w:rPr>
                          <w:rFonts w:ascii="Courier New" w:hAnsi="Courier New" w:cs="Courier New"/>
                          <w:color w:val="0000FF"/>
                          <w:kern w:val="0"/>
                          <w:sz w:val="20"/>
                          <w:szCs w:val="20"/>
                          <w:shd w:val="clear" w:color="auto" w:fill="FFFFFF"/>
                        </w:rPr>
                        <w:t>merge</w:t>
                      </w:r>
                      <w:r w:rsidR="00E32C52" w:rsidRPr="00E32C52">
                        <w:rPr>
                          <w:rFonts w:ascii="Courier New" w:hAnsi="Courier New" w:cs="Courier New"/>
                          <w:color w:val="000000"/>
                          <w:kern w:val="0"/>
                          <w:sz w:val="20"/>
                          <w:szCs w:val="20"/>
                          <w:shd w:val="clear" w:color="auto" w:fill="FFFFFF"/>
                        </w:rPr>
                        <w:t xml:space="preserve"> part_derv_&amp;v1_inv. sbpa_&amp;v1_inv.;</w:t>
                      </w:r>
                    </w:p>
                    <w:p w14:paraId="1C26DDE4"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3441FEBD" w14:textId="26DC1B30" w:rsid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PSU_ID </w:t>
                      </w:r>
                      <w:r>
                        <w:rPr>
                          <w:rFonts w:ascii="Courier New" w:hAnsi="Courier New" w:cs="Courier New"/>
                          <w:color w:val="000000"/>
                          <w:kern w:val="0"/>
                          <w:sz w:val="20"/>
                          <w:szCs w:val="20"/>
                          <w:shd w:val="clear" w:color="auto" w:fill="FFFFFF"/>
                        </w:rPr>
                        <w:t xml:space="preserve">HH_ID </w:t>
                      </w:r>
                      <w:r w:rsidRPr="009D3852">
                        <w:rPr>
                          <w:rFonts w:ascii="Courier New" w:hAnsi="Courier New" w:cs="Courier New"/>
                          <w:color w:val="000000"/>
                          <w:kern w:val="0"/>
                          <w:sz w:val="20"/>
                          <w:szCs w:val="20"/>
                          <w:shd w:val="clear" w:color="auto" w:fill="FFFFFF"/>
                        </w:rPr>
                        <w:t xml:space="preserve">ID </w:t>
                      </w:r>
                      <w:r w:rsidR="00566AB7" w:rsidRPr="00566AB7">
                        <w:rPr>
                          <w:rFonts w:ascii="Courier New" w:hAnsi="Courier New" w:cs="Courier New"/>
                          <w:color w:val="000000"/>
                          <w:kern w:val="0"/>
                          <w:sz w:val="20"/>
                          <w:szCs w:val="20"/>
                          <w:shd w:val="clear" w:color="auto" w:fill="FFFFFF"/>
                        </w:rPr>
                        <w:t xml:space="preserve">STRAT </w:t>
                      </w:r>
                      <w:r w:rsidR="00557C29" w:rsidRPr="009D3852">
                        <w:rPr>
                          <w:rFonts w:ascii="Courier New" w:hAnsi="Courier New" w:cs="Courier New"/>
                          <w:color w:val="000000"/>
                          <w:kern w:val="0"/>
                          <w:sz w:val="20"/>
                          <w:szCs w:val="20"/>
                          <w:shd w:val="clear" w:color="auto" w:fill="FFFFFF"/>
                        </w:rPr>
                        <w:t>WEIGHT_FINAL_NORM_OVERALL</w:t>
                      </w:r>
                    </w:p>
                    <w:p w14:paraId="1A1B3CBC" w14:textId="7169B333" w:rsidR="00570B5C" w:rsidRPr="009D3852" w:rsidRDefault="00570B5C" w:rsidP="00557C29">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 xml:space="preserve">CENTERNUM </w:t>
                      </w:r>
                      <w:r w:rsidR="00F12C2C">
                        <w:rPr>
                          <w:rFonts w:ascii="Courier New" w:hAnsi="Courier New" w:cs="Courier New"/>
                          <w:color w:val="000000"/>
                          <w:kern w:val="0"/>
                          <w:sz w:val="20"/>
                          <w:szCs w:val="20"/>
                          <w:shd w:val="clear" w:color="auto" w:fill="FFFFFF"/>
                        </w:rPr>
                        <w:t>SEX</w:t>
                      </w:r>
                      <w:r w:rsidR="00F12C2C" w:rsidRPr="009D3852">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 xml:space="preserve">BKGRD1_C7 AGEGROUP_C6 </w:t>
                      </w:r>
                    </w:p>
                    <w:p w14:paraId="4BF58A1D" w14:textId="4D5C7D06" w:rsidR="00570B5C" w:rsidRPr="00557C29"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D3852">
                        <w:rPr>
                          <w:rFonts w:ascii="Courier New" w:hAnsi="Courier New" w:cs="Courier New"/>
                          <w:color w:val="000000"/>
                          <w:kern w:val="0"/>
                          <w:sz w:val="20"/>
                          <w:szCs w:val="20"/>
                          <w:shd w:val="clear" w:color="auto" w:fill="FFFFFF"/>
                        </w:rPr>
                        <w:tab/>
                      </w:r>
                      <w:r w:rsidRPr="009D3852">
                        <w:rPr>
                          <w:rFonts w:ascii="Courier New" w:hAnsi="Courier New" w:cs="Courier New"/>
                          <w:color w:val="000000"/>
                          <w:kern w:val="0"/>
                          <w:sz w:val="20"/>
                          <w:szCs w:val="20"/>
                          <w:shd w:val="clear" w:color="auto" w:fill="FFFFFF"/>
                        </w:rPr>
                        <w:tab/>
                        <w:t>US_BORN EMPLOYED EDUCATION_C3</w:t>
                      </w:r>
                      <w:r w:rsidR="00557C29">
                        <w:rPr>
                          <w:rFonts w:ascii="Courier New" w:hAnsi="Courier New" w:cs="Courier New"/>
                          <w:color w:val="000000"/>
                          <w:kern w:val="0"/>
                          <w:sz w:val="20"/>
                          <w:szCs w:val="20"/>
                          <w:shd w:val="clear" w:color="auto" w:fill="FFFFFF"/>
                        </w:rPr>
                        <w:t xml:space="preserve"> </w:t>
                      </w:r>
                      <w:r w:rsidRPr="009D3852">
                        <w:rPr>
                          <w:rFonts w:ascii="Courier New" w:hAnsi="Courier New" w:cs="Courier New"/>
                          <w:color w:val="000000"/>
                          <w:kern w:val="0"/>
                          <w:sz w:val="20"/>
                          <w:szCs w:val="20"/>
                          <w:shd w:val="clear" w:color="auto" w:fill="FFFFFF"/>
                        </w:rPr>
                        <w:t>BMI SBPA5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w:t>
                      </w:r>
                      <w:r w:rsidRPr="009D3852">
                        <w:rPr>
                          <w:rFonts w:ascii="Courier New" w:hAnsi="Courier New" w:cs="Courier New"/>
                          <w:color w:val="000000"/>
                          <w:kern w:val="0"/>
                          <w:sz w:val="20"/>
                          <w:szCs w:val="20"/>
                          <w:shd w:val="clear" w:color="auto" w:fill="FFFFFF"/>
                        </w:rPr>
                        <w:t>;</w:t>
                      </w:r>
                      <w:r w:rsidRPr="009D3852">
                        <w:rPr>
                          <w:rFonts w:ascii="Courier New" w:hAnsi="Courier New" w:cs="Courier New"/>
                          <w:b/>
                          <w:bCs/>
                          <w:color w:val="000000"/>
                          <w:kern w:val="0"/>
                          <w:sz w:val="20"/>
                          <w:szCs w:val="20"/>
                          <w:shd w:val="clear" w:color="auto" w:fill="FFFFFF"/>
                        </w:rPr>
                        <w:t xml:space="preserve"> </w:t>
                      </w:r>
                    </w:p>
                    <w:p w14:paraId="25C06310"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0A51F3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ABED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Visit 2 */</w:t>
                      </w:r>
                    </w:p>
                    <w:p w14:paraId="66674937" w14:textId="5A871718"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analys_v2</w:t>
                      </w:r>
                      <w:r w:rsidR="00D7266F">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610CEF">
                        <w:rPr>
                          <w:rFonts w:ascii="Courier New" w:hAnsi="Courier New" w:cs="Courier New"/>
                          <w:color w:val="000000"/>
                          <w:kern w:val="0"/>
                          <w:sz w:val="20"/>
                          <w:szCs w:val="20"/>
                          <w:shd w:val="clear" w:color="auto" w:fill="FFFFFF"/>
                        </w:rPr>
                        <w:t>(SBP5 = SBP5_V2));</w:t>
                      </w:r>
                    </w:p>
                    <w:p w14:paraId="2370B566" w14:textId="0C60EB53"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sidR="009B225A" w:rsidRPr="0069056C">
                        <w:rPr>
                          <w:rFonts w:ascii="Courier New" w:hAnsi="Courier New" w:cs="Courier New"/>
                          <w:color w:val="0000FF"/>
                          <w:kern w:val="0"/>
                          <w:sz w:val="20"/>
                          <w:szCs w:val="20"/>
                          <w:shd w:val="clear" w:color="auto" w:fill="FFFFFF"/>
                        </w:rPr>
                        <w:t>merge</w:t>
                      </w:r>
                      <w:r w:rsidR="009B225A" w:rsidRPr="009B225A">
                        <w:rPr>
                          <w:rFonts w:ascii="Courier New" w:hAnsi="Courier New" w:cs="Courier New"/>
                          <w:color w:val="000000"/>
                          <w:kern w:val="0"/>
                          <w:sz w:val="20"/>
                          <w:szCs w:val="20"/>
                          <w:shd w:val="clear" w:color="auto" w:fill="FFFFFF"/>
                        </w:rPr>
                        <w:t xml:space="preserve"> part_derv_v2_&amp;v2_inv. sbp_v2_&amp;v2_inv.;</w:t>
                      </w:r>
                    </w:p>
                    <w:p w14:paraId="35EBCB8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13531CD2" w14:textId="77777777" w:rsidR="00167DF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E115D2">
                        <w:rPr>
                          <w:rFonts w:ascii="Courier New" w:hAnsi="Courier New" w:cs="Courier New"/>
                          <w:color w:val="000000"/>
                          <w:kern w:val="0"/>
                          <w:sz w:val="20"/>
                          <w:szCs w:val="20"/>
                          <w:shd w:val="clear" w:color="auto" w:fill="FFFFFF"/>
                        </w:rPr>
                        <w:t>ID WEIGHT_NORM_OVERALL_V2</w:t>
                      </w:r>
                      <w:r w:rsidR="00557C29">
                        <w:rPr>
                          <w:rFonts w:ascii="Courier New" w:hAnsi="Courier New" w:cs="Courier New"/>
                          <w:color w:val="000000"/>
                          <w:kern w:val="0"/>
                          <w:sz w:val="20"/>
                          <w:szCs w:val="20"/>
                          <w:shd w:val="clear" w:color="auto" w:fill="FFFFFF"/>
                        </w:rPr>
                        <w:t xml:space="preserve"> </w:t>
                      </w:r>
                    </w:p>
                    <w:p w14:paraId="0FB0C52D" w14:textId="0196DAC3" w:rsidR="00570B5C"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E115D2">
                        <w:rPr>
                          <w:rFonts w:ascii="Courier New" w:hAnsi="Courier New" w:cs="Courier New"/>
                          <w:color w:val="000000"/>
                          <w:kern w:val="0"/>
                          <w:sz w:val="20"/>
                          <w:szCs w:val="20"/>
                          <w:shd w:val="clear" w:color="auto" w:fill="FFFFFF"/>
                        </w:rPr>
                        <w:t>BMI_V2 YRS_BTWN_V1V2 SBP5</w:t>
                      </w:r>
                      <w:r w:rsidR="009B225A">
                        <w:rPr>
                          <w:rFonts w:ascii="Courier New" w:hAnsi="Courier New" w:cs="Courier New"/>
                          <w:color w:val="000000"/>
                          <w:kern w:val="0"/>
                          <w:sz w:val="20"/>
                          <w:szCs w:val="20"/>
                          <w:shd w:val="clear" w:color="auto" w:fill="FFFFFF"/>
                        </w:rPr>
                        <w:t xml:space="preserve"> </w:t>
                      </w:r>
                      <w:r w:rsidR="009B225A" w:rsidRPr="009B225A">
                        <w:rPr>
                          <w:rFonts w:ascii="Courier New" w:hAnsi="Courier New" w:cs="Courier New"/>
                          <w:color w:val="000000"/>
                          <w:kern w:val="0"/>
                          <w:sz w:val="20"/>
                          <w:szCs w:val="20"/>
                          <w:shd w:val="clear" w:color="auto" w:fill="FFFFFF"/>
                        </w:rPr>
                        <w:t>HYPERTENSION2_V2</w:t>
                      </w:r>
                      <w:r w:rsidRPr="00E115D2">
                        <w:rPr>
                          <w:rFonts w:ascii="Courier New" w:hAnsi="Courier New" w:cs="Courier New"/>
                          <w:color w:val="000000"/>
                          <w:kern w:val="0"/>
                          <w:sz w:val="20"/>
                          <w:szCs w:val="20"/>
                          <w:shd w:val="clear" w:color="auto" w:fill="FFFFFF"/>
                        </w:rPr>
                        <w:t xml:space="preserve">; </w:t>
                      </w:r>
                    </w:p>
                    <w:p w14:paraId="0B8914B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ED2B6B"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9A76769"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Visit 3 */</w:t>
                      </w:r>
                    </w:p>
                    <w:p w14:paraId="6637022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analys_v3 (</w:t>
                      </w:r>
                      <w:r>
                        <w:rPr>
                          <w:rFonts w:ascii="Courier New" w:hAnsi="Courier New" w:cs="Courier New"/>
                          <w:color w:val="0000FF"/>
                          <w:kern w:val="0"/>
                          <w:sz w:val="20"/>
                          <w:szCs w:val="20"/>
                          <w:shd w:val="clear" w:color="auto" w:fill="FFFFFF"/>
                        </w:rPr>
                        <w:t>rename =</w:t>
                      </w:r>
                      <w:r>
                        <w:rPr>
                          <w:rFonts w:ascii="Courier New" w:hAnsi="Courier New" w:cs="Courier New"/>
                          <w:color w:val="000000"/>
                          <w:kern w:val="0"/>
                          <w:sz w:val="20"/>
                          <w:szCs w:val="20"/>
                          <w:shd w:val="clear" w:color="auto" w:fill="FFFFFF"/>
                        </w:rPr>
                        <w:t xml:space="preserve"> </w:t>
                      </w:r>
                      <w:r w:rsidRPr="00036771">
                        <w:rPr>
                          <w:rFonts w:ascii="Courier New" w:hAnsi="Courier New" w:cs="Courier New"/>
                          <w:color w:val="000000"/>
                          <w:kern w:val="0"/>
                          <w:sz w:val="20"/>
                          <w:szCs w:val="20"/>
                          <w:shd w:val="clear" w:color="auto" w:fill="FFFFFF"/>
                        </w:rPr>
                        <w:t>(SBP5 = SBP5_V3));</w:t>
                      </w:r>
                    </w:p>
                    <w:p w14:paraId="3F28FCFC" w14:textId="47B45BCF" w:rsidR="00570B5C" w:rsidRPr="00D348F5" w:rsidRDefault="00570B5C" w:rsidP="00D7266F">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merge </w:t>
                      </w:r>
                      <w:r w:rsidR="001431B1" w:rsidRPr="00D348F5">
                        <w:rPr>
                          <w:rFonts w:ascii="Courier New" w:hAnsi="Courier New" w:cs="Courier New"/>
                          <w:color w:val="000000"/>
                          <w:kern w:val="0"/>
                          <w:sz w:val="20"/>
                          <w:szCs w:val="20"/>
                          <w:shd w:val="clear" w:color="auto" w:fill="FFFFFF"/>
                        </w:rPr>
                        <w:t>part_derv_v3_&amp;v3_inv. sbp_v3_&amp;v3_inv.;</w:t>
                      </w:r>
                    </w:p>
                    <w:p w14:paraId="227E23C5"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46781C5F" w14:textId="61DE5CE6" w:rsidR="00FC0E0A" w:rsidRDefault="00570B5C"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270F1C">
                        <w:rPr>
                          <w:rFonts w:ascii="Courier New" w:hAnsi="Courier New" w:cs="Courier New"/>
                          <w:color w:val="0000FF"/>
                          <w:kern w:val="0"/>
                          <w:sz w:val="20"/>
                          <w:szCs w:val="20"/>
                          <w:shd w:val="clear" w:color="auto" w:fill="FFFFFF"/>
                        </w:rPr>
                        <w:t>keep</w:t>
                      </w:r>
                      <w:r>
                        <w:rPr>
                          <w:rFonts w:ascii="Courier New" w:hAnsi="Courier New" w:cs="Courier New"/>
                          <w:color w:val="0000FF"/>
                          <w:kern w:val="0"/>
                          <w:sz w:val="20"/>
                          <w:szCs w:val="20"/>
                          <w:shd w:val="clear" w:color="auto" w:fill="FFFFFF"/>
                        </w:rPr>
                        <w:t xml:space="preserve"> </w:t>
                      </w:r>
                      <w:r w:rsidRPr="00C224DF">
                        <w:rPr>
                          <w:rFonts w:ascii="Courier New" w:hAnsi="Courier New" w:cs="Courier New"/>
                          <w:color w:val="000000"/>
                          <w:kern w:val="0"/>
                          <w:sz w:val="20"/>
                          <w:szCs w:val="20"/>
                          <w:shd w:val="clear" w:color="auto" w:fill="FFFFFF"/>
                        </w:rPr>
                        <w:t>ID WEIGHT_NORM_OVERALL_EXAMONLY_V3</w:t>
                      </w:r>
                      <w:r w:rsidR="004B79F3">
                        <w:rPr>
                          <w:rFonts w:ascii="Courier New" w:hAnsi="Courier New" w:cs="Courier New"/>
                          <w:color w:val="000000"/>
                          <w:kern w:val="0"/>
                          <w:sz w:val="20"/>
                          <w:szCs w:val="20"/>
                          <w:shd w:val="clear" w:color="auto" w:fill="FFFFFF"/>
                        </w:rPr>
                        <w:t xml:space="preserve"> </w:t>
                      </w:r>
                      <w:r w:rsidR="00CC2C17" w:rsidRPr="00774FC1">
                        <w:rPr>
                          <w:rFonts w:ascii="Courier New" w:hAnsi="Courier New" w:cs="Courier New"/>
                          <w:color w:val="000000"/>
                          <w:kern w:val="0"/>
                          <w:sz w:val="20"/>
                          <w:szCs w:val="20"/>
                          <w:shd w:val="clear" w:color="auto" w:fill="FFFFFF"/>
                        </w:rPr>
                        <w:t>PARTICIPANT_EXAMONLY_V3</w:t>
                      </w:r>
                    </w:p>
                    <w:p w14:paraId="10AD1CCF" w14:textId="38B3029D" w:rsidR="00570B5C" w:rsidRDefault="004B79F3" w:rsidP="00363A5E">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sidRPr="00C224DF">
                        <w:rPr>
                          <w:rFonts w:ascii="Courier New" w:hAnsi="Courier New" w:cs="Courier New"/>
                          <w:color w:val="000000"/>
                          <w:kern w:val="0"/>
                          <w:sz w:val="20"/>
                          <w:szCs w:val="20"/>
                          <w:shd w:val="clear" w:color="auto" w:fill="FFFFFF"/>
                        </w:rPr>
                        <w:t>BMI_V3 YRS_BTWN_V1V3</w:t>
                      </w:r>
                      <w:r w:rsidR="00312752">
                        <w:rPr>
                          <w:rFonts w:ascii="Courier New" w:hAnsi="Courier New" w:cs="Courier New"/>
                          <w:color w:val="000000"/>
                          <w:kern w:val="0"/>
                          <w:sz w:val="20"/>
                          <w:szCs w:val="20"/>
                          <w:shd w:val="clear" w:color="auto" w:fill="FFFFFF"/>
                        </w:rPr>
                        <w:t xml:space="preserve"> </w:t>
                      </w:r>
                      <w:r w:rsidR="00312752" w:rsidRPr="00C224DF">
                        <w:rPr>
                          <w:rFonts w:ascii="Courier New" w:hAnsi="Courier New" w:cs="Courier New"/>
                          <w:color w:val="000000"/>
                          <w:kern w:val="0"/>
                          <w:sz w:val="20"/>
                          <w:szCs w:val="20"/>
                          <w:shd w:val="clear" w:color="auto" w:fill="FFFFFF"/>
                        </w:rPr>
                        <w:t>SBP5</w:t>
                      </w:r>
                      <w:r w:rsidR="001431B1">
                        <w:rPr>
                          <w:rFonts w:ascii="Courier New" w:hAnsi="Courier New" w:cs="Courier New"/>
                          <w:color w:val="000000"/>
                          <w:kern w:val="0"/>
                          <w:sz w:val="20"/>
                          <w:szCs w:val="20"/>
                          <w:shd w:val="clear" w:color="auto" w:fill="FFFFFF"/>
                        </w:rPr>
                        <w:t xml:space="preserve"> </w:t>
                      </w:r>
                      <w:r w:rsidR="001431B1" w:rsidRPr="001431B1">
                        <w:rPr>
                          <w:rFonts w:ascii="Courier New" w:hAnsi="Courier New" w:cs="Courier New"/>
                          <w:color w:val="000000"/>
                          <w:kern w:val="0"/>
                          <w:sz w:val="20"/>
                          <w:szCs w:val="20"/>
                          <w:shd w:val="clear" w:color="auto" w:fill="FFFFFF"/>
                        </w:rPr>
                        <w:t>HYPERTENSION2_V3</w:t>
                      </w:r>
                      <w:r w:rsidR="00570B5C" w:rsidRPr="00C224DF">
                        <w:rPr>
                          <w:rFonts w:ascii="Courier New" w:hAnsi="Courier New" w:cs="Courier New"/>
                          <w:color w:val="000000"/>
                          <w:kern w:val="0"/>
                          <w:sz w:val="20"/>
                          <w:szCs w:val="20"/>
                          <w:shd w:val="clear" w:color="auto" w:fill="FFFFFF"/>
                        </w:rPr>
                        <w:t>;</w:t>
                      </w:r>
                    </w:p>
                    <w:p w14:paraId="5C36E353"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E15FAE"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1203754" w14:textId="77777777" w:rsidR="00570B5C" w:rsidRDefault="00570B5C" w:rsidP="00570B5C">
                      <w:pPr>
                        <w:autoSpaceDE w:val="0"/>
                        <w:autoSpaceDN w:val="0"/>
                        <w:adjustRightInd w:val="0"/>
                        <w:spacing w:after="0" w:line="240" w:lineRule="auto"/>
                        <w:rPr>
                          <w:rFonts w:ascii="Courier New" w:hAnsi="Courier New" w:cs="Courier New"/>
                          <w:color w:val="008000"/>
                          <w:kern w:val="0"/>
                          <w:sz w:val="20"/>
                          <w:szCs w:val="20"/>
                          <w:shd w:val="clear" w:color="auto" w:fill="FFFFFF"/>
                        </w:rPr>
                      </w:pPr>
                      <w:r>
                        <w:rPr>
                          <w:rFonts w:ascii="Courier New" w:hAnsi="Courier New" w:cs="Courier New"/>
                          <w:color w:val="008000"/>
                          <w:kern w:val="0"/>
                          <w:sz w:val="20"/>
                          <w:szCs w:val="20"/>
                          <w:shd w:val="clear" w:color="auto" w:fill="FFFFFF"/>
                        </w:rPr>
                        <w:t xml:space="preserve">/* </w:t>
                      </w:r>
                      <w:r w:rsidRPr="006C5893">
                        <w:rPr>
                          <w:rFonts w:ascii="Courier New" w:hAnsi="Courier New" w:cs="Courier New"/>
                          <w:color w:val="008000"/>
                          <w:kern w:val="0"/>
                          <w:sz w:val="20"/>
                          <w:szCs w:val="20"/>
                          <w:shd w:val="clear" w:color="auto" w:fill="FFFFFF"/>
                        </w:rPr>
                        <w:t>Analytic Dataset</w:t>
                      </w:r>
                      <w:r>
                        <w:rPr>
                          <w:rFonts w:ascii="Courier New" w:hAnsi="Courier New" w:cs="Courier New"/>
                          <w:color w:val="008000"/>
                          <w:kern w:val="0"/>
                          <w:sz w:val="20"/>
                          <w:szCs w:val="20"/>
                          <w:shd w:val="clear" w:color="auto" w:fill="FFFFFF"/>
                        </w:rPr>
                        <w:t xml:space="preserve"> (wide-</w:t>
                      </w:r>
                      <w:proofErr w:type="spellStart"/>
                      <w:r>
                        <w:rPr>
                          <w:rFonts w:ascii="Courier New" w:hAnsi="Courier New" w:cs="Courier New"/>
                          <w:color w:val="008000"/>
                          <w:kern w:val="0"/>
                          <w:sz w:val="20"/>
                          <w:szCs w:val="20"/>
                          <w:shd w:val="clear" w:color="auto" w:fill="FFFFFF"/>
                        </w:rPr>
                        <w:t>fomrat</w:t>
                      </w:r>
                      <w:proofErr w:type="spellEnd"/>
                      <w:r>
                        <w:rPr>
                          <w:rFonts w:ascii="Courier New" w:hAnsi="Courier New" w:cs="Courier New"/>
                          <w:color w:val="008000"/>
                          <w:kern w:val="0"/>
                          <w:sz w:val="20"/>
                          <w:szCs w:val="20"/>
                          <w:shd w:val="clear" w:color="auto" w:fill="FFFFFF"/>
                        </w:rPr>
                        <w:t>) */</w:t>
                      </w:r>
                    </w:p>
                    <w:p w14:paraId="2BF7764C"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sidRPr="006C5893">
                        <w:rPr>
                          <w:rFonts w:ascii="Courier New" w:hAnsi="Courier New" w:cs="Courier New"/>
                          <w:color w:val="000000"/>
                          <w:kern w:val="0"/>
                          <w:sz w:val="20"/>
                          <w:szCs w:val="20"/>
                          <w:shd w:val="clear" w:color="auto" w:fill="FFFFFF"/>
                        </w:rPr>
                        <w:t>sol_wide</w:t>
                      </w:r>
                      <w:proofErr w:type="spellEnd"/>
                      <w:r w:rsidRPr="006C5893">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tab/>
                      </w:r>
                    </w:p>
                    <w:p w14:paraId="4F820C50" w14:textId="77777777" w:rsidR="00570B5C" w:rsidRDefault="00570B5C" w:rsidP="00570B5C">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analys_v1</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analys_v2</w:t>
                      </w:r>
                      <w:r>
                        <w:rPr>
                          <w:rFonts w:ascii="Courier New" w:hAnsi="Courier New" w:cs="Courier New"/>
                          <w:color w:val="000000"/>
                          <w:kern w:val="0"/>
                          <w:sz w:val="20"/>
                          <w:szCs w:val="20"/>
                          <w:shd w:val="clear" w:color="auto" w:fill="FFFFFF"/>
                        </w:rPr>
                        <w:t xml:space="preserve"> </w:t>
                      </w:r>
                      <w:r w:rsidRPr="006C5893">
                        <w:rPr>
                          <w:rFonts w:ascii="Courier New" w:hAnsi="Courier New" w:cs="Courier New"/>
                          <w:color w:val="000000"/>
                          <w:kern w:val="0"/>
                          <w:sz w:val="20"/>
                          <w:szCs w:val="20"/>
                          <w:shd w:val="clear" w:color="auto" w:fill="FFFFFF"/>
                        </w:rPr>
                        <w:t>analys_v3</w:t>
                      </w:r>
                      <w:r>
                        <w:rPr>
                          <w:rFonts w:ascii="Courier New" w:hAnsi="Courier New" w:cs="Courier New"/>
                          <w:color w:val="000000"/>
                          <w:kern w:val="0"/>
                          <w:sz w:val="20"/>
                          <w:szCs w:val="20"/>
                          <w:shd w:val="clear" w:color="auto" w:fill="FFFFFF"/>
                        </w:rPr>
                        <w:t>;</w:t>
                      </w:r>
                    </w:p>
                    <w:p w14:paraId="4B1F3693" w14:textId="760694E0" w:rsidR="00570B5C" w:rsidRDefault="00570B5C" w:rsidP="00570B5C">
                      <w:pPr>
                        <w:autoSpaceDE w:val="0"/>
                        <w:autoSpaceDN w:val="0"/>
                        <w:adjustRightInd w:val="0"/>
                        <w:spacing w:after="0" w:line="240" w:lineRule="auto"/>
                        <w:rPr>
                          <w:rFonts w:ascii="Courier New" w:hAnsi="Courier New" w:cs="Courier New"/>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sidRPr="00270F1C">
                        <w:rPr>
                          <w:rFonts w:ascii="Courier New" w:hAnsi="Courier New" w:cs="Courier New"/>
                          <w:kern w:val="0"/>
                          <w:sz w:val="20"/>
                          <w:szCs w:val="20"/>
                          <w:shd w:val="clear" w:color="auto" w:fill="FFFFFF"/>
                        </w:rPr>
                        <w:t xml:space="preserve"> ID;</w:t>
                      </w:r>
                    </w:p>
                    <w:p w14:paraId="758A5D24" w14:textId="28121BA3" w:rsidR="00442769" w:rsidRDefault="00442769" w:rsidP="00570B5C">
                      <w:pPr>
                        <w:autoSpaceDE w:val="0"/>
                        <w:autoSpaceDN w:val="0"/>
                        <w:adjustRightInd w:val="0"/>
                        <w:spacing w:after="0" w:line="240" w:lineRule="auto"/>
                        <w:rPr>
                          <w:rFonts w:ascii="Courier New" w:hAnsi="Courier New" w:cs="Courier New"/>
                          <w:kern w:val="0"/>
                          <w:sz w:val="20"/>
                          <w:szCs w:val="20"/>
                          <w:shd w:val="clear" w:color="auto" w:fill="FFFFFF"/>
                        </w:rPr>
                      </w:pPr>
                    </w:p>
                    <w:p w14:paraId="59BAF2D6" w14:textId="077E5AA7" w:rsidR="00053D72" w:rsidRPr="00053D72" w:rsidRDefault="00053D72" w:rsidP="00570B5C">
                      <w:pPr>
                        <w:autoSpaceDE w:val="0"/>
                        <w:autoSpaceDN w:val="0"/>
                        <w:adjustRightInd w:val="0"/>
                        <w:spacing w:after="0" w:line="240" w:lineRule="auto"/>
                        <w:rPr>
                          <w:rFonts w:ascii="Courier New" w:hAnsi="Courier New" w:cs="Courier New"/>
                          <w:kern w:val="0"/>
                          <w:sz w:val="16"/>
                          <w:szCs w:val="16"/>
                          <w:shd w:val="clear" w:color="auto" w:fill="FFFFFF"/>
                        </w:rPr>
                      </w:pPr>
                      <w:r w:rsidRPr="00053D72">
                        <w:rPr>
                          <w:rFonts w:ascii="Courier New" w:hAnsi="Courier New" w:cs="Courier New"/>
                          <w:kern w:val="0"/>
                          <w:sz w:val="16"/>
                          <w:szCs w:val="16"/>
                          <w:shd w:val="clear" w:color="auto" w:fill="FFFFFF"/>
                        </w:rPr>
                        <w:tab/>
                      </w:r>
                      <w:r w:rsidRPr="00053D72">
                        <w:rPr>
                          <w:rFonts w:ascii="Courier New" w:hAnsi="Courier New" w:cs="Courier New"/>
                          <w:color w:val="008000"/>
                          <w:kern w:val="0"/>
                          <w:sz w:val="20"/>
                          <w:szCs w:val="20"/>
                          <w:shd w:val="clear" w:color="auto" w:fill="FFFFFF"/>
                        </w:rPr>
                        <w:t>/* recoded background */</w:t>
                      </w:r>
                    </w:p>
                    <w:p w14:paraId="077D7342" w14:textId="77777777" w:rsidR="00570B5C" w:rsidRPr="00537C31"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t>BKGRD1_C7NOMISS = BKGRD1_C7;</w:t>
                      </w:r>
                    </w:p>
                    <w:p w14:paraId="72BB53E2" w14:textId="77777777"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537C31">
                        <w:rPr>
                          <w:rFonts w:ascii="Courier New" w:hAnsi="Courier New" w:cs="Courier New"/>
                          <w:color w:val="000000"/>
                          <w:kern w:val="0"/>
                          <w:sz w:val="20"/>
                          <w:szCs w:val="20"/>
                          <w:shd w:val="clear" w:color="auto" w:fill="FFFFFF"/>
                        </w:rPr>
                        <w:tab/>
                      </w:r>
                      <w:r w:rsidRPr="00537C31">
                        <w:rPr>
                          <w:rFonts w:ascii="Courier New" w:hAnsi="Courier New" w:cs="Courier New"/>
                          <w:color w:val="0000FF"/>
                          <w:kern w:val="0"/>
                          <w:sz w:val="20"/>
                          <w:szCs w:val="20"/>
                          <w:shd w:val="clear" w:color="auto" w:fill="FFFFFF"/>
                        </w:rPr>
                        <w:t>if</w:t>
                      </w:r>
                      <w:r w:rsidRPr="00537C31">
                        <w:rPr>
                          <w:rFonts w:ascii="Courier New" w:hAnsi="Courier New" w:cs="Courier New"/>
                          <w:color w:val="000000"/>
                          <w:kern w:val="0"/>
                          <w:sz w:val="20"/>
                          <w:szCs w:val="20"/>
                          <w:shd w:val="clear" w:color="auto" w:fill="FFFFFF"/>
                        </w:rPr>
                        <w:t xml:space="preserve"> BKGRD1_C7NOMISS </w:t>
                      </w:r>
                      <w:proofErr w:type="gramStart"/>
                      <w:r w:rsidRPr="00537C31">
                        <w:rPr>
                          <w:rFonts w:ascii="Courier New" w:hAnsi="Courier New" w:cs="Courier New"/>
                          <w:color w:val="000000"/>
                          <w:kern w:val="0"/>
                          <w:sz w:val="20"/>
                          <w:szCs w:val="20"/>
                          <w:shd w:val="clear" w:color="auto" w:fill="FFFFFF"/>
                        </w:rPr>
                        <w:t xml:space="preserve">&lt; </w:t>
                      </w:r>
                      <w:r w:rsidRPr="00797C01">
                        <w:rPr>
                          <w:rFonts w:ascii="Courier New" w:hAnsi="Courier New" w:cs="Courier New"/>
                          <w:b/>
                          <w:bCs/>
                          <w:color w:val="008080"/>
                          <w:kern w:val="0"/>
                          <w:sz w:val="20"/>
                          <w:szCs w:val="20"/>
                          <w:shd w:val="clear" w:color="auto" w:fill="FFFFFF"/>
                        </w:rPr>
                        <w:t>.Z</w:t>
                      </w:r>
                      <w:proofErr w:type="gramEnd"/>
                      <w:r w:rsidRPr="00537C31">
                        <w:rPr>
                          <w:rFonts w:ascii="Courier New" w:hAnsi="Courier New" w:cs="Courier New"/>
                          <w:color w:val="000000"/>
                          <w:kern w:val="0"/>
                          <w:sz w:val="20"/>
                          <w:szCs w:val="20"/>
                          <w:shd w:val="clear" w:color="auto" w:fill="FFFFFF"/>
                        </w:rPr>
                        <w:t xml:space="preserve"> </w:t>
                      </w:r>
                      <w:r w:rsidRPr="00537C31">
                        <w:rPr>
                          <w:rFonts w:ascii="Courier New" w:hAnsi="Courier New" w:cs="Courier New"/>
                          <w:color w:val="0000FF"/>
                          <w:kern w:val="0"/>
                          <w:sz w:val="20"/>
                          <w:szCs w:val="20"/>
                          <w:shd w:val="clear" w:color="auto" w:fill="FFFFFF"/>
                        </w:rPr>
                        <w:t>then</w:t>
                      </w:r>
                      <w:r w:rsidRPr="00537C31">
                        <w:rPr>
                          <w:rFonts w:ascii="Courier New" w:hAnsi="Courier New" w:cs="Courier New"/>
                          <w:color w:val="000000"/>
                          <w:kern w:val="0"/>
                          <w:sz w:val="20"/>
                          <w:szCs w:val="20"/>
                          <w:shd w:val="clear" w:color="auto" w:fill="FFFFFF"/>
                        </w:rPr>
                        <w:t xml:space="preserve"> BKGRD1_C7NOMISS = </w:t>
                      </w:r>
                      <w:r w:rsidRPr="00797C01">
                        <w:rPr>
                          <w:rFonts w:ascii="Courier New" w:hAnsi="Courier New" w:cs="Courier New"/>
                          <w:b/>
                          <w:bCs/>
                          <w:color w:val="008080"/>
                          <w:kern w:val="0"/>
                          <w:sz w:val="20"/>
                          <w:szCs w:val="20"/>
                          <w:shd w:val="clear" w:color="auto" w:fill="FFFFFF"/>
                        </w:rPr>
                        <w:t>6</w:t>
                      </w:r>
                      <w:r w:rsidRPr="00537C31">
                        <w:rPr>
                          <w:rFonts w:ascii="Courier New" w:hAnsi="Courier New" w:cs="Courier New"/>
                          <w:color w:val="000000"/>
                          <w:kern w:val="0"/>
                          <w:sz w:val="20"/>
                          <w:szCs w:val="20"/>
                          <w:shd w:val="clear" w:color="auto" w:fill="FFFFFF"/>
                        </w:rPr>
                        <w:t>;</w:t>
                      </w:r>
                    </w:p>
                    <w:p w14:paraId="178E0C0D" w14:textId="74C608CA" w:rsidR="00570B5C"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 xml:space="preserve">drop </w:t>
                      </w:r>
                      <w:r w:rsidRPr="00216730">
                        <w:rPr>
                          <w:rFonts w:ascii="Courier New" w:hAnsi="Courier New" w:cs="Courier New"/>
                          <w:color w:val="000000"/>
                          <w:kern w:val="0"/>
                          <w:sz w:val="20"/>
                          <w:szCs w:val="20"/>
                          <w:shd w:val="clear" w:color="auto" w:fill="FFFFFF"/>
                        </w:rPr>
                        <w:t>BKGRD1_C7;</w:t>
                      </w:r>
                    </w:p>
                    <w:p w14:paraId="6C4C1981" w14:textId="197D1739" w:rsidR="00026519" w:rsidRDefault="00026519"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F0AC10" w14:textId="3CE2037F" w:rsidR="00053D72" w:rsidRPr="00053D72" w:rsidRDefault="00053D72" w:rsidP="00570B5C">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16"/>
                          <w:szCs w:val="16"/>
                          <w:shd w:val="clear" w:color="auto" w:fill="FFFFFF"/>
                        </w:rPr>
                        <w:tab/>
                      </w:r>
                      <w:r w:rsidRPr="00053D72">
                        <w:rPr>
                          <w:rFonts w:ascii="Courier New" w:hAnsi="Courier New" w:cs="Courier New"/>
                          <w:color w:val="008000"/>
                          <w:kern w:val="0"/>
                          <w:sz w:val="20"/>
                          <w:szCs w:val="20"/>
                          <w:shd w:val="clear" w:color="auto" w:fill="FFFFFF"/>
                        </w:rPr>
                        <w:t>/* V2 participant indicator */</w:t>
                      </w:r>
                    </w:p>
                    <w:p w14:paraId="622F6D84" w14:textId="58121774" w:rsidR="00026519" w:rsidRP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if</w:t>
                      </w:r>
                      <w:r w:rsidRPr="00026519">
                        <w:rPr>
                          <w:rFonts w:ascii="Courier New" w:hAnsi="Courier New" w:cs="Courier New"/>
                          <w:color w:val="000000"/>
                          <w:kern w:val="0"/>
                          <w:sz w:val="20"/>
                          <w:szCs w:val="20"/>
                          <w:shd w:val="clear" w:color="auto" w:fill="FFFFFF"/>
                        </w:rPr>
                        <w:t xml:space="preserve"> WEIGHT_NORM_OVERALL_V2 </w:t>
                      </w:r>
                      <w:proofErr w:type="gramStart"/>
                      <w:r w:rsidRPr="00026519">
                        <w:rPr>
                          <w:rFonts w:ascii="Courier New" w:hAnsi="Courier New" w:cs="Courier New"/>
                          <w:color w:val="000000"/>
                          <w:kern w:val="0"/>
                          <w:sz w:val="20"/>
                          <w:szCs w:val="20"/>
                          <w:shd w:val="clear" w:color="auto" w:fill="FFFFFF"/>
                        </w:rPr>
                        <w:t xml:space="preserve">&lt; </w:t>
                      </w:r>
                      <w:r w:rsidRPr="00026519">
                        <w:rPr>
                          <w:rFonts w:ascii="Courier New" w:hAnsi="Courier New" w:cs="Courier New"/>
                          <w:b/>
                          <w:bCs/>
                          <w:color w:val="008080"/>
                          <w:kern w:val="0"/>
                          <w:sz w:val="20"/>
                          <w:szCs w:val="20"/>
                          <w:shd w:val="clear" w:color="auto" w:fill="FFFFFF"/>
                        </w:rPr>
                        <w:t>.Z</w:t>
                      </w:r>
                      <w:proofErr w:type="gramEnd"/>
                      <w:r w:rsidRPr="00026519">
                        <w:rPr>
                          <w:rFonts w:ascii="Courier New" w:hAnsi="Courier New" w:cs="Courier New"/>
                          <w:color w:val="000000"/>
                          <w:kern w:val="0"/>
                          <w:sz w:val="20"/>
                          <w:szCs w:val="20"/>
                          <w:shd w:val="clear" w:color="auto" w:fill="FFFFFF"/>
                        </w:rPr>
                        <w:t xml:space="preserve"> </w:t>
                      </w:r>
                      <w:r w:rsidRPr="00026519">
                        <w:rPr>
                          <w:rFonts w:ascii="Courier New" w:hAnsi="Courier New" w:cs="Courier New"/>
                          <w:color w:val="0000FF"/>
                          <w:kern w:val="0"/>
                          <w:sz w:val="20"/>
                          <w:szCs w:val="20"/>
                          <w:shd w:val="clear" w:color="auto" w:fill="FFFFFF"/>
                        </w:rPr>
                        <w:t>then</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0</w:t>
                      </w:r>
                      <w:r w:rsidRPr="00026519">
                        <w:rPr>
                          <w:rFonts w:ascii="Courier New" w:hAnsi="Courier New" w:cs="Courier New"/>
                          <w:color w:val="000000"/>
                          <w:kern w:val="0"/>
                          <w:sz w:val="20"/>
                          <w:szCs w:val="20"/>
                          <w:shd w:val="clear" w:color="auto" w:fill="FFFFFF"/>
                        </w:rPr>
                        <w:t>;</w:t>
                      </w:r>
                    </w:p>
                    <w:p w14:paraId="1A821AE6" w14:textId="1F35694B" w:rsidR="00026519" w:rsidRDefault="00026519"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26519">
                        <w:rPr>
                          <w:rFonts w:ascii="Courier New" w:hAnsi="Courier New" w:cs="Courier New"/>
                          <w:color w:val="000000"/>
                          <w:kern w:val="0"/>
                          <w:sz w:val="20"/>
                          <w:szCs w:val="20"/>
                          <w:shd w:val="clear" w:color="auto" w:fill="FFFFFF"/>
                        </w:rPr>
                        <w:tab/>
                      </w:r>
                      <w:r w:rsidRPr="00026519">
                        <w:rPr>
                          <w:rFonts w:ascii="Courier New" w:hAnsi="Courier New" w:cs="Courier New"/>
                          <w:color w:val="0000FF"/>
                          <w:kern w:val="0"/>
                          <w:sz w:val="20"/>
                          <w:szCs w:val="20"/>
                          <w:shd w:val="clear" w:color="auto" w:fill="FFFFFF"/>
                        </w:rPr>
                        <w:t>else</w:t>
                      </w:r>
                      <w:r w:rsidRPr="00026519">
                        <w:rPr>
                          <w:rFonts w:ascii="Courier New" w:hAnsi="Courier New" w:cs="Courier New"/>
                          <w:color w:val="000000"/>
                          <w:kern w:val="0"/>
                          <w:sz w:val="20"/>
                          <w:szCs w:val="20"/>
                          <w:shd w:val="clear" w:color="auto" w:fill="FFFFFF"/>
                        </w:rPr>
                        <w:t xml:space="preserve"> PARTICIPANT_V2 = </w:t>
                      </w:r>
                      <w:r w:rsidR="00D348F5">
                        <w:rPr>
                          <w:rFonts w:ascii="Courier New" w:hAnsi="Courier New" w:cs="Courier New"/>
                          <w:b/>
                          <w:bCs/>
                          <w:color w:val="008080"/>
                          <w:kern w:val="0"/>
                          <w:sz w:val="20"/>
                          <w:szCs w:val="20"/>
                          <w:shd w:val="clear" w:color="auto" w:fill="FFFFFF"/>
                        </w:rPr>
                        <w:t>1</w:t>
                      </w:r>
                      <w:r w:rsidRPr="00026519">
                        <w:rPr>
                          <w:rFonts w:ascii="Courier New" w:hAnsi="Courier New" w:cs="Courier New"/>
                          <w:color w:val="000000"/>
                          <w:kern w:val="0"/>
                          <w:sz w:val="20"/>
                          <w:szCs w:val="20"/>
                          <w:shd w:val="clear" w:color="auto" w:fill="FFFFFF"/>
                        </w:rPr>
                        <w:t>;</w:t>
                      </w:r>
                    </w:p>
                    <w:p w14:paraId="5A4470BD" w14:textId="0EA5F228" w:rsidR="00774FC1" w:rsidRPr="00774FC1" w:rsidRDefault="00774FC1" w:rsidP="0002651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533FAE4" w14:textId="61FC533C" w:rsidR="00053D72" w:rsidRPr="00053D72" w:rsidRDefault="00053D72" w:rsidP="00053D7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8000"/>
                          <w:kern w:val="0"/>
                          <w:sz w:val="20"/>
                          <w:szCs w:val="20"/>
                          <w:shd w:val="clear" w:color="auto" w:fill="FFFFFF"/>
                        </w:rPr>
                        <w:t>/* Set missing to 0 for non-V3 participants */</w:t>
                      </w:r>
                    </w:p>
                    <w:p w14:paraId="2A5514B4" w14:textId="31032DAF" w:rsidR="00774FC1" w:rsidRPr="00053D72" w:rsidRDefault="00053D72" w:rsidP="00053D72">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053D7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r>
                      <w:r w:rsidRPr="00053D72">
                        <w:rPr>
                          <w:rFonts w:ascii="Courier New" w:hAnsi="Courier New" w:cs="Courier New"/>
                          <w:color w:val="0000FF"/>
                          <w:kern w:val="0"/>
                          <w:sz w:val="20"/>
                          <w:szCs w:val="20"/>
                          <w:shd w:val="clear" w:color="auto" w:fill="FFFFFF"/>
                        </w:rPr>
                        <w:t>if</w:t>
                      </w:r>
                      <w:r w:rsidRPr="00053D72">
                        <w:rPr>
                          <w:rFonts w:ascii="Courier New" w:hAnsi="Courier New" w:cs="Courier New"/>
                          <w:color w:val="000000"/>
                          <w:kern w:val="0"/>
                          <w:sz w:val="20"/>
                          <w:szCs w:val="20"/>
                          <w:shd w:val="clear" w:color="auto" w:fill="FFFFFF"/>
                        </w:rPr>
                        <w:t xml:space="preserve"> </w:t>
                      </w:r>
                      <w:proofErr w:type="gramStart"/>
                      <w:r w:rsidRPr="00053D72">
                        <w:rPr>
                          <w:rFonts w:ascii="Courier New" w:hAnsi="Courier New" w:cs="Courier New"/>
                          <w:color w:val="000000"/>
                          <w:kern w:val="0"/>
                          <w:sz w:val="20"/>
                          <w:szCs w:val="20"/>
                          <w:shd w:val="clear" w:color="auto" w:fill="FFFFFF"/>
                        </w:rPr>
                        <w:t>missing(</w:t>
                      </w:r>
                      <w:proofErr w:type="gramEnd"/>
                      <w:r w:rsidRPr="00053D72">
                        <w:rPr>
                          <w:rFonts w:ascii="Courier New" w:hAnsi="Courier New" w:cs="Courier New"/>
                          <w:color w:val="000000"/>
                          <w:kern w:val="0"/>
                          <w:sz w:val="20"/>
                          <w:szCs w:val="20"/>
                          <w:shd w:val="clear" w:color="auto" w:fill="FFFFFF"/>
                        </w:rPr>
                        <w:t xml:space="preserve">PARTICIPANT_EXAMONLY_V3) </w:t>
                      </w:r>
                      <w:r w:rsidRPr="00053D72">
                        <w:rPr>
                          <w:rFonts w:ascii="Courier New" w:hAnsi="Courier New" w:cs="Courier New"/>
                          <w:color w:val="0000FF"/>
                          <w:kern w:val="0"/>
                          <w:sz w:val="20"/>
                          <w:szCs w:val="20"/>
                          <w:shd w:val="clear" w:color="auto" w:fill="FFFFFF"/>
                        </w:rPr>
                        <w:t>then</w:t>
                      </w:r>
                      <w:r w:rsidRPr="00053D72">
                        <w:rPr>
                          <w:rFonts w:ascii="Courier New" w:hAnsi="Courier New" w:cs="Courier New"/>
                          <w:color w:val="000000"/>
                          <w:kern w:val="0"/>
                          <w:sz w:val="20"/>
                          <w:szCs w:val="20"/>
                          <w:shd w:val="clear" w:color="auto" w:fill="FFFFFF"/>
                        </w:rPr>
                        <w:t xml:space="preserve"> PARTICIPANT_EXAMONLY_V3 = </w:t>
                      </w:r>
                      <w:r w:rsidRPr="00053D72">
                        <w:rPr>
                          <w:rFonts w:ascii="Courier New" w:hAnsi="Courier New" w:cs="Courier New"/>
                          <w:b/>
                          <w:bCs/>
                          <w:color w:val="008080"/>
                          <w:kern w:val="0"/>
                          <w:sz w:val="20"/>
                          <w:szCs w:val="20"/>
                          <w:shd w:val="clear" w:color="auto" w:fill="FFFFFF"/>
                        </w:rPr>
                        <w:t>0</w:t>
                      </w:r>
                      <w:r w:rsidRPr="00053D72">
                        <w:rPr>
                          <w:rFonts w:ascii="Courier New" w:hAnsi="Courier New" w:cs="Courier New"/>
                          <w:color w:val="000000"/>
                          <w:kern w:val="0"/>
                          <w:sz w:val="20"/>
                          <w:szCs w:val="20"/>
                          <w:shd w:val="clear" w:color="auto" w:fill="FFFFFF"/>
                        </w:rPr>
                        <w:t>;</w:t>
                      </w:r>
                    </w:p>
                    <w:p w14:paraId="3F710772" w14:textId="77777777" w:rsidR="00570B5C" w:rsidRPr="005847FE" w:rsidRDefault="00570B5C" w:rsidP="00570B5C">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232349FC" w14:textId="77777777" w:rsidR="00570B5C" w:rsidRDefault="00570B5C" w:rsidP="00570B5C">
      <w:r>
        <w:br w:type="page"/>
      </w:r>
    </w:p>
    <w:p w14:paraId="1BDA0C5C" w14:textId="71CA2A6F" w:rsidR="00570B5C" w:rsidRDefault="00570B5C" w:rsidP="00570B5C">
      <w:pPr>
        <w:pStyle w:val="Caption"/>
      </w:pPr>
      <w:bookmarkStart w:id="130" w:name="_Ref178864701"/>
      <w:r>
        <w:lastRenderedPageBreak/>
        <w:t xml:space="preserve">Output </w:t>
      </w:r>
      <w:r w:rsidR="00DF5358">
        <w:fldChar w:fldCharType="begin"/>
      </w:r>
      <w:r w:rsidR="00DF5358">
        <w:instrText xml:space="preserve"> STYLEREF 2 \s </w:instrText>
      </w:r>
      <w:r w:rsidR="00DF5358">
        <w:fldChar w:fldCharType="separate"/>
      </w:r>
      <w:r w:rsidR="00920718">
        <w:rPr>
          <w:noProof/>
        </w:rPr>
        <w:t>3.4</w:t>
      </w:r>
      <w:r w:rsidR="00DF5358">
        <w:rPr>
          <w:noProof/>
        </w:rPr>
        <w:fldChar w:fldCharType="end"/>
      </w:r>
      <w:r w:rsidR="007013F7">
        <w:noBreakHyphen/>
      </w:r>
      <w:r w:rsidR="00DF5358">
        <w:fldChar w:fldCharType="begin"/>
      </w:r>
      <w:r w:rsidR="00DF5358">
        <w:instrText xml:space="preserve"> SEQ Output \* ARABIC \s 2 </w:instrText>
      </w:r>
      <w:r w:rsidR="00DF5358">
        <w:fldChar w:fldCharType="separate"/>
      </w:r>
      <w:r w:rsidR="007013F7">
        <w:rPr>
          <w:noProof/>
        </w:rPr>
        <w:t>1</w:t>
      </w:r>
      <w:r w:rsidR="00DF5358">
        <w:rPr>
          <w:noProof/>
        </w:rPr>
        <w:fldChar w:fldCharType="end"/>
      </w:r>
      <w:bookmarkEnd w:id="130"/>
      <w:r>
        <w:t>: Variables in the Analytic Dataset</w:t>
      </w:r>
    </w:p>
    <w:tbl>
      <w:tblPr>
        <w:tblStyle w:val="PlainTable4"/>
        <w:tblW w:w="0" w:type="auto"/>
        <w:tblLook w:val="04A0" w:firstRow="1" w:lastRow="0" w:firstColumn="1" w:lastColumn="0" w:noHBand="0" w:noVBand="1"/>
      </w:tblPr>
      <w:tblGrid>
        <w:gridCol w:w="4327"/>
        <w:gridCol w:w="5033"/>
      </w:tblGrid>
      <w:tr w:rsidR="00570B5C" w:rsidRPr="00CF1815" w14:paraId="7E4223EB" w14:textId="77777777" w:rsidTr="00445E9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718E7A9" w14:textId="77777777" w:rsidR="00570B5C" w:rsidRPr="00CF1815" w:rsidRDefault="00570B5C" w:rsidP="003C29FA">
            <w:pPr>
              <w:jc w:val="center"/>
              <w:rPr>
                <w:rFonts w:eastAsia="Times New Roman" w:cs="Times New Roman"/>
                <w:b w:val="0"/>
                <w:bCs w:val="0"/>
                <w:color w:val="000000"/>
                <w:kern w:val="0"/>
                <w:sz w:val="20"/>
                <w:szCs w:val="20"/>
                <w14:ligatures w14:val="none"/>
              </w:rPr>
            </w:pPr>
            <w:r w:rsidRPr="00CF1815">
              <w:rPr>
                <w:rFonts w:eastAsia="Times New Roman" w:cs="Times New Roman"/>
                <w:color w:val="000000"/>
                <w:kern w:val="0"/>
                <w:sz w:val="20"/>
                <w:szCs w:val="20"/>
                <w14:ligatures w14:val="none"/>
              </w:rPr>
              <w:t>Variable</w:t>
            </w:r>
          </w:p>
        </w:tc>
        <w:tc>
          <w:tcPr>
            <w:tcW w:w="0" w:type="auto"/>
            <w:tcBorders>
              <w:top w:val="single" w:sz="4" w:space="0" w:color="auto"/>
              <w:bottom w:val="single" w:sz="4" w:space="0" w:color="auto"/>
            </w:tcBorders>
            <w:noWrap/>
            <w:vAlign w:val="center"/>
            <w:hideMark/>
          </w:tcPr>
          <w:p w14:paraId="317C07C0" w14:textId="77777777" w:rsidR="00570B5C" w:rsidRPr="00CF1815" w:rsidRDefault="00570B5C" w:rsidP="003C29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0"/>
                <w:szCs w:val="20"/>
                <w14:ligatures w14:val="none"/>
              </w:rPr>
            </w:pPr>
            <w:r>
              <w:rPr>
                <w:rFonts w:eastAsia="Times New Roman" w:cs="Times New Roman"/>
                <w:color w:val="000000"/>
                <w:kern w:val="0"/>
                <w:sz w:val="20"/>
                <w:szCs w:val="20"/>
                <w14:ligatures w14:val="none"/>
              </w:rPr>
              <w:t>Description</w:t>
            </w:r>
          </w:p>
        </w:tc>
      </w:tr>
      <w:tr w:rsidR="00637F6A" w:rsidRPr="00CF1815" w14:paraId="097C993F"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tcBorders>
            <w:noWrap/>
            <w:vAlign w:val="center"/>
          </w:tcPr>
          <w:p w14:paraId="1D66BD65" w14:textId="7D87D9B2" w:rsidR="00637F6A"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Design</w:t>
            </w:r>
          </w:p>
        </w:tc>
      </w:tr>
      <w:tr w:rsidR="00BE129D" w:rsidRPr="00CF1815" w14:paraId="244552FE" w14:textId="77777777" w:rsidTr="00ED5514">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46154D2" w14:textId="6EAE9A14"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PSU_ID</w:t>
            </w:r>
          </w:p>
        </w:tc>
        <w:tc>
          <w:tcPr>
            <w:tcW w:w="0" w:type="auto"/>
            <w:tcBorders>
              <w:top w:val="single" w:sz="4" w:space="0" w:color="auto"/>
            </w:tcBorders>
            <w:vAlign w:val="center"/>
          </w:tcPr>
          <w:p w14:paraId="44FFCC16" w14:textId="00474BBF" w:rsidR="00BE129D" w:rsidRPr="00CF1815"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Primary Sampling Unit (Block Group) ID</w:t>
            </w:r>
          </w:p>
        </w:tc>
      </w:tr>
      <w:tr w:rsidR="00417BFB" w:rsidRPr="00CF1815" w14:paraId="58C8AB3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8D9C70" w14:textId="5AA7BBE2" w:rsidR="00417BFB" w:rsidRPr="00F73DD5" w:rsidRDefault="00BE129D"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STRAT</w:t>
            </w:r>
          </w:p>
        </w:tc>
        <w:tc>
          <w:tcPr>
            <w:tcW w:w="0" w:type="auto"/>
            <w:vAlign w:val="center"/>
          </w:tcPr>
          <w:p w14:paraId="5DB73713" w14:textId="7C4766F2" w:rsidR="00417BFB" w:rsidRPr="00CF1815" w:rsidRDefault="00BE129D"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BE129D">
              <w:rPr>
                <w:rFonts w:eastAsia="Times New Roman" w:cs="Times New Roman"/>
                <w:color w:val="000000"/>
                <w:kern w:val="0"/>
                <w:sz w:val="20"/>
                <w:szCs w:val="20"/>
                <w14:ligatures w14:val="none"/>
              </w:rPr>
              <w:t>Stratification Variable ID</w:t>
            </w:r>
          </w:p>
        </w:tc>
      </w:tr>
      <w:tr w:rsidR="00BE129D" w:rsidRPr="00CF1815" w14:paraId="514B1FA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AED0E78" w14:textId="5BC9D133" w:rsidR="00BE129D" w:rsidRPr="00F73DD5" w:rsidRDefault="00BE129D" w:rsidP="00BE129D">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HH_ID</w:t>
            </w:r>
          </w:p>
        </w:tc>
        <w:tc>
          <w:tcPr>
            <w:tcW w:w="0" w:type="auto"/>
            <w:vAlign w:val="center"/>
          </w:tcPr>
          <w:p w14:paraId="0350E418" w14:textId="7B61CE0F" w:rsidR="00BE129D" w:rsidRDefault="00BE129D" w:rsidP="00BE129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Secondary Sampling Unit (Household) ID</w:t>
            </w:r>
          </w:p>
        </w:tc>
      </w:tr>
      <w:tr w:rsidR="00BE129D" w:rsidRPr="00CF1815" w14:paraId="054C696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255C6818" w14:textId="3DCCD3FD" w:rsidR="00BE129D" w:rsidRPr="00F73DD5" w:rsidRDefault="00BE129D" w:rsidP="00BE129D">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ID</w:t>
            </w:r>
          </w:p>
        </w:tc>
        <w:tc>
          <w:tcPr>
            <w:tcW w:w="0" w:type="auto"/>
            <w:tcBorders>
              <w:bottom w:val="single" w:sz="4" w:space="0" w:color="auto"/>
            </w:tcBorders>
            <w:vAlign w:val="center"/>
          </w:tcPr>
          <w:p w14:paraId="65122CC5" w14:textId="320803B2" w:rsidR="00BE129D" w:rsidRPr="00CF1815" w:rsidRDefault="00BE129D" w:rsidP="00BE129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Participant ID</w:t>
            </w:r>
          </w:p>
        </w:tc>
      </w:tr>
      <w:tr w:rsidR="00637F6A" w:rsidRPr="00CF1815" w14:paraId="7553D45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1932734" w14:textId="4205DD49"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Baseline/Visit 1</w:t>
            </w:r>
          </w:p>
        </w:tc>
      </w:tr>
      <w:tr w:rsidR="00417BFB" w:rsidRPr="00CF1815" w14:paraId="07AE0661"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4A68E00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AGEGROUP_C6</w:t>
            </w:r>
          </w:p>
        </w:tc>
        <w:tc>
          <w:tcPr>
            <w:tcW w:w="0" w:type="auto"/>
            <w:tcBorders>
              <w:top w:val="single" w:sz="4" w:space="0" w:color="auto"/>
            </w:tcBorders>
            <w:vAlign w:val="center"/>
            <w:hideMark/>
          </w:tcPr>
          <w:p w14:paraId="3467A83D" w14:textId="1706B326"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Age Groups</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1=Ages 18-24, 2=Ages 25-34, 3=Ages 35-44, 4=Ages 45-54, 5=Ages 55-64, 6=Ages 65+</w:t>
            </w:r>
          </w:p>
        </w:tc>
      </w:tr>
      <w:tr w:rsidR="00417BFB" w:rsidRPr="00CF1815" w14:paraId="4AF5699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A375F07"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BKGRD1_C7NOMISS</w:t>
            </w:r>
          </w:p>
        </w:tc>
        <w:tc>
          <w:tcPr>
            <w:tcW w:w="0" w:type="auto"/>
            <w:vAlign w:val="center"/>
            <w:hideMark/>
          </w:tcPr>
          <w:p w14:paraId="79455453" w14:textId="41C5D9F4" w:rsidR="00417BFB"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Hispanic/Latino Background</w:t>
            </w:r>
            <w:r w:rsidR="00F12C2C">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p>
          <w:p w14:paraId="73C0EA9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0=Dominican, 1=Central American, 2=Cuban, 3=Mexican, 4=Puerto-Rican, 5=South American, 6=More than one heritage/Other</w:t>
            </w:r>
            <w:r>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t>DK/Refused, Missing</w:t>
            </w:r>
          </w:p>
        </w:tc>
      </w:tr>
      <w:tr w:rsidR="00AE540C" w:rsidRPr="00CF1815" w14:paraId="5720B048"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C940615" w14:textId="20BE1727" w:rsidR="00AE540C" w:rsidRDefault="00AE540C" w:rsidP="00AE540C">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CENTERNUM</w:t>
            </w:r>
          </w:p>
        </w:tc>
        <w:tc>
          <w:tcPr>
            <w:tcW w:w="0" w:type="auto"/>
            <w:vAlign w:val="center"/>
          </w:tcPr>
          <w:p w14:paraId="05BA4CCB" w14:textId="378AFCD3" w:rsidR="00AE540C" w:rsidRDefault="00AE540C" w:rsidP="00AE540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Participant's Field Center</w:t>
            </w:r>
            <w:r>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1=Bronx, 2=Chicago, 3=Miami, 4=San Diego</w:t>
            </w:r>
          </w:p>
        </w:tc>
      </w:tr>
      <w:tr w:rsidR="00417BFB" w:rsidRPr="00CF1815" w14:paraId="4A3180EE"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4A2EFD" w14:textId="625E5961" w:rsidR="00417BFB" w:rsidRPr="00F73DD5" w:rsidRDefault="00F12C2C" w:rsidP="003C29FA">
            <w:pPr>
              <w:jc w:val="center"/>
              <w:rPr>
                <w:rFonts w:eastAsia="Times New Roman" w:cs="Times New Roman"/>
                <w:b w:val="0"/>
                <w:bCs w:val="0"/>
                <w:color w:val="000000"/>
                <w:kern w:val="0"/>
                <w:sz w:val="20"/>
                <w:szCs w:val="20"/>
                <w14:ligatures w14:val="none"/>
              </w:rPr>
            </w:pPr>
            <w:r>
              <w:rPr>
                <w:rFonts w:eastAsia="Times New Roman" w:cs="Times New Roman"/>
                <w:b w:val="0"/>
                <w:bCs w:val="0"/>
                <w:color w:val="000000"/>
                <w:kern w:val="0"/>
                <w:sz w:val="20"/>
                <w:szCs w:val="20"/>
                <w14:ligatures w14:val="none"/>
              </w:rPr>
              <w:t>SEX</w:t>
            </w:r>
          </w:p>
        </w:tc>
        <w:tc>
          <w:tcPr>
            <w:tcW w:w="0" w:type="auto"/>
            <w:vAlign w:val="center"/>
            <w:hideMark/>
          </w:tcPr>
          <w:p w14:paraId="05F95B55" w14:textId="5E474639"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Sex</w:t>
            </w:r>
            <w:r w:rsidR="00F12C2C">
              <w:rPr>
                <w:rFonts w:eastAsia="Times New Roman" w:cs="Times New Roman"/>
                <w:color w:val="000000"/>
                <w:kern w:val="0"/>
                <w:sz w:val="20"/>
                <w:szCs w:val="20"/>
                <w14:ligatures w14:val="none"/>
              </w:rPr>
              <w:t>, Visit 1</w:t>
            </w:r>
            <w:r>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0=Female, 1=Male</w:t>
            </w:r>
          </w:p>
        </w:tc>
      </w:tr>
      <w:tr w:rsidR="00417BFB" w:rsidRPr="00CF1815" w14:paraId="75E764A2"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2BF503"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WEIGHT_FINAL_NORM_OVERALL</w:t>
            </w:r>
          </w:p>
        </w:tc>
        <w:tc>
          <w:tcPr>
            <w:tcW w:w="0" w:type="auto"/>
            <w:vAlign w:val="center"/>
            <w:hideMark/>
          </w:tcPr>
          <w:p w14:paraId="79636A06"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1</w:t>
            </w:r>
          </w:p>
        </w:tc>
      </w:tr>
      <w:tr w:rsidR="00417BFB" w:rsidRPr="00CF1815" w14:paraId="5766752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0C8FD0"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SBP5_V1</w:t>
            </w:r>
          </w:p>
        </w:tc>
        <w:tc>
          <w:tcPr>
            <w:tcW w:w="0" w:type="auto"/>
            <w:vAlign w:val="center"/>
            <w:hideMark/>
          </w:tcPr>
          <w:p w14:paraId="01F60D3C" w14:textId="77777777"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1</w:t>
            </w:r>
          </w:p>
        </w:tc>
      </w:tr>
      <w:tr w:rsidR="00417BFB" w:rsidRPr="00CF1815" w14:paraId="4F91E4A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A89E5B"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BMI_V1</w:t>
            </w:r>
          </w:p>
        </w:tc>
        <w:tc>
          <w:tcPr>
            <w:tcW w:w="0" w:type="auto"/>
            <w:vAlign w:val="center"/>
            <w:hideMark/>
          </w:tcPr>
          <w:p w14:paraId="2FCFBCFC" w14:textId="77777777"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1</w:t>
            </w:r>
          </w:p>
        </w:tc>
      </w:tr>
      <w:tr w:rsidR="001431B1" w:rsidRPr="00CF1815" w14:paraId="73F81780"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50F948A" w14:textId="56A01F57" w:rsidR="001431B1" w:rsidRPr="00F73DD5" w:rsidRDefault="001431B1"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w:t>
            </w:r>
          </w:p>
        </w:tc>
        <w:tc>
          <w:tcPr>
            <w:tcW w:w="0" w:type="auto"/>
            <w:vAlign w:val="center"/>
          </w:tcPr>
          <w:p w14:paraId="53ED8BEE" w14:textId="77777777" w:rsidR="001431B1"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1:</w:t>
            </w:r>
          </w:p>
          <w:p w14:paraId="61C23F02" w14:textId="30DE27B6" w:rsidR="001431B1" w:rsidRPr="00CF1815" w:rsidRDefault="001431B1"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417BFB" w:rsidRPr="00CF1815" w14:paraId="132D65C3"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AFE34C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US_BORN</w:t>
            </w:r>
          </w:p>
        </w:tc>
        <w:tc>
          <w:tcPr>
            <w:tcW w:w="0" w:type="auto"/>
            <w:vAlign w:val="center"/>
            <w:hideMark/>
          </w:tcPr>
          <w:p w14:paraId="753BD37D" w14:textId="7A217340"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Born in mainland 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0=Not born in 50 US States/DC, 1=Born in 50 US States/DC Only</w:t>
            </w:r>
          </w:p>
        </w:tc>
      </w:tr>
      <w:tr w:rsidR="00417BFB" w:rsidRPr="00CF1815" w14:paraId="474D631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FA5AD59"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EMPLOYED</w:t>
            </w:r>
          </w:p>
        </w:tc>
        <w:tc>
          <w:tcPr>
            <w:tcW w:w="0" w:type="auto"/>
            <w:vAlign w:val="center"/>
            <w:hideMark/>
          </w:tcPr>
          <w:p w14:paraId="21F8226D" w14:textId="704F4A25" w:rsidR="00417BFB" w:rsidRPr="00CF1815" w:rsidRDefault="00417BFB" w:rsidP="003C29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Employment Status</w:t>
            </w:r>
            <w:r w:rsidR="00773AC6">
              <w:rPr>
                <w:rFonts w:eastAsia="Times New Roman" w:cs="Times New Roman"/>
                <w:color w:val="000000"/>
                <w:kern w:val="0"/>
                <w:sz w:val="20"/>
                <w:szCs w:val="20"/>
                <w14:ligatures w14:val="none"/>
              </w:rPr>
              <w:t xml:space="preserve">, </w:t>
            </w:r>
            <w:proofErr w:type="gramStart"/>
            <w:r w:rsidR="00773AC6">
              <w:rPr>
                <w:rFonts w:eastAsia="Times New Roman" w:cs="Times New Roman"/>
                <w:color w:val="000000"/>
                <w:kern w:val="0"/>
                <w:sz w:val="20"/>
                <w:szCs w:val="20"/>
                <w14:ligatures w14:val="none"/>
              </w:rPr>
              <w:t>Visit</w:t>
            </w:r>
            <w:proofErr w:type="gramEnd"/>
            <w:r w:rsidR="00773AC6">
              <w:rPr>
                <w:rFonts w:eastAsia="Times New Roman" w:cs="Times New Roman"/>
                <w:color w:val="000000"/>
                <w:kern w:val="0"/>
                <w:sz w:val="20"/>
                <w:szCs w:val="20"/>
                <w14:ligatures w14:val="none"/>
              </w:rPr>
              <w:t xml:space="preserve"> 1</w:t>
            </w:r>
            <w:r w:rsidRPr="00CF1815">
              <w:rPr>
                <w:rFonts w:eastAsia="Times New Roman" w:cs="Times New Roman"/>
                <w:color w:val="000000"/>
                <w:kern w:val="0"/>
                <w:sz w:val="20"/>
                <w:szCs w:val="20"/>
                <w14:ligatures w14:val="none"/>
              </w:rPr>
              <w:t xml:space="preserve">: </w:t>
            </w:r>
            <w:r w:rsidRPr="00CF1815">
              <w:rPr>
                <w:rFonts w:eastAsia="Times New Roman" w:cs="Times New Roman"/>
                <w:color w:val="000000"/>
                <w:kern w:val="0"/>
                <w:sz w:val="20"/>
                <w:szCs w:val="20"/>
                <w14:ligatures w14:val="none"/>
              </w:rPr>
              <w:br/>
              <w:t>1=Retired and not currently employed, 2=Not retired and not currently employed, 3=Employed part-time (&lt;=35 hours/week), 4=Employed full-time (&gt;35 hours/week)</w:t>
            </w:r>
          </w:p>
        </w:tc>
      </w:tr>
      <w:tr w:rsidR="00417BFB" w:rsidRPr="00CF1815" w14:paraId="3CC0030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7EDEA192" w14:textId="77777777" w:rsidR="00417BFB" w:rsidRPr="00F73DD5" w:rsidRDefault="00417BFB" w:rsidP="003C29FA">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EDUCATION_C3</w:t>
            </w:r>
          </w:p>
        </w:tc>
        <w:tc>
          <w:tcPr>
            <w:tcW w:w="0" w:type="auto"/>
            <w:tcBorders>
              <w:bottom w:val="single" w:sz="4" w:space="0" w:color="auto"/>
            </w:tcBorders>
            <w:vAlign w:val="center"/>
            <w:hideMark/>
          </w:tcPr>
          <w:p w14:paraId="3DE95DCB" w14:textId="2CDC5CDC" w:rsidR="00417BFB" w:rsidRPr="00CF1815" w:rsidRDefault="00417BFB"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Education Status</w:t>
            </w:r>
            <w:r w:rsidR="00773AC6">
              <w:rPr>
                <w:rFonts w:eastAsia="Times New Roman" w:cs="Times New Roman"/>
                <w:color w:val="000000"/>
                <w:kern w:val="0"/>
                <w:sz w:val="20"/>
                <w:szCs w:val="20"/>
                <w14:ligatures w14:val="none"/>
              </w:rPr>
              <w:t>, Visit 1</w:t>
            </w:r>
            <w:r w:rsidRPr="00CF1815">
              <w:rPr>
                <w:rFonts w:eastAsia="Times New Roman" w:cs="Times New Roman"/>
                <w:color w:val="000000"/>
                <w:kern w:val="0"/>
                <w:sz w:val="20"/>
                <w:szCs w:val="20"/>
                <w14:ligatures w14:val="none"/>
              </w:rPr>
              <w:t>:</w:t>
            </w:r>
            <w:r w:rsidRPr="00CF1815">
              <w:rPr>
                <w:rFonts w:eastAsia="Times New Roman" w:cs="Times New Roman"/>
                <w:color w:val="000000"/>
                <w:kern w:val="0"/>
                <w:sz w:val="20"/>
                <w:szCs w:val="20"/>
                <w14:ligatures w14:val="none"/>
              </w:rPr>
              <w:br/>
              <w:t xml:space="preserve"> 1=Less Than High School, 2=High School or Equivalent, 3=Greater than High School or Equivalent</w:t>
            </w:r>
          </w:p>
        </w:tc>
      </w:tr>
      <w:tr w:rsidR="00637F6A" w:rsidRPr="00CF1815" w14:paraId="5B168A73"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207F9F7F" w14:textId="06E21420" w:rsidR="00637F6A" w:rsidRPr="00CF1815" w:rsidRDefault="00637F6A" w:rsidP="003C29FA">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2</w:t>
            </w:r>
          </w:p>
        </w:tc>
      </w:tr>
      <w:tr w:rsidR="00417BFB" w:rsidRPr="00CF1815" w14:paraId="230C754E" w14:textId="77777777" w:rsidTr="0002651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2D41B615" w14:textId="129A493B" w:rsidR="00417BFB" w:rsidRPr="00F73DD5" w:rsidRDefault="00026519" w:rsidP="003C29FA">
            <w:pPr>
              <w:jc w:val="center"/>
              <w:rPr>
                <w:rFonts w:eastAsia="Times New Roman" w:cs="Times New Roman"/>
                <w:b w:val="0"/>
                <w:bCs w:val="0"/>
                <w:color w:val="000000"/>
                <w:kern w:val="0"/>
                <w:sz w:val="20"/>
                <w:szCs w:val="20"/>
                <w14:ligatures w14:val="none"/>
              </w:rPr>
            </w:pPr>
            <w:r w:rsidRPr="00026519">
              <w:rPr>
                <w:rFonts w:eastAsia="Times New Roman" w:cs="Times New Roman"/>
                <w:b w:val="0"/>
                <w:bCs w:val="0"/>
                <w:color w:val="000000"/>
                <w:kern w:val="0"/>
                <w:sz w:val="20"/>
                <w:szCs w:val="20"/>
                <w14:ligatures w14:val="none"/>
              </w:rPr>
              <w:t>PARTICIPANT_V2</w:t>
            </w:r>
          </w:p>
        </w:tc>
        <w:tc>
          <w:tcPr>
            <w:tcW w:w="0" w:type="auto"/>
            <w:tcBorders>
              <w:top w:val="single" w:sz="4" w:space="0" w:color="auto"/>
            </w:tcBorders>
            <w:vAlign w:val="center"/>
          </w:tcPr>
          <w:p w14:paraId="4CF30B7C" w14:textId="70245EB8" w:rsidR="00417BFB" w:rsidRPr="00CF1815" w:rsidRDefault="00026519" w:rsidP="003C29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w:t>
            </w:r>
            <w:r>
              <w:rPr>
                <w:sz w:val="20"/>
                <w:szCs w:val="20"/>
              </w:rPr>
              <w:t>2</w:t>
            </w:r>
            <w:r w:rsidRPr="00026519">
              <w:rPr>
                <w:sz w:val="20"/>
                <w:szCs w:val="20"/>
              </w:rPr>
              <w:t xml:space="preserve"> participants </w:t>
            </w:r>
            <w:r>
              <w:rPr>
                <w:sz w:val="20"/>
                <w:szCs w:val="20"/>
              </w:rPr>
              <w:t>Indicator</w:t>
            </w:r>
          </w:p>
        </w:tc>
      </w:tr>
      <w:tr w:rsidR="00026519" w:rsidRPr="00CF1815" w14:paraId="71B6817F"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24999EF" w14:textId="6543299D"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WEIGHT_NORM_OVERALL_V2</w:t>
            </w:r>
          </w:p>
        </w:tc>
        <w:tc>
          <w:tcPr>
            <w:tcW w:w="0" w:type="auto"/>
            <w:vAlign w:val="center"/>
          </w:tcPr>
          <w:p w14:paraId="0CA359BE" w14:textId="5CA04BB8"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Visit 2</w:t>
            </w:r>
          </w:p>
        </w:tc>
      </w:tr>
      <w:tr w:rsidR="00026519" w:rsidRPr="00CF1815" w14:paraId="37E0BD1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FD025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YRS_BTWN_V1V2</w:t>
            </w:r>
          </w:p>
        </w:tc>
        <w:tc>
          <w:tcPr>
            <w:tcW w:w="0" w:type="auto"/>
            <w:vAlign w:val="center"/>
            <w:hideMark/>
          </w:tcPr>
          <w:p w14:paraId="184F5E48"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2 (years)</w:t>
            </w:r>
          </w:p>
        </w:tc>
      </w:tr>
      <w:tr w:rsidR="00026519" w:rsidRPr="00CF1815" w14:paraId="454782B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C3A38D"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SBP5_V2</w:t>
            </w:r>
          </w:p>
        </w:tc>
        <w:tc>
          <w:tcPr>
            <w:tcW w:w="0" w:type="auto"/>
            <w:vAlign w:val="center"/>
            <w:hideMark/>
          </w:tcPr>
          <w:p w14:paraId="436643E5"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2</w:t>
            </w:r>
          </w:p>
        </w:tc>
      </w:tr>
      <w:tr w:rsidR="00026519" w:rsidRPr="00CF1815" w14:paraId="386FD795"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6E1D6A"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BMI_V2</w:t>
            </w:r>
          </w:p>
        </w:tc>
        <w:tc>
          <w:tcPr>
            <w:tcW w:w="0" w:type="auto"/>
            <w:vAlign w:val="center"/>
            <w:hideMark/>
          </w:tcPr>
          <w:p w14:paraId="126B462D"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2</w:t>
            </w:r>
          </w:p>
        </w:tc>
      </w:tr>
      <w:tr w:rsidR="00026519" w:rsidRPr="00CF1815" w14:paraId="5C3BB857"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15A386EE" w14:textId="50513DDB"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HYPERTENSION2_V2</w:t>
            </w:r>
          </w:p>
        </w:tc>
        <w:tc>
          <w:tcPr>
            <w:tcW w:w="0" w:type="auto"/>
            <w:tcBorders>
              <w:bottom w:val="single" w:sz="4" w:space="0" w:color="auto"/>
            </w:tcBorders>
            <w:vAlign w:val="center"/>
          </w:tcPr>
          <w:p w14:paraId="36A7C4E7" w14:textId="4D6BAFCC" w:rsidR="00026519"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2:</w:t>
            </w:r>
          </w:p>
          <w:p w14:paraId="3D7C14EE" w14:textId="5D39A2B0"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r w:rsidR="00026519" w:rsidRPr="00CF1815" w14:paraId="65270D6A"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2"/>
            <w:tcBorders>
              <w:top w:val="single" w:sz="4" w:space="0" w:color="auto"/>
              <w:bottom w:val="single" w:sz="4" w:space="0" w:color="auto"/>
            </w:tcBorders>
            <w:noWrap/>
            <w:vAlign w:val="center"/>
          </w:tcPr>
          <w:p w14:paraId="376CD4A8" w14:textId="01A247F3" w:rsidR="00026519" w:rsidRPr="00CF1815" w:rsidRDefault="00026519" w:rsidP="00026519">
            <w:pPr>
              <w:jc w:val="center"/>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Visit 3</w:t>
            </w:r>
          </w:p>
        </w:tc>
      </w:tr>
      <w:tr w:rsidR="00026519" w:rsidRPr="00CF1815" w14:paraId="4B57FC6B"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tcPr>
          <w:p w14:paraId="35AE418D" w14:textId="4690497A" w:rsidR="00026519" w:rsidRPr="00F73DD5" w:rsidRDefault="00026519" w:rsidP="00026519">
            <w:pPr>
              <w:jc w:val="center"/>
              <w:rPr>
                <w:rFonts w:eastAsia="Times New Roman" w:cs="Times New Roman"/>
                <w:b w:val="0"/>
                <w:bCs w:val="0"/>
                <w:color w:val="000000"/>
                <w:kern w:val="0"/>
                <w:sz w:val="20"/>
                <w:szCs w:val="20"/>
                <w14:ligatures w14:val="none"/>
              </w:rPr>
            </w:pPr>
            <w:r w:rsidRPr="00FC0E0A">
              <w:rPr>
                <w:rFonts w:eastAsia="Times New Roman" w:cs="Times New Roman"/>
                <w:b w:val="0"/>
                <w:bCs w:val="0"/>
                <w:color w:val="000000"/>
                <w:kern w:val="0"/>
                <w:sz w:val="20"/>
                <w:szCs w:val="20"/>
                <w14:ligatures w14:val="none"/>
              </w:rPr>
              <w:t>PARTICIPANT_EXAMONLY_V3</w:t>
            </w:r>
          </w:p>
        </w:tc>
        <w:tc>
          <w:tcPr>
            <w:tcW w:w="0" w:type="auto"/>
            <w:tcBorders>
              <w:top w:val="single" w:sz="4" w:space="0" w:color="auto"/>
            </w:tcBorders>
            <w:vAlign w:val="center"/>
          </w:tcPr>
          <w:p w14:paraId="79159091" w14:textId="1B65D711" w:rsidR="00026519" w:rsidRPr="00FC0E0A"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026519">
              <w:rPr>
                <w:sz w:val="20"/>
                <w:szCs w:val="20"/>
              </w:rPr>
              <w:t xml:space="preserve">Visit 3 participants with in-person exam </w:t>
            </w:r>
            <w:r>
              <w:rPr>
                <w:sz w:val="20"/>
                <w:szCs w:val="20"/>
              </w:rPr>
              <w:t>Indicator</w:t>
            </w:r>
          </w:p>
        </w:tc>
      </w:tr>
      <w:tr w:rsidR="00026519" w:rsidRPr="00CF1815" w14:paraId="415834B0"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77EE51B" w14:textId="2F455594" w:rsidR="00026519" w:rsidRPr="00F73DD5" w:rsidRDefault="00026519" w:rsidP="00026519">
            <w:pPr>
              <w:jc w:val="center"/>
              <w:rPr>
                <w:rFonts w:eastAsia="Times New Roman" w:cs="Times New Roman"/>
                <w:color w:val="000000"/>
                <w:kern w:val="0"/>
                <w:sz w:val="20"/>
                <w:szCs w:val="20"/>
                <w14:ligatures w14:val="none"/>
              </w:rPr>
            </w:pPr>
            <w:r w:rsidRPr="00F73DD5">
              <w:rPr>
                <w:rFonts w:eastAsia="Times New Roman" w:cs="Times New Roman"/>
                <w:b w:val="0"/>
                <w:bCs w:val="0"/>
                <w:color w:val="000000"/>
                <w:kern w:val="0"/>
                <w:sz w:val="20"/>
                <w:szCs w:val="20"/>
                <w14:ligatures w14:val="none"/>
              </w:rPr>
              <w:t>WEIGHT_NORM_OVERALL_EXAMONLY_V3</w:t>
            </w:r>
          </w:p>
        </w:tc>
        <w:tc>
          <w:tcPr>
            <w:tcW w:w="0" w:type="auto"/>
            <w:vAlign w:val="center"/>
          </w:tcPr>
          <w:p w14:paraId="0A282676" w14:textId="11F0ED41"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Overall Sampling Weights, excluding those with phone interview only, Visit 3</w:t>
            </w:r>
          </w:p>
        </w:tc>
      </w:tr>
      <w:tr w:rsidR="00026519" w:rsidRPr="00CF1815" w14:paraId="7ADC96A4"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B6486"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YRS_BTWN_V1V3</w:t>
            </w:r>
          </w:p>
        </w:tc>
        <w:tc>
          <w:tcPr>
            <w:tcW w:w="0" w:type="auto"/>
            <w:vAlign w:val="center"/>
            <w:hideMark/>
          </w:tcPr>
          <w:p w14:paraId="5DCC1F60"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Elapsed time between visits 1 and 3 (years)</w:t>
            </w:r>
          </w:p>
        </w:tc>
      </w:tr>
      <w:tr w:rsidR="00026519" w:rsidRPr="00CF1815" w14:paraId="494F904C"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B8BF99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SBP5_V3</w:t>
            </w:r>
          </w:p>
        </w:tc>
        <w:tc>
          <w:tcPr>
            <w:tcW w:w="0" w:type="auto"/>
            <w:vAlign w:val="center"/>
            <w:hideMark/>
          </w:tcPr>
          <w:p w14:paraId="43F2811A" w14:textId="77777777"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Average Systolic (mm Hg), Visit 3</w:t>
            </w:r>
          </w:p>
        </w:tc>
      </w:tr>
      <w:tr w:rsidR="00026519" w:rsidRPr="00CF1815" w14:paraId="234D3096" w14:textId="77777777" w:rsidTr="00445E95">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5F82E3" w14:textId="77777777"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BMI_V3</w:t>
            </w:r>
          </w:p>
        </w:tc>
        <w:tc>
          <w:tcPr>
            <w:tcW w:w="0" w:type="auto"/>
            <w:vAlign w:val="center"/>
            <w:hideMark/>
          </w:tcPr>
          <w:p w14:paraId="472CF8AF" w14:textId="77777777" w:rsidR="00026519" w:rsidRPr="00CF1815" w:rsidRDefault="00026519" w:rsidP="0002651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0"/>
                <w:szCs w:val="20"/>
                <w14:ligatures w14:val="none"/>
              </w:rPr>
            </w:pPr>
            <w:r w:rsidRPr="00CF1815">
              <w:rPr>
                <w:rFonts w:eastAsia="Times New Roman" w:cs="Times New Roman"/>
                <w:color w:val="000000"/>
                <w:kern w:val="0"/>
                <w:sz w:val="20"/>
                <w:szCs w:val="20"/>
                <w14:ligatures w14:val="none"/>
              </w:rPr>
              <w:t>BMI (kg/m</w:t>
            </w:r>
            <w:r w:rsidRPr="00273C50">
              <w:rPr>
                <w:rFonts w:eastAsia="Times New Roman" w:cs="Times New Roman"/>
                <w:color w:val="000000"/>
                <w:kern w:val="0"/>
                <w:sz w:val="20"/>
                <w:szCs w:val="20"/>
                <w:vertAlign w:val="superscript"/>
                <w14:ligatures w14:val="none"/>
              </w:rPr>
              <w:t>2</w:t>
            </w:r>
            <w:r w:rsidRPr="00CF1815">
              <w:rPr>
                <w:rFonts w:eastAsia="Times New Roman" w:cs="Times New Roman"/>
                <w:color w:val="000000"/>
                <w:kern w:val="0"/>
                <w:sz w:val="20"/>
                <w:szCs w:val="20"/>
                <w14:ligatures w14:val="none"/>
              </w:rPr>
              <w:t>), Visit 3</w:t>
            </w:r>
          </w:p>
        </w:tc>
      </w:tr>
      <w:tr w:rsidR="00026519" w:rsidRPr="00CF1815" w14:paraId="745391F7" w14:textId="77777777" w:rsidTr="00445E9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F65B343" w14:textId="1FDCE7BF" w:rsidR="00026519" w:rsidRPr="00F73DD5" w:rsidRDefault="00026519" w:rsidP="00026519">
            <w:pPr>
              <w:jc w:val="center"/>
              <w:rPr>
                <w:rFonts w:eastAsia="Times New Roman" w:cs="Times New Roman"/>
                <w:b w:val="0"/>
                <w:bCs w:val="0"/>
                <w:color w:val="000000"/>
                <w:kern w:val="0"/>
                <w:sz w:val="20"/>
                <w:szCs w:val="20"/>
                <w14:ligatures w14:val="none"/>
              </w:rPr>
            </w:pPr>
            <w:r w:rsidRPr="00F73DD5">
              <w:rPr>
                <w:rFonts w:eastAsia="Times New Roman" w:cs="Times New Roman"/>
                <w:b w:val="0"/>
                <w:bCs w:val="0"/>
                <w:color w:val="000000"/>
                <w:kern w:val="0"/>
                <w:sz w:val="20"/>
                <w:szCs w:val="20"/>
                <w14:ligatures w14:val="none"/>
              </w:rPr>
              <w:t>HYPERTENSION2_V3</w:t>
            </w:r>
          </w:p>
        </w:tc>
        <w:tc>
          <w:tcPr>
            <w:tcW w:w="0" w:type="auto"/>
            <w:vAlign w:val="center"/>
          </w:tcPr>
          <w:p w14:paraId="7BF295E7" w14:textId="0FDD5303" w:rsidR="00026519"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sidRPr="001431B1">
              <w:rPr>
                <w:rFonts w:eastAsia="Times New Roman" w:cs="Times New Roman"/>
                <w:color w:val="000000"/>
                <w:kern w:val="0"/>
                <w:sz w:val="20"/>
                <w:szCs w:val="20"/>
                <w14:ligatures w14:val="none"/>
              </w:rPr>
              <w:t>Hypertension using NHANES definition</w:t>
            </w:r>
            <w:r>
              <w:rPr>
                <w:rFonts w:eastAsia="Times New Roman" w:cs="Times New Roman"/>
                <w:color w:val="000000"/>
                <w:kern w:val="0"/>
                <w:sz w:val="20"/>
                <w:szCs w:val="20"/>
                <w14:ligatures w14:val="none"/>
              </w:rPr>
              <w:t>, Visit 3:</w:t>
            </w:r>
          </w:p>
          <w:p w14:paraId="2B9AFFC9" w14:textId="246DACC4" w:rsidR="00026519" w:rsidRPr="00CF1815" w:rsidRDefault="00026519" w:rsidP="0002651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t>0=No, 1=Yes</w:t>
            </w:r>
          </w:p>
        </w:tc>
      </w:tr>
    </w:tbl>
    <w:p w14:paraId="04055BF7" w14:textId="6E89DA6B" w:rsidR="00CC2C17" w:rsidRDefault="00CC2C17" w:rsidP="00570B5C">
      <w:r>
        <w:br w:type="page"/>
      </w:r>
    </w:p>
    <w:p w14:paraId="6AB7D541" w14:textId="77777777" w:rsidR="00EC1333" w:rsidRDefault="00EC1333" w:rsidP="00CC2C17"/>
    <w:p w14:paraId="297D0917" w14:textId="77777777" w:rsidR="00EC1333" w:rsidRPr="00551FE2" w:rsidRDefault="00EC1333" w:rsidP="00EC1333">
      <w:pPr>
        <w:pStyle w:val="Heading2"/>
      </w:pPr>
      <w:bookmarkStart w:id="131" w:name="_Toc211703354"/>
      <w:r w:rsidRPr="00551FE2">
        <w:t>Data Management: wide-format and long-format</w:t>
      </w:r>
      <w:bookmarkEnd w:id="131"/>
    </w:p>
    <w:p w14:paraId="3CD26F1A" w14:textId="77777777" w:rsidR="00EC1333" w:rsidRDefault="00EC1333" w:rsidP="00EC1333">
      <w:pPr>
        <w:rPr>
          <w:szCs w:val="24"/>
        </w:rPr>
      </w:pPr>
      <w:r>
        <w:rPr>
          <w:szCs w:val="24"/>
        </w:rPr>
        <w:t xml:space="preserve">For longitudinal data, there are two ways to format the data for analysis, wide-format and long-format. </w:t>
      </w:r>
      <w:r w:rsidRPr="002D5455">
        <w:rPr>
          <w:szCs w:val="24"/>
        </w:rPr>
        <w:t xml:space="preserve">In the </w:t>
      </w:r>
      <w:r w:rsidRPr="00B65570">
        <w:rPr>
          <w:b/>
          <w:bCs/>
          <w:szCs w:val="24"/>
        </w:rPr>
        <w:t>wide-format data</w:t>
      </w:r>
      <w:r w:rsidRPr="002D5455">
        <w:rPr>
          <w:szCs w:val="24"/>
        </w:rPr>
        <w:t>, each participant has one record with separate variables for repeated measures at each follow-up visit. For example, BMI measurements at Visits 1</w:t>
      </w:r>
      <w:r>
        <w:rPr>
          <w:szCs w:val="24"/>
        </w:rPr>
        <w:t xml:space="preserve">, 2, </w:t>
      </w:r>
      <w:r w:rsidRPr="002D5455">
        <w:rPr>
          <w:szCs w:val="24"/>
        </w:rPr>
        <w:t>3 would be represented as three distinct variables: BMI_V1, BMI_V2, and BMI_V3.</w:t>
      </w:r>
      <w:r>
        <w:rPr>
          <w:szCs w:val="24"/>
        </w:rPr>
        <w:t xml:space="preserve"> In contrast, in t</w:t>
      </w:r>
      <w:r w:rsidRPr="002D5455">
        <w:rPr>
          <w:szCs w:val="24"/>
        </w:rPr>
        <w:t xml:space="preserve">he </w:t>
      </w:r>
      <w:r w:rsidRPr="00B65570">
        <w:rPr>
          <w:b/>
          <w:bCs/>
          <w:szCs w:val="24"/>
        </w:rPr>
        <w:t>long-format data</w:t>
      </w:r>
      <w:r>
        <w:rPr>
          <w:szCs w:val="24"/>
        </w:rPr>
        <w:t xml:space="preserve"> there is only one variable with the measurement (BMI) and a variable to identify the clinic visit (VISIT), and there are </w:t>
      </w:r>
      <w:r w:rsidRPr="002D5455">
        <w:rPr>
          <w:szCs w:val="24"/>
        </w:rPr>
        <w:t xml:space="preserve">multiple records per participant, one for each visit. For </w:t>
      </w:r>
      <w:r>
        <w:rPr>
          <w:szCs w:val="24"/>
        </w:rPr>
        <w:t>example</w:t>
      </w:r>
      <w:r w:rsidRPr="002D5455">
        <w:rPr>
          <w:szCs w:val="24"/>
        </w:rPr>
        <w:t>,</w:t>
      </w:r>
      <w:r>
        <w:rPr>
          <w:szCs w:val="24"/>
        </w:rPr>
        <w:t xml:space="preserve"> a participant would have one record for BMI at Visit 1, another record for BMI at Visit 2, and a third record for BMI at Visit 3. </w:t>
      </w:r>
    </w:p>
    <w:p w14:paraId="16FFAF36" w14:textId="2711A370" w:rsidR="00CC2C17" w:rsidRDefault="00C4635B" w:rsidP="00CC2C17">
      <w:r>
        <w:br w:type="page"/>
      </w:r>
    </w:p>
    <w:p w14:paraId="39FAFE26" w14:textId="305F362E" w:rsidR="00CC2C17" w:rsidRDefault="00CC2C17" w:rsidP="00570B5C">
      <w:pPr>
        <w:sectPr w:rsidR="00CC2C17" w:rsidSect="00070B29">
          <w:headerReference w:type="default" r:id="rId23"/>
          <w:pgSz w:w="12240" w:h="15840"/>
          <w:pgMar w:top="1440" w:right="1440" w:bottom="1440" w:left="1440" w:header="720" w:footer="720" w:gutter="0"/>
          <w:cols w:space="720"/>
          <w:docGrid w:linePitch="360"/>
        </w:sectPr>
      </w:pPr>
    </w:p>
    <w:p w14:paraId="2FBE0D01" w14:textId="27AA9C68" w:rsidR="00070B29" w:rsidRDefault="00070B29" w:rsidP="00526DB4">
      <w:pPr>
        <w:pStyle w:val="Style2"/>
      </w:pPr>
      <w:bookmarkStart w:id="132" w:name="_Ref211697244"/>
      <w:bookmarkStart w:id="133" w:name="_Toc211703355"/>
      <w:r>
        <w:lastRenderedPageBreak/>
        <w:t>Longitudinal Analysis</w:t>
      </w:r>
      <w:r w:rsidR="00325CB5">
        <w:t xml:space="preserve"> </w:t>
      </w:r>
      <w:r>
        <w:t>of Continuous Outcome</w:t>
      </w:r>
      <w:bookmarkEnd w:id="36"/>
      <w:r>
        <w:t>s</w:t>
      </w:r>
      <w:bookmarkEnd w:id="37"/>
      <w:bookmarkEnd w:id="38"/>
      <w:bookmarkEnd w:id="132"/>
      <w:bookmarkEnd w:id="133"/>
    </w:p>
    <w:p w14:paraId="228512E6" w14:textId="3E550486" w:rsidR="00724751" w:rsidRDefault="00070B29" w:rsidP="00E93F62">
      <w:r>
        <w:t xml:space="preserve">In this chapter, we </w:t>
      </w:r>
      <w:r w:rsidR="002139E2">
        <w:t>outline the</w:t>
      </w:r>
      <w:r w:rsidR="00724751" w:rsidRPr="00724751">
        <w:t xml:space="preserve"> </w:t>
      </w:r>
      <w:r w:rsidR="002139E2">
        <w:t>recommended methods for conducting</w:t>
      </w:r>
      <w:r w:rsidR="00724751" w:rsidRPr="00724751">
        <w:t xml:space="preserve"> </w:t>
      </w:r>
      <w:r w:rsidR="00724751" w:rsidRPr="00C7683D">
        <w:t>longitudinal analysis</w:t>
      </w:r>
      <w:r w:rsidR="003909D3">
        <w:t xml:space="preserve"> </w:t>
      </w:r>
      <w:r w:rsidR="002139E2">
        <w:t>of</w:t>
      </w:r>
      <w:r w:rsidR="00FE0AC5" w:rsidRPr="00FE0AC5">
        <w:t xml:space="preserve"> HCHS/SOL data</w:t>
      </w:r>
      <w:r w:rsidR="002139E2">
        <w:t xml:space="preserve"> with repeated measures</w:t>
      </w:r>
      <w:r w:rsidR="00FE0AC5" w:rsidRPr="00FE0AC5">
        <w:t xml:space="preserve"> </w:t>
      </w:r>
      <w:r w:rsidR="00FE0AC5" w:rsidRPr="00B42123">
        <w:rPr>
          <w:u w:val="single"/>
        </w:rPr>
        <w:t xml:space="preserve">involving more than two </w:t>
      </w:r>
      <w:r w:rsidR="00DA41BF" w:rsidRPr="00B42123">
        <w:rPr>
          <w:u w:val="single"/>
        </w:rPr>
        <w:t xml:space="preserve">clinic </w:t>
      </w:r>
      <w:r w:rsidR="00FE0AC5" w:rsidRPr="00B42123">
        <w:rPr>
          <w:u w:val="single"/>
        </w:rPr>
        <w:t>visits</w:t>
      </w:r>
      <w:r w:rsidR="00FE0AC5" w:rsidRPr="00FE0AC5">
        <w:t>, focusing on modeling a continuous outcome over time</w:t>
      </w:r>
      <w:r w:rsidR="00FE0AC5">
        <w:t xml:space="preserve">. </w:t>
      </w:r>
      <w:r w:rsidR="002139E2">
        <w:t xml:space="preserve">To illustrate the proposed methods, </w:t>
      </w:r>
      <w:r w:rsidR="00A01F34" w:rsidRPr="007A7829">
        <w:rPr>
          <w:szCs w:val="24"/>
        </w:rPr>
        <w:t xml:space="preserve">systolic blood pressure </w:t>
      </w:r>
      <w:r w:rsidR="002139E2">
        <w:t>is used as an example, with sample code provided in SAS</w:t>
      </w:r>
      <w:r w:rsidR="00FF526D">
        <w:t>/SUDAAN</w:t>
      </w:r>
      <w:r w:rsidR="002139E2">
        <w:t>, Stata, and R.</w:t>
      </w:r>
      <w:r w:rsidR="003D3F62">
        <w:t xml:space="preserve"> </w:t>
      </w:r>
    </w:p>
    <w:p w14:paraId="057B984E" w14:textId="77777777" w:rsidR="001F152C" w:rsidRDefault="001F152C" w:rsidP="00F05641">
      <w:pPr>
        <w:rPr>
          <w:rFonts w:cs="Times New Roman"/>
          <w:szCs w:val="24"/>
        </w:rPr>
      </w:pPr>
    </w:p>
    <w:p w14:paraId="30E50CFE" w14:textId="3D1D2470" w:rsidR="00C62497" w:rsidRPr="006D3367" w:rsidRDefault="00452D6F" w:rsidP="00C62497">
      <w:pPr>
        <w:pStyle w:val="Heading2"/>
        <w:rPr>
          <w:highlight w:val="cyan"/>
          <w:rPrChange w:id="134" w:author="Zhao, Beibo [2]" w:date="2025-10-18T17:11:00Z">
            <w:rPr/>
          </w:rPrChange>
        </w:rPr>
      </w:pPr>
      <w:bookmarkStart w:id="135" w:name="_Toc211703356"/>
      <w:r w:rsidRPr="006D3367">
        <w:rPr>
          <w:highlight w:val="cyan"/>
          <w:rPrChange w:id="136" w:author="Zhao, Beibo [2]" w:date="2025-10-18T17:11:00Z">
            <w:rPr/>
          </w:rPrChange>
        </w:rPr>
        <w:t xml:space="preserve">Illustrative </w:t>
      </w:r>
      <w:r w:rsidR="00C62497" w:rsidRPr="006D3367">
        <w:rPr>
          <w:highlight w:val="cyan"/>
          <w:rPrChange w:id="137" w:author="Zhao, Beibo [2]" w:date="2025-10-18T17:11:00Z">
            <w:rPr/>
          </w:rPrChange>
        </w:rPr>
        <w:t>Analytic Example</w:t>
      </w:r>
      <w:bookmarkEnd w:id="135"/>
    </w:p>
    <w:p w14:paraId="6B4CA302" w14:textId="682ED04A" w:rsidR="0058153C" w:rsidRPr="0058153C" w:rsidRDefault="00A444D0" w:rsidP="00C62497">
      <w:pPr>
        <w:pStyle w:val="Heading3"/>
      </w:pPr>
      <w:bookmarkStart w:id="138" w:name="_Toc211703357"/>
      <w:r w:rsidRPr="00A444D0">
        <w:t>Model Specification and Covariates</w:t>
      </w:r>
      <w:bookmarkEnd w:id="138"/>
    </w:p>
    <w:p w14:paraId="5E302B10" w14:textId="39116496" w:rsidR="00C62497" w:rsidRPr="007A7829" w:rsidRDefault="00C62497" w:rsidP="00C62497">
      <w:pPr>
        <w:rPr>
          <w:szCs w:val="24"/>
        </w:rPr>
      </w:pPr>
      <w:r w:rsidRPr="00A2615C">
        <w:rPr>
          <w:szCs w:val="24"/>
        </w:rPr>
        <w:t xml:space="preserve">As an </w:t>
      </w:r>
      <w:r>
        <w:rPr>
          <w:szCs w:val="24"/>
        </w:rPr>
        <w:t xml:space="preserve">analytic </w:t>
      </w:r>
      <w:r w:rsidRPr="00A2615C">
        <w:rPr>
          <w:szCs w:val="24"/>
        </w:rPr>
        <w:t xml:space="preserve">example for illustration, we define the main model of interest as a longitudinal analysis examining the effect of </w:t>
      </w:r>
      <w:r>
        <w:rPr>
          <w:szCs w:val="24"/>
        </w:rPr>
        <w:t>time-varying BMI</w:t>
      </w:r>
      <w:r w:rsidRPr="00A2615C">
        <w:rPr>
          <w:szCs w:val="24"/>
        </w:rPr>
        <w:t xml:space="preserve"> on systolic blood pressure over time </w:t>
      </w:r>
      <w:r>
        <w:rPr>
          <w:szCs w:val="24"/>
        </w:rPr>
        <w:t xml:space="preserve">across the three clinic visits </w:t>
      </w:r>
      <w:r w:rsidRPr="007A7829">
        <w:rPr>
          <w:szCs w:val="24"/>
        </w:rPr>
        <w:t>(</w:t>
      </w:r>
      <w:r>
        <w:rPr>
          <w:szCs w:val="24"/>
        </w:rPr>
        <w:t xml:space="preserve">long-format: </w:t>
      </w:r>
      <w:r w:rsidRPr="007A7829">
        <w:rPr>
          <w:szCs w:val="24"/>
        </w:rPr>
        <w:t>SBP5</w:t>
      </w:r>
      <w:r>
        <w:rPr>
          <w:szCs w:val="24"/>
        </w:rPr>
        <w:t xml:space="preserve">; wide-format: </w:t>
      </w:r>
      <w:r w:rsidRPr="007A7829">
        <w:rPr>
          <w:szCs w:val="24"/>
        </w:rPr>
        <w:t>SBP5</w:t>
      </w:r>
      <w:r>
        <w:rPr>
          <w:szCs w:val="24"/>
        </w:rPr>
        <w:t xml:space="preserve">_V1, </w:t>
      </w:r>
      <w:r w:rsidRPr="007A7829">
        <w:rPr>
          <w:szCs w:val="24"/>
        </w:rPr>
        <w:t>SBP5</w:t>
      </w:r>
      <w:r>
        <w:rPr>
          <w:szCs w:val="24"/>
        </w:rPr>
        <w:t xml:space="preserve">_V2, </w:t>
      </w:r>
      <w:r w:rsidRPr="007A7829">
        <w:rPr>
          <w:szCs w:val="24"/>
        </w:rPr>
        <w:t>SBP5</w:t>
      </w:r>
      <w:r>
        <w:rPr>
          <w:szCs w:val="24"/>
        </w:rPr>
        <w:t>_V3</w:t>
      </w:r>
      <w:r w:rsidRPr="007A7829">
        <w:rPr>
          <w:szCs w:val="24"/>
        </w:rPr>
        <w:t>)</w:t>
      </w:r>
      <w:r>
        <w:rPr>
          <w:szCs w:val="24"/>
        </w:rPr>
        <w:t xml:space="preserve"> </w:t>
      </w:r>
      <w:r w:rsidRPr="00A2615C">
        <w:rPr>
          <w:szCs w:val="24"/>
        </w:rPr>
        <w:t>in the HCHS/SOL target population</w:t>
      </w:r>
      <w:r>
        <w:rPr>
          <w:szCs w:val="24"/>
        </w:rPr>
        <w:t>. T</w:t>
      </w:r>
      <w:r w:rsidRPr="007A7829">
        <w:rPr>
          <w:szCs w:val="24"/>
        </w:rPr>
        <w:t xml:space="preserve">he primary predictor of interest is </w:t>
      </w:r>
      <w:r>
        <w:rPr>
          <w:szCs w:val="24"/>
        </w:rPr>
        <w:t xml:space="preserve">BMI over time across the three clinic visits </w:t>
      </w:r>
      <w:r w:rsidRPr="00A2615C">
        <w:rPr>
          <w:szCs w:val="24"/>
        </w:rPr>
        <w:t>(</w:t>
      </w:r>
      <w:r>
        <w:rPr>
          <w:szCs w:val="24"/>
        </w:rPr>
        <w:t>long-format: BMI; wide-format: BMI_V1, BMI_V2, BMI_V3</w:t>
      </w:r>
      <w:r w:rsidRPr="00A2615C">
        <w:rPr>
          <w:szCs w:val="24"/>
        </w:rPr>
        <w:t>)</w:t>
      </w:r>
      <w:r>
        <w:rPr>
          <w:szCs w:val="24"/>
        </w:rPr>
        <w:t xml:space="preserve">, </w:t>
      </w:r>
      <w:r w:rsidRPr="007A7829">
        <w:rPr>
          <w:szCs w:val="24"/>
        </w:rPr>
        <w:t xml:space="preserve">while adjusting for </w:t>
      </w:r>
      <w:r>
        <w:rPr>
          <w:szCs w:val="24"/>
        </w:rPr>
        <w:t>the following</w:t>
      </w:r>
      <w:r w:rsidRPr="007A7829">
        <w:rPr>
          <w:szCs w:val="24"/>
        </w:rPr>
        <w:t xml:space="preserve"> covariates:</w:t>
      </w:r>
    </w:p>
    <w:p w14:paraId="78F0E6E4" w14:textId="77777777" w:rsidR="00C62497" w:rsidRPr="00D14159" w:rsidRDefault="00C62497" w:rsidP="00C62497">
      <w:pPr>
        <w:pStyle w:val="ListParagraph"/>
        <w:numPr>
          <w:ilvl w:val="0"/>
          <w:numId w:val="41"/>
        </w:numPr>
        <w:rPr>
          <w:szCs w:val="24"/>
        </w:rPr>
      </w:pPr>
      <w:r w:rsidRPr="00D14159">
        <w:rPr>
          <w:szCs w:val="24"/>
        </w:rPr>
        <w:t xml:space="preserve">Baseline demographic factors: 6-level age group (AGEGROUP_C6), 7-level re-classification of Hispanic/Latino background (BKGRD1_C7NOMISS), </w:t>
      </w:r>
      <w:r>
        <w:rPr>
          <w:szCs w:val="24"/>
        </w:rPr>
        <w:t>f</w:t>
      </w:r>
      <w:r w:rsidRPr="00D14159">
        <w:rPr>
          <w:szCs w:val="24"/>
        </w:rPr>
        <w:t>ield center (CENTERNUM)</w:t>
      </w:r>
      <w:r>
        <w:rPr>
          <w:szCs w:val="24"/>
        </w:rPr>
        <w:t xml:space="preserve">, </w:t>
      </w:r>
      <w:r w:rsidRPr="00D14159">
        <w:rPr>
          <w:szCs w:val="24"/>
        </w:rPr>
        <w:t>sex (</w:t>
      </w:r>
      <w:r>
        <w:rPr>
          <w:szCs w:val="24"/>
        </w:rPr>
        <w:t>SEX</w:t>
      </w:r>
      <w:r w:rsidRPr="00D14159">
        <w:rPr>
          <w:szCs w:val="24"/>
        </w:rPr>
        <w:t>), US-born status (US_BORN), 4-level employment status (EMPLOYED), and 3-level education level (EDUCATION_C3)</w:t>
      </w:r>
    </w:p>
    <w:p w14:paraId="4CD6B01D" w14:textId="77777777" w:rsidR="00C62497" w:rsidRPr="00D14159" w:rsidRDefault="00C62497" w:rsidP="00C62497">
      <w:pPr>
        <w:pStyle w:val="ListParagraph"/>
        <w:numPr>
          <w:ilvl w:val="0"/>
          <w:numId w:val="41"/>
        </w:numPr>
        <w:rPr>
          <w:szCs w:val="24"/>
        </w:rPr>
      </w:pPr>
      <w:r w:rsidRPr="00D14159">
        <w:rPr>
          <w:szCs w:val="24"/>
        </w:rPr>
        <w:t>Time-related factor: years elapsed from Visit 1 (</w:t>
      </w:r>
      <w:r>
        <w:rPr>
          <w:szCs w:val="24"/>
        </w:rPr>
        <w:t xml:space="preserve">long-format: </w:t>
      </w:r>
      <w:r w:rsidRPr="00D14159">
        <w:rPr>
          <w:szCs w:val="24"/>
        </w:rPr>
        <w:t>TIME</w:t>
      </w:r>
      <w:r>
        <w:rPr>
          <w:szCs w:val="24"/>
        </w:rPr>
        <w:t xml:space="preserve">; wide-format: </w:t>
      </w:r>
      <w:r w:rsidRPr="00C24233">
        <w:rPr>
          <w:szCs w:val="24"/>
        </w:rPr>
        <w:t>YRS_BTWN_V1V2</w:t>
      </w:r>
      <w:r>
        <w:rPr>
          <w:szCs w:val="24"/>
        </w:rPr>
        <w:t xml:space="preserve">, </w:t>
      </w:r>
      <w:r w:rsidRPr="00C24233">
        <w:rPr>
          <w:szCs w:val="24"/>
        </w:rPr>
        <w:t>YRS_BTWN_V1V</w:t>
      </w:r>
      <w:r>
        <w:rPr>
          <w:szCs w:val="24"/>
        </w:rPr>
        <w:t>3</w:t>
      </w:r>
      <w:r w:rsidRPr="00D14159">
        <w:rPr>
          <w:szCs w:val="24"/>
        </w:rPr>
        <w:t>)</w:t>
      </w:r>
    </w:p>
    <w:p w14:paraId="632F28F7" w14:textId="77777777" w:rsidR="00C62497" w:rsidRDefault="00C62497" w:rsidP="00C62497">
      <w:pPr>
        <w:rPr>
          <w:szCs w:val="24"/>
        </w:rPr>
      </w:pPr>
      <w:r w:rsidRPr="0094072A">
        <w:rPr>
          <w:szCs w:val="24"/>
        </w:rPr>
        <w:t>Formulaically</w:t>
      </w:r>
      <w:r>
        <w:rPr>
          <w:szCs w:val="24"/>
        </w:rPr>
        <w:t>, the main model of interest is:</w:t>
      </w:r>
      <w:r w:rsidDel="00B879F8">
        <w:rPr>
          <w:szCs w:val="24"/>
        </w:rPr>
        <w:t xml:space="preserve"> </w:t>
      </w:r>
    </w:p>
    <w:p w14:paraId="2343832B" w14:textId="77777777" w:rsidR="00C62497" w:rsidRDefault="00C62497" w:rsidP="00C62497">
      <w:pPr>
        <w:jc w:val="center"/>
        <w:rPr>
          <w:szCs w:val="24"/>
        </w:rPr>
      </w:pPr>
      <m:oMath>
        <m:r>
          <w:rPr>
            <w:rFonts w:ascii="Cambria Math" w:hAnsi="Cambria Math"/>
            <w:szCs w:val="24"/>
          </w:rPr>
          <m:t>g(E[</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AGEGROUP</m:t>
        </m:r>
        <m:r>
          <m:rPr>
            <m:sty m:val="p"/>
          </m:rPr>
          <w:rPr>
            <w:rFonts w:ascii="Cambria Math" w:hAnsi="Cambria Math"/>
            <w:szCs w:val="24"/>
          </w:rPr>
          <m:t>_</m:t>
        </m:r>
        <m:r>
          <w:rPr>
            <w:rFonts w:ascii="Cambria Math" w:hAnsi="Cambria Math"/>
            <w:szCs w:val="24"/>
          </w:rPr>
          <m:t>C</m:t>
        </m:r>
        <m:sSub>
          <m:sSubPr>
            <m:ctrlPr>
              <w:rPr>
                <w:rFonts w:ascii="Cambria Math" w:hAnsi="Cambria Math"/>
                <w:szCs w:val="24"/>
              </w:rPr>
            </m:ctrlPr>
          </m:sSubPr>
          <m:e>
            <m:r>
              <w:rPr>
                <w:rFonts w:ascii="Cambria Math" w:hAnsi="Cambria Math"/>
                <w:szCs w:val="24"/>
              </w:rPr>
              <m:t>6</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BKGRD1</m:t>
        </m:r>
        <m:r>
          <m:rPr>
            <m:sty m:val="p"/>
          </m:rPr>
          <w:rPr>
            <w:rFonts w:ascii="Cambria Math" w:hAnsi="Cambria Math"/>
            <w:szCs w:val="24"/>
          </w:rPr>
          <m:t>_</m:t>
        </m:r>
        <m:r>
          <w:rPr>
            <w:rFonts w:ascii="Cambria Math" w:hAnsi="Cambria Math"/>
            <w:szCs w:val="24"/>
          </w:rPr>
          <m:t>C7NOMIS</m:t>
        </m:r>
        <m:sSub>
          <m:sSubPr>
            <m:ctrlPr>
              <w:rPr>
                <w:rFonts w:ascii="Cambria Math" w:hAnsi="Cambria Math"/>
                <w:szCs w:val="24"/>
              </w:rPr>
            </m:ctrlPr>
          </m:sSubPr>
          <m:e>
            <m: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3</m:t>
            </m:r>
          </m:sub>
        </m:sSub>
        <m:r>
          <w:rPr>
            <w:rFonts w:ascii="Cambria Math" w:hAnsi="Cambria Math"/>
            <w:szCs w:val="24"/>
          </w:rPr>
          <m:t>CENTERNU</m:t>
        </m:r>
        <m:sSub>
          <m:sSubPr>
            <m:ctrlPr>
              <w:rPr>
                <w:rFonts w:ascii="Cambria Math" w:hAnsi="Cambria Math"/>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4</m:t>
            </m:r>
          </m:sub>
        </m:sSub>
        <m:sSub>
          <m:sSubPr>
            <m:ctrlPr>
              <w:rPr>
                <w:rFonts w:ascii="Cambria Math" w:hAnsi="Cambria Math"/>
                <w:szCs w:val="24"/>
              </w:rPr>
            </m:ctrlPr>
          </m:sSubPr>
          <m:e>
            <m:r>
              <w:rPr>
                <w:rFonts w:ascii="Cambria Math" w:hAnsi="Cambria Math"/>
                <w:szCs w:val="24"/>
              </w:rPr>
              <m:t>SEX</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5</m:t>
            </m:r>
          </m:sub>
        </m:sSub>
        <m:r>
          <w:rPr>
            <w:rFonts w:ascii="Cambria Math" w:hAnsi="Cambria Math"/>
            <w:szCs w:val="24"/>
          </w:rPr>
          <m:t>US</m:t>
        </m:r>
        <m:r>
          <m:rPr>
            <m:sty m:val="p"/>
          </m:rPr>
          <w:rPr>
            <w:rFonts w:ascii="Cambria Math" w:hAnsi="Cambria Math"/>
            <w:szCs w:val="24"/>
          </w:rPr>
          <m:t>_</m:t>
        </m:r>
        <m:r>
          <w:rPr>
            <w:rFonts w:ascii="Cambria Math" w:hAnsi="Cambria Math"/>
            <w:szCs w:val="24"/>
          </w:rPr>
          <m:t>BOR</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6</m:t>
            </m:r>
          </m:sub>
        </m:sSub>
        <m:r>
          <w:rPr>
            <w:rFonts w:ascii="Cambria Math" w:hAnsi="Cambria Math"/>
            <w:szCs w:val="24"/>
          </w:rPr>
          <m:t>EMPLOYE</m:t>
        </m:r>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7</m:t>
            </m:r>
          </m:sub>
        </m:sSub>
        <m:sSub>
          <m:sSubPr>
            <m:ctrlPr>
              <w:rPr>
                <w:rFonts w:ascii="Cambria Math" w:hAnsi="Cambria Math"/>
                <w:szCs w:val="24"/>
              </w:rPr>
            </m:ctrlPr>
          </m:sSubPr>
          <m:e>
            <m:r>
              <w:rPr>
                <w:rFonts w:ascii="Cambria Math" w:hAnsi="Cambria Math"/>
                <w:szCs w:val="24"/>
              </w:rPr>
              <m:t>EDUCATION</m:t>
            </m:r>
            <m:r>
              <m:rPr>
                <m:sty m:val="p"/>
              </m:rPr>
              <w:rPr>
                <w:rFonts w:ascii="Cambria Math" w:hAnsi="Cambria Math"/>
                <w:szCs w:val="24"/>
              </w:rPr>
              <m:t>_</m:t>
            </m:r>
            <m:r>
              <w:rPr>
                <w:rFonts w:ascii="Cambria Math" w:hAnsi="Cambria Math"/>
                <w:szCs w:val="24"/>
              </w:rPr>
              <m:t>C</m:t>
            </m:r>
            <m:r>
              <m:rPr>
                <m:sty m:val="p"/>
              </m:rPr>
              <w:rPr>
                <w:rFonts w:ascii="Cambria Math" w:hAnsi="Cambria Math"/>
                <w:szCs w:val="24"/>
              </w:rPr>
              <m:t>3</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8</m:t>
            </m:r>
          </m:sub>
        </m:sSub>
        <m:sSub>
          <m:sSubPr>
            <m:ctrlPr>
              <w:rPr>
                <w:rFonts w:ascii="Cambria Math" w:hAnsi="Cambria Math"/>
                <w:szCs w:val="24"/>
              </w:rPr>
            </m:ctrlPr>
          </m:sSubPr>
          <m:e>
            <m:r>
              <w:rPr>
                <w:rFonts w:ascii="Cambria Math" w:hAnsi="Cambria Math"/>
                <w:szCs w:val="24"/>
              </w:rPr>
              <m:t>BMI</m:t>
            </m:r>
          </m:e>
          <m:sub>
            <m:r>
              <w:rPr>
                <w:rFonts w:ascii="Cambria Math" w:hAnsi="Cambria Math"/>
                <w:szCs w:val="24"/>
              </w:rPr>
              <m:t>it</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9</m:t>
            </m:r>
          </m:sub>
        </m:sSub>
        <m:r>
          <w:rPr>
            <w:rFonts w:ascii="Cambria Math" w:hAnsi="Cambria Math"/>
            <w:szCs w:val="24"/>
          </w:rPr>
          <m:t>TIM</m:t>
        </m:r>
        <m:sSub>
          <m:sSubPr>
            <m:ctrlPr>
              <w:rPr>
                <w:rFonts w:ascii="Cambria Math" w:hAnsi="Cambria Math"/>
                <w:szCs w:val="24"/>
              </w:rPr>
            </m:ctrlPr>
          </m:sSubPr>
          <m:e>
            <m:r>
              <w:rPr>
                <w:rFonts w:ascii="Cambria Math" w:hAnsi="Cambria Math"/>
                <w:szCs w:val="24"/>
              </w:rPr>
              <m:t>E</m:t>
            </m:r>
          </m:e>
          <m:sub>
            <m:r>
              <w:rPr>
                <w:rFonts w:ascii="Cambria Math" w:hAnsi="Cambria Math"/>
                <w:szCs w:val="24"/>
              </w:rPr>
              <m:t>it</m:t>
            </m:r>
          </m:sub>
        </m:sSub>
      </m:oMath>
      <w:r>
        <w:rPr>
          <w:szCs w:val="24"/>
        </w:rPr>
        <w:t>,</w:t>
      </w:r>
    </w:p>
    <w:p w14:paraId="700BD0A0" w14:textId="77777777" w:rsidR="00C62497" w:rsidRDefault="00C62497" w:rsidP="00C62497">
      <w:pPr>
        <w:rPr>
          <w:szCs w:val="24"/>
        </w:rPr>
      </w:pPr>
      <w:r>
        <w:rPr>
          <w:szCs w:val="24"/>
        </w:rPr>
        <w:t xml:space="preserve">where </w:t>
      </w:r>
      <m:oMath>
        <m:r>
          <w:rPr>
            <w:rFonts w:ascii="Cambria Math" w:hAnsi="Cambria Math"/>
            <w:szCs w:val="24"/>
          </w:rPr>
          <m:t>g(•)</m:t>
        </m:r>
      </m:oMath>
      <w:r>
        <w:rPr>
          <w:szCs w:val="24"/>
        </w:rPr>
        <w:t xml:space="preserve"> is the </w:t>
      </w:r>
      <w:r w:rsidRPr="00107C6D">
        <w:rPr>
          <w:szCs w:val="24"/>
        </w:rPr>
        <w:t xml:space="preserve">link function </w:t>
      </w:r>
      <w:r>
        <w:rPr>
          <w:szCs w:val="24"/>
        </w:rPr>
        <w:t>a</w:t>
      </w:r>
      <w:r w:rsidRPr="0062683C">
        <w:rPr>
          <w:szCs w:val="24"/>
        </w:rPr>
        <w:t>ppropriate for the distribution of</w:t>
      </w:r>
      <w:r>
        <w:rPr>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Pr>
          <w:szCs w:val="24"/>
        </w:rPr>
        <w:t xml:space="preserve"> (e.g., use i</w:t>
      </w:r>
      <w:proofErr w:type="spellStart"/>
      <w:r w:rsidRPr="008C6D38">
        <w:rPr>
          <w:szCs w:val="24"/>
        </w:rPr>
        <w:t>dentity</w:t>
      </w:r>
      <w:proofErr w:type="spellEnd"/>
      <w:r w:rsidRPr="008C6D38">
        <w:rPr>
          <w:szCs w:val="24"/>
        </w:rPr>
        <w:t xml:space="preserve"> </w:t>
      </w:r>
      <w:r>
        <w:rPr>
          <w:szCs w:val="24"/>
        </w:rPr>
        <w:t xml:space="preserve">link </w:t>
      </w:r>
      <w:r w:rsidRPr="008C6D38">
        <w:rPr>
          <w:szCs w:val="24"/>
        </w:rPr>
        <w:t xml:space="preserve">for </w:t>
      </w:r>
      <w:r>
        <w:rPr>
          <w:szCs w:val="24"/>
        </w:rPr>
        <w:t xml:space="preserve">the </w:t>
      </w:r>
      <w:r w:rsidRPr="008C6D38">
        <w:rPr>
          <w:szCs w:val="24"/>
        </w:rPr>
        <w:t>continuous outcome</w:t>
      </w:r>
      <w:r>
        <w:rPr>
          <w:szCs w:val="24"/>
        </w:rPr>
        <w:t xml:space="preserve">) for participant </w:t>
      </w:r>
      <m:oMath>
        <m:r>
          <w:rPr>
            <w:rFonts w:ascii="Cambria Math" w:hAnsi="Cambria Math"/>
            <w:szCs w:val="24"/>
          </w:rPr>
          <m:t>i</m:t>
        </m:r>
      </m:oMath>
      <w:r>
        <w:rPr>
          <w:szCs w:val="24"/>
        </w:rPr>
        <w:t xml:space="preserve"> at visit </w:t>
      </w:r>
      <m:oMath>
        <m:r>
          <w:rPr>
            <w:rFonts w:ascii="Cambria Math" w:hAnsi="Cambria Math"/>
            <w:szCs w:val="24"/>
          </w:rPr>
          <m:t>t</m:t>
        </m:r>
      </m:oMath>
      <w:r>
        <w:rPr>
          <w:szCs w:val="24"/>
        </w:rPr>
        <w:t xml:space="preserve"> (for covariates only at baseline, </w:t>
      </w:r>
      <m:oMath>
        <m:r>
          <w:rPr>
            <w:rFonts w:ascii="Cambria Math" w:hAnsi="Cambria Math"/>
            <w:szCs w:val="24"/>
          </w:rPr>
          <m:t xml:space="preserve">t </m:t>
        </m:r>
      </m:oMath>
      <w:r>
        <w:rPr>
          <w:szCs w:val="24"/>
        </w:rPr>
        <w:t xml:space="preserve">is omitted). </w:t>
      </w:r>
    </w:p>
    <w:p w14:paraId="104F7952" w14:textId="77777777" w:rsidR="00C62497" w:rsidRDefault="00C62497" w:rsidP="00C62497">
      <w:pPr>
        <w:rPr>
          <w:szCs w:val="24"/>
        </w:rPr>
      </w:pPr>
      <w:r>
        <w:rPr>
          <w:szCs w:val="24"/>
        </w:rPr>
        <w:t xml:space="preserve">The coefficient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for the TIME variable would be interpreted as: </w:t>
      </w:r>
      <w:r w:rsidRPr="00CE232C">
        <w:rPr>
          <w:szCs w:val="24"/>
        </w:rPr>
        <w:t>On average, among individuals with the same values of the covariates included in the model</w:t>
      </w:r>
      <w:r>
        <w:rPr>
          <w:szCs w:val="24"/>
        </w:rPr>
        <w:t xml:space="preserve">, </w:t>
      </w:r>
      <w:r w:rsidRPr="00CE232C">
        <w:rPr>
          <w:szCs w:val="24"/>
        </w:rPr>
        <w:t>the expected</w:t>
      </w:r>
      <w:r>
        <w:rPr>
          <w:szCs w:val="24"/>
        </w:rPr>
        <w:t xml:space="preserve"> systolic blood pressure</w:t>
      </w:r>
      <w:r w:rsidRPr="00CE232C">
        <w:rPr>
          <w:szCs w:val="24"/>
        </w:rPr>
        <w:t xml:space="preserve"> increased by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w:r>
        <w:rPr>
          <w:szCs w:val="24"/>
        </w:rPr>
        <w:t xml:space="preserve"> mmHg</w:t>
      </w:r>
      <w:r w:rsidRPr="00CE232C">
        <w:rPr>
          <w:szCs w:val="24"/>
        </w:rPr>
        <w:t xml:space="preserve"> for each year that elapsed since Visit 1, or equivalently, for each year of aging</w:t>
      </w:r>
      <w:r>
        <w:rPr>
          <w:szCs w:val="24"/>
        </w:rPr>
        <w:t xml:space="preserve">. </w:t>
      </w:r>
    </w:p>
    <w:p w14:paraId="49D87939" w14:textId="77777777" w:rsidR="00476BE2" w:rsidRDefault="00476BE2" w:rsidP="00F05641">
      <w:pPr>
        <w:rPr>
          <w:rFonts w:cs="Times New Roman"/>
          <w:szCs w:val="24"/>
        </w:rPr>
      </w:pPr>
    </w:p>
    <w:p w14:paraId="05D1C5D9" w14:textId="72D4F67E" w:rsidR="00F05641" w:rsidRPr="00157483" w:rsidRDefault="00A444D0" w:rsidP="00157483">
      <w:pPr>
        <w:pStyle w:val="Heading3"/>
      </w:pPr>
      <w:bookmarkStart w:id="139" w:name="_Toc211703358"/>
      <w:r>
        <w:t xml:space="preserve">Implementation of </w:t>
      </w:r>
      <w:r w:rsidR="00E95B05" w:rsidRPr="00157483">
        <w:t>MI</w:t>
      </w:r>
      <w:bookmarkEnd w:id="139"/>
      <w:r>
        <w:t xml:space="preserve"> </w:t>
      </w:r>
    </w:p>
    <w:p w14:paraId="13952F36" w14:textId="12315154" w:rsidR="00F05641" w:rsidRPr="00813E6D" w:rsidRDefault="00BF51CC" w:rsidP="00256309">
      <w:pPr>
        <w:rPr>
          <w:szCs w:val="24"/>
        </w:rPr>
      </w:pPr>
      <w:r>
        <w:rPr>
          <w:szCs w:val="24"/>
        </w:rPr>
        <w:t xml:space="preserve">Following the </w:t>
      </w:r>
      <w:r w:rsidR="00717E17">
        <w:rPr>
          <w:szCs w:val="24"/>
        </w:rPr>
        <w:t xml:space="preserve">procedure in </w:t>
      </w:r>
      <w:r w:rsidR="00717E17" w:rsidRPr="00717E17">
        <w:rPr>
          <w:b/>
          <w:bCs/>
          <w:szCs w:val="24"/>
        </w:rPr>
        <w:t xml:space="preserve">Section </w:t>
      </w:r>
      <w:r w:rsidR="00717E17" w:rsidRPr="00717E17">
        <w:rPr>
          <w:b/>
          <w:bCs/>
          <w:szCs w:val="24"/>
        </w:rPr>
        <w:fldChar w:fldCharType="begin"/>
      </w:r>
      <w:r w:rsidR="00717E17" w:rsidRPr="00717E17">
        <w:rPr>
          <w:b/>
          <w:bCs/>
          <w:szCs w:val="24"/>
        </w:rPr>
        <w:instrText xml:space="preserve"> REF _Ref211111177 \r \h </w:instrText>
      </w:r>
      <w:r w:rsidR="00717E17">
        <w:rPr>
          <w:b/>
          <w:bCs/>
          <w:szCs w:val="24"/>
        </w:rPr>
        <w:instrText xml:space="preserve"> \* MERGEFORMAT </w:instrText>
      </w:r>
      <w:r w:rsidR="00717E17" w:rsidRPr="00717E17">
        <w:rPr>
          <w:b/>
          <w:bCs/>
          <w:szCs w:val="24"/>
        </w:rPr>
      </w:r>
      <w:r w:rsidR="00717E17" w:rsidRPr="00717E17">
        <w:rPr>
          <w:b/>
          <w:bCs/>
          <w:szCs w:val="24"/>
        </w:rPr>
        <w:fldChar w:fldCharType="separate"/>
      </w:r>
      <w:r w:rsidR="00717E17" w:rsidRPr="00717E17">
        <w:rPr>
          <w:b/>
          <w:bCs/>
          <w:szCs w:val="24"/>
        </w:rPr>
        <w:t>3.3.1</w:t>
      </w:r>
      <w:r w:rsidR="00717E17" w:rsidRPr="00717E17">
        <w:rPr>
          <w:b/>
          <w:bCs/>
          <w:szCs w:val="24"/>
        </w:rPr>
        <w:fldChar w:fldCharType="end"/>
      </w:r>
      <w:r w:rsidR="00717E17">
        <w:rPr>
          <w:szCs w:val="24"/>
        </w:rPr>
        <w:t xml:space="preserve">, </w:t>
      </w:r>
      <w:r w:rsidR="003A4A38" w:rsidRPr="00600F66">
        <w:rPr>
          <w:b/>
          <w:bCs/>
          <w:szCs w:val="24"/>
        </w:rPr>
        <w:t>Step 1</w:t>
      </w:r>
      <w:r w:rsidR="003A4A38">
        <w:rPr>
          <w:szCs w:val="24"/>
        </w:rPr>
        <w:t>: U</w:t>
      </w:r>
      <w:r w:rsidR="00410342">
        <w:rPr>
          <w:szCs w:val="24"/>
        </w:rPr>
        <w:t xml:space="preserve">se </w:t>
      </w:r>
      <w:r w:rsidR="00410342" w:rsidRPr="0002697D">
        <w:rPr>
          <w:szCs w:val="24"/>
        </w:rPr>
        <w:t xml:space="preserve">FCS/MICE </w:t>
      </w:r>
      <w:r w:rsidR="00410342">
        <w:rPr>
          <w:szCs w:val="24"/>
        </w:rPr>
        <w:t>to g</w:t>
      </w:r>
      <w:r w:rsidR="00F05641" w:rsidRPr="0002697D">
        <w:rPr>
          <w:szCs w:val="24"/>
        </w:rPr>
        <w:t xml:space="preserve">enerate </w:t>
      </w:r>
      <w:r w:rsidR="00F05641" w:rsidRPr="00B57FCF">
        <w:rPr>
          <w:i/>
          <w:iCs/>
          <w:szCs w:val="24"/>
        </w:rPr>
        <w:t>10</w:t>
      </w:r>
      <w:r w:rsidR="00F05641" w:rsidRPr="0002697D">
        <w:rPr>
          <w:szCs w:val="24"/>
        </w:rPr>
        <w:t xml:space="preserve"> imputed datasets from the </w:t>
      </w:r>
      <w:r w:rsidR="00F05641" w:rsidRPr="005847B0">
        <w:rPr>
          <w:szCs w:val="24"/>
          <w:u w:val="single"/>
        </w:rPr>
        <w:t>wide-format</w:t>
      </w:r>
      <w:r w:rsidR="00F05641" w:rsidRPr="0002697D">
        <w:rPr>
          <w:szCs w:val="24"/>
        </w:rPr>
        <w:t xml:space="preserve"> analytic dataset </w:t>
      </w:r>
      <w:r w:rsidR="00F05641">
        <w:t>"</w:t>
      </w:r>
      <w:proofErr w:type="spellStart"/>
      <w:r w:rsidR="00F05641">
        <w:t>sol_wide</w:t>
      </w:r>
      <w:proofErr w:type="spellEnd"/>
      <w:r w:rsidR="00F05641">
        <w:t>"</w:t>
      </w:r>
      <w:r w:rsidR="005109DA">
        <w:rPr>
          <w:szCs w:val="24"/>
        </w:rPr>
        <w:t>;</w:t>
      </w:r>
      <w:r w:rsidR="00410342">
        <w:rPr>
          <w:szCs w:val="24"/>
        </w:rPr>
        <w:t xml:space="preserve"> if </w:t>
      </w:r>
      <w:r w:rsidR="00F05641" w:rsidRPr="0002697D">
        <w:rPr>
          <w:szCs w:val="24"/>
        </w:rPr>
        <w:t>using</w:t>
      </w:r>
      <w:r w:rsidR="00410342">
        <w:rPr>
          <w:szCs w:val="24"/>
        </w:rPr>
        <w:t xml:space="preserve"> </w:t>
      </w:r>
      <w:r w:rsidR="005F12AF">
        <w:rPr>
          <w:szCs w:val="24"/>
        </w:rPr>
        <w:t xml:space="preserve">the </w:t>
      </w:r>
      <w:r w:rsidR="00410342">
        <w:rPr>
          <w:szCs w:val="24"/>
        </w:rPr>
        <w:t xml:space="preserve">Visit 3 Sample, first </w:t>
      </w:r>
      <w:r w:rsidR="00E325D0">
        <w:rPr>
          <w:szCs w:val="24"/>
        </w:rPr>
        <w:t>subset</w:t>
      </w:r>
      <w:r w:rsidR="00410342">
        <w:rPr>
          <w:szCs w:val="24"/>
        </w:rPr>
        <w:t xml:space="preserve"> to </w:t>
      </w:r>
      <w:r w:rsidR="005F12AF">
        <w:rPr>
          <w:szCs w:val="24"/>
        </w:rPr>
        <w:t>participants</w:t>
      </w:r>
      <w:r w:rsidR="00410342">
        <w:rPr>
          <w:szCs w:val="24"/>
        </w:rPr>
        <w:t xml:space="preserve"> who completed Visit 3</w:t>
      </w:r>
      <w:r w:rsidR="005F12AF">
        <w:rPr>
          <w:szCs w:val="24"/>
        </w:rPr>
        <w:t xml:space="preserve"> Exam-Only component</w:t>
      </w:r>
      <w:r w:rsidR="00813E6D">
        <w:rPr>
          <w:szCs w:val="24"/>
        </w:rPr>
        <w:t xml:space="preserve">, i.e., </w:t>
      </w:r>
      <w:r w:rsidR="00813E6D" w:rsidRPr="00FC0E0A">
        <w:rPr>
          <w:szCs w:val="24"/>
        </w:rPr>
        <w:lastRenderedPageBreak/>
        <w:t>PARTICIPANT_EXAMONLY_V3</w:t>
      </w:r>
      <w:r w:rsidR="00813E6D">
        <w:rPr>
          <w:szCs w:val="24"/>
        </w:rPr>
        <w:t xml:space="preserve"> = 1</w:t>
      </w:r>
      <w:r w:rsidR="003B59A4">
        <w:rPr>
          <w:szCs w:val="24"/>
        </w:rPr>
        <w:t>.</w:t>
      </w:r>
      <w:r w:rsidR="00F05641" w:rsidRPr="0002697D">
        <w:rPr>
          <w:szCs w:val="24"/>
        </w:rPr>
        <w:t xml:space="preserve"> Impute each variable (</w:t>
      </w:r>
      <w:r w:rsidR="00B27D01">
        <w:rPr>
          <w:szCs w:val="24"/>
        </w:rPr>
        <w:t>outcome and covariates)</w:t>
      </w:r>
      <w:r w:rsidR="00F05641" w:rsidRPr="0002697D">
        <w:rPr>
          <w:szCs w:val="24"/>
        </w:rPr>
        <w:t xml:space="preserve"> </w:t>
      </w:r>
      <w:r w:rsidR="00F05641" w:rsidRPr="00FA6679">
        <w:rPr>
          <w:rFonts w:cs="Times New Roman"/>
          <w:szCs w:val="24"/>
        </w:rPr>
        <w:t>with missing values</w:t>
      </w:r>
      <w:r w:rsidR="00F05641" w:rsidRPr="00FA6679">
        <w:rPr>
          <w:szCs w:val="24"/>
        </w:rPr>
        <w:t xml:space="preserve"> </w:t>
      </w:r>
      <w:r w:rsidR="00F05641">
        <w:rPr>
          <w:szCs w:val="24"/>
        </w:rPr>
        <w:t>using</w:t>
      </w:r>
      <w:r w:rsidR="00F05641" w:rsidRPr="00FA6679">
        <w:rPr>
          <w:szCs w:val="24"/>
        </w:rPr>
        <w:t xml:space="preserve"> </w:t>
      </w:r>
      <w:r w:rsidR="00F05641">
        <w:rPr>
          <w:szCs w:val="24"/>
        </w:rPr>
        <w:t xml:space="preserve">the </w:t>
      </w:r>
      <w:r w:rsidR="00F05641" w:rsidRPr="00FA6679">
        <w:rPr>
          <w:szCs w:val="24"/>
        </w:rPr>
        <w:t xml:space="preserve">following </w:t>
      </w:r>
      <w:r w:rsidR="00F05641" w:rsidRPr="00FA6679">
        <w:rPr>
          <w:rFonts w:cs="Times New Roman"/>
          <w:szCs w:val="24"/>
        </w:rPr>
        <w:t>FCS</w:t>
      </w:r>
      <w:r w:rsidR="00F05641" w:rsidRPr="00FA6679">
        <w:rPr>
          <w:rFonts w:cs="Times New Roman"/>
          <w:b/>
          <w:bCs/>
          <w:szCs w:val="24"/>
        </w:rPr>
        <w:t xml:space="preserve"> </w:t>
      </w:r>
      <w:r w:rsidR="00F05641" w:rsidRPr="00FA6679">
        <w:rPr>
          <w:rFonts w:cs="Times New Roman"/>
          <w:szCs w:val="24"/>
        </w:rPr>
        <w:t>regressions</w:t>
      </w:r>
      <w:r w:rsidR="00F05641">
        <w:rPr>
          <w:rFonts w:cs="Times New Roman"/>
          <w:szCs w:val="24"/>
        </w:rPr>
        <w:t>:</w:t>
      </w:r>
    </w:p>
    <w:p w14:paraId="5D40F625" w14:textId="77777777" w:rsidR="00F05641" w:rsidRPr="00804BC0" w:rsidRDefault="00F05641" w:rsidP="00256309">
      <w:pPr>
        <w:pStyle w:val="ListParagraph"/>
        <w:numPr>
          <w:ilvl w:val="0"/>
          <w:numId w:val="42"/>
        </w:numPr>
        <w:ind w:left="720"/>
        <w:rPr>
          <w:szCs w:val="24"/>
        </w:rPr>
      </w:pPr>
      <w:r w:rsidRPr="00804BC0">
        <w:rPr>
          <w:szCs w:val="24"/>
        </w:rPr>
        <w:t>Linear regression: SBP5_V1, BMI_V1, YRS_BTWN_V1V2, SBP5_V2, BMI_V2, YRS_BTWN_V1V3, BMI_V3, SBP5_V3</w:t>
      </w:r>
    </w:p>
    <w:p w14:paraId="202FC6E1" w14:textId="44D86E81" w:rsidR="00F05641" w:rsidRPr="00804BC0" w:rsidRDefault="00F05641" w:rsidP="00256309">
      <w:pPr>
        <w:pStyle w:val="ListParagraph"/>
        <w:numPr>
          <w:ilvl w:val="0"/>
          <w:numId w:val="42"/>
        </w:numPr>
        <w:ind w:left="720"/>
        <w:rPr>
          <w:szCs w:val="24"/>
        </w:rPr>
      </w:pPr>
      <w:r w:rsidRPr="00804BC0">
        <w:rPr>
          <w:szCs w:val="24"/>
        </w:rPr>
        <w:t>Binary logistic regression: US_BORN</w:t>
      </w:r>
      <w:r w:rsidR="00D35B9F">
        <w:rPr>
          <w:szCs w:val="24"/>
        </w:rPr>
        <w:t>, SEX</w:t>
      </w:r>
    </w:p>
    <w:p w14:paraId="63ED6C9E" w14:textId="19C0B128" w:rsidR="00F05641" w:rsidRPr="00804BC0" w:rsidRDefault="00F05641" w:rsidP="00256309">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sidR="00D35B9F">
        <w:rPr>
          <w:szCs w:val="24"/>
        </w:rPr>
        <w:t xml:space="preserve">, </w:t>
      </w:r>
      <w:r w:rsidR="00D35B9F" w:rsidRPr="00D35B9F">
        <w:rPr>
          <w:szCs w:val="24"/>
        </w:rPr>
        <w:t>AGEGROUP_C6</w:t>
      </w:r>
    </w:p>
    <w:p w14:paraId="266CE329" w14:textId="77777777" w:rsidR="00F05641" w:rsidRDefault="00F05641" w:rsidP="00256309">
      <w:pPr>
        <w:pStyle w:val="ListParagraph"/>
        <w:numPr>
          <w:ilvl w:val="0"/>
          <w:numId w:val="42"/>
        </w:numPr>
        <w:ind w:left="720"/>
        <w:rPr>
          <w:szCs w:val="24"/>
        </w:rPr>
      </w:pPr>
      <w:r w:rsidRPr="00804BC0">
        <w:rPr>
          <w:szCs w:val="24"/>
        </w:rPr>
        <w:t>Multinomial (polytomous) logistic regression: EDUCATION_C3</w:t>
      </w:r>
    </w:p>
    <w:p w14:paraId="3505CDD0" w14:textId="217789A9" w:rsidR="00A05695" w:rsidRDefault="00A05695" w:rsidP="00813E6D">
      <w:pPr>
        <w:rPr>
          <w:szCs w:val="24"/>
        </w:rPr>
      </w:pPr>
      <w:r w:rsidRPr="00A05695">
        <w:rPr>
          <w:szCs w:val="24"/>
        </w:rPr>
        <w:t xml:space="preserve">Covariates without missing values but included in the main model (e.g., BKGRD1_C7NOMISS) are also specified in the MI process to preserve their associations with other variables. In </w:t>
      </w:r>
      <w:r w:rsidR="00813E6D">
        <w:rPr>
          <w:szCs w:val="24"/>
        </w:rPr>
        <w:t>addition</w:t>
      </w:r>
      <w:r w:rsidRPr="00A05695">
        <w:rPr>
          <w:szCs w:val="24"/>
        </w:rPr>
        <w:t xml:space="preserve">, the imputation model includes </w:t>
      </w:r>
      <w:r w:rsidR="00813E6D">
        <w:rPr>
          <w:szCs w:val="24"/>
        </w:rPr>
        <w:t xml:space="preserve">the following design variables: </w:t>
      </w:r>
      <w:r w:rsidR="00E644F8">
        <w:rPr>
          <w:szCs w:val="24"/>
        </w:rPr>
        <w:t>center (</w:t>
      </w:r>
      <w:r w:rsidR="00E644F8" w:rsidRPr="00A05695">
        <w:rPr>
          <w:szCs w:val="24"/>
        </w:rPr>
        <w:t>CENTERNUM</w:t>
      </w:r>
      <w:r w:rsidR="00E644F8">
        <w:rPr>
          <w:szCs w:val="24"/>
        </w:rPr>
        <w:t xml:space="preserve">), </w:t>
      </w:r>
      <w:r w:rsidRPr="00A05695">
        <w:rPr>
          <w:szCs w:val="24"/>
        </w:rPr>
        <w:t>the Visit 1 overall sampling weights (WEIGHT_FINAL_NORM_OVERALL), Visit 2 overall sampling weights (WEIGHT_NORM_OVERALL_V2), and Visit 3 overall sampling weights for clinic or home exams only (WEIGHT_NORM_OVERALL_EXAMONLY_V3).</w:t>
      </w:r>
      <w:r w:rsidR="007E079C">
        <w:rPr>
          <w:szCs w:val="24"/>
        </w:rPr>
        <w:t xml:space="preserve"> </w:t>
      </w:r>
    </w:p>
    <w:p w14:paraId="438C603C" w14:textId="77777777" w:rsidR="00B93067" w:rsidRDefault="00B93067" w:rsidP="00EB4FEC">
      <w:pPr>
        <w:rPr>
          <w:szCs w:val="24"/>
        </w:rPr>
      </w:pPr>
    </w:p>
    <w:p w14:paraId="58007E0B" w14:textId="6F0147D7" w:rsidR="00EB4FEC" w:rsidRPr="00157483" w:rsidRDefault="00A444D0" w:rsidP="00157483">
      <w:pPr>
        <w:pStyle w:val="Heading3"/>
      </w:pPr>
      <w:bookmarkStart w:id="140" w:name="_Toc211703359"/>
      <w:r w:rsidRPr="00A444D0">
        <w:t>Implementation of</w:t>
      </w:r>
      <w:r>
        <w:t xml:space="preserve"> </w:t>
      </w:r>
      <w:r w:rsidR="00EB4FEC" w:rsidRPr="00157483">
        <w:t>GLM-based IPW</w:t>
      </w:r>
      <w:bookmarkEnd w:id="140"/>
      <w:r w:rsidR="00966810">
        <w:t xml:space="preserve"> </w:t>
      </w:r>
    </w:p>
    <w:p w14:paraId="2E86689C" w14:textId="18B933C2" w:rsidR="00D31CEA" w:rsidRPr="00813E6D" w:rsidRDefault="00D70AF4" w:rsidP="00D31CEA">
      <w:pPr>
        <w:rPr>
          <w:szCs w:val="24"/>
        </w:rPr>
      </w:pPr>
      <w:r>
        <w:rPr>
          <w:szCs w:val="24"/>
        </w:rPr>
        <w:t xml:space="preserve">Following the procedure in </w:t>
      </w:r>
      <w:r w:rsidRPr="00717E17">
        <w:rPr>
          <w:b/>
          <w:bCs/>
          <w:szCs w:val="24"/>
        </w:rPr>
        <w:t>Section</w:t>
      </w:r>
      <w:r>
        <w:rPr>
          <w:b/>
          <w:bCs/>
          <w:szCs w:val="24"/>
        </w:rPr>
        <w:t xml:space="preserve"> </w:t>
      </w:r>
      <w:r>
        <w:rPr>
          <w:b/>
          <w:bCs/>
          <w:szCs w:val="24"/>
        </w:rPr>
        <w:fldChar w:fldCharType="begin"/>
      </w:r>
      <w:r>
        <w:rPr>
          <w:b/>
          <w:bCs/>
          <w:szCs w:val="24"/>
        </w:rPr>
        <w:instrText xml:space="preserve"> REF _Ref211424925 \r \h </w:instrText>
      </w:r>
      <w:r>
        <w:rPr>
          <w:b/>
          <w:bCs/>
          <w:szCs w:val="24"/>
        </w:rPr>
      </w:r>
      <w:r>
        <w:rPr>
          <w:b/>
          <w:bCs/>
          <w:szCs w:val="24"/>
        </w:rPr>
        <w:fldChar w:fldCharType="separate"/>
      </w:r>
      <w:r>
        <w:rPr>
          <w:b/>
          <w:bCs/>
          <w:szCs w:val="24"/>
        </w:rPr>
        <w:t>3.3.2</w:t>
      </w:r>
      <w:r>
        <w:rPr>
          <w:b/>
          <w:bCs/>
          <w:szCs w:val="24"/>
        </w:rPr>
        <w:fldChar w:fldCharType="end"/>
      </w:r>
      <w:r>
        <w:rPr>
          <w:szCs w:val="24"/>
        </w:rPr>
        <w:t xml:space="preserve">, </w:t>
      </w:r>
      <w:r w:rsidR="00DD7BF9" w:rsidRPr="00600F66">
        <w:rPr>
          <w:b/>
          <w:bCs/>
          <w:szCs w:val="24"/>
        </w:rPr>
        <w:t>Step 1</w:t>
      </w:r>
      <w:r w:rsidR="00DD7BF9">
        <w:rPr>
          <w:szCs w:val="24"/>
        </w:rPr>
        <w:t>: U</w:t>
      </w:r>
      <w:r>
        <w:rPr>
          <w:szCs w:val="24"/>
        </w:rPr>
        <w:t xml:space="preserve">se </w:t>
      </w:r>
      <w:r w:rsidR="00D31CEA" w:rsidRPr="0002697D">
        <w:rPr>
          <w:szCs w:val="24"/>
        </w:rPr>
        <w:t xml:space="preserve">FCS/MICE </w:t>
      </w:r>
      <w:r w:rsidR="00D31CEA">
        <w:rPr>
          <w:szCs w:val="24"/>
        </w:rPr>
        <w:t>to g</w:t>
      </w:r>
      <w:r w:rsidR="00D31CEA" w:rsidRPr="0002697D">
        <w:rPr>
          <w:szCs w:val="24"/>
        </w:rPr>
        <w:t xml:space="preserve">enerate </w:t>
      </w:r>
      <w:r w:rsidR="00D31CEA" w:rsidRPr="00B57FCF">
        <w:rPr>
          <w:i/>
          <w:iCs/>
          <w:szCs w:val="24"/>
        </w:rPr>
        <w:t>10</w:t>
      </w:r>
      <w:r w:rsidR="00D31CEA" w:rsidRPr="0002697D">
        <w:rPr>
          <w:szCs w:val="24"/>
        </w:rPr>
        <w:t xml:space="preserve"> imputed datasets from the </w:t>
      </w:r>
      <w:r w:rsidR="00D31CEA" w:rsidRPr="005847B0">
        <w:rPr>
          <w:szCs w:val="24"/>
          <w:u w:val="single"/>
        </w:rPr>
        <w:t>wide-format</w:t>
      </w:r>
      <w:r w:rsidR="00D31CEA" w:rsidRPr="0002697D">
        <w:rPr>
          <w:szCs w:val="24"/>
        </w:rPr>
        <w:t xml:space="preserve"> analytic dataset </w:t>
      </w:r>
      <w:r w:rsidR="00D31CEA">
        <w:t>"</w:t>
      </w:r>
      <w:proofErr w:type="spellStart"/>
      <w:r w:rsidR="00D31CEA">
        <w:t>sol_wide</w:t>
      </w:r>
      <w:proofErr w:type="spellEnd"/>
      <w:r w:rsidR="00D31CEA">
        <w:t>"</w:t>
      </w:r>
      <w:r w:rsidR="005109DA">
        <w:rPr>
          <w:szCs w:val="24"/>
        </w:rPr>
        <w:t>;</w:t>
      </w:r>
      <w:r w:rsidR="00D31CEA">
        <w:rPr>
          <w:szCs w:val="24"/>
        </w:rPr>
        <w:t xml:space="preserve"> </w:t>
      </w:r>
      <w:r w:rsidR="003B59A4">
        <w:rPr>
          <w:szCs w:val="24"/>
        </w:rPr>
        <w:t xml:space="preserve">if </w:t>
      </w:r>
      <w:r w:rsidR="003B59A4" w:rsidRPr="0002697D">
        <w:rPr>
          <w:szCs w:val="24"/>
        </w:rPr>
        <w:t>using</w:t>
      </w:r>
      <w:r w:rsidR="003B59A4">
        <w:rPr>
          <w:szCs w:val="24"/>
        </w:rPr>
        <w:t xml:space="preserve"> the Visit 3 Sample, first </w:t>
      </w:r>
      <w:r w:rsidR="00E325D0">
        <w:rPr>
          <w:szCs w:val="24"/>
        </w:rPr>
        <w:t>subset</w:t>
      </w:r>
      <w:r w:rsidR="003B59A4">
        <w:rPr>
          <w:szCs w:val="24"/>
        </w:rPr>
        <w:t xml:space="preserve"> to participants who completed Visit 3 Exam-Only component</w:t>
      </w:r>
      <w:r w:rsidR="00D31CEA">
        <w:rPr>
          <w:szCs w:val="24"/>
        </w:rPr>
        <w:t xml:space="preserve">, i.e., </w:t>
      </w:r>
      <w:r w:rsidR="00D31CEA" w:rsidRPr="00FC0E0A">
        <w:rPr>
          <w:szCs w:val="24"/>
        </w:rPr>
        <w:t>PARTICIPANT_EXAMONLY_V3</w:t>
      </w:r>
      <w:r w:rsidR="00D31CEA">
        <w:rPr>
          <w:szCs w:val="24"/>
        </w:rPr>
        <w:t xml:space="preserve"> = 1</w:t>
      </w:r>
      <w:r w:rsidR="003B59A4">
        <w:rPr>
          <w:szCs w:val="24"/>
        </w:rPr>
        <w:t xml:space="preserve">. </w:t>
      </w:r>
      <w:r w:rsidR="003B59A4" w:rsidRPr="003B59A4">
        <w:rPr>
          <w:szCs w:val="24"/>
        </w:rPr>
        <w:t xml:space="preserve">Impute all variables with missing values that will be used as predictors in the IPW models. </w:t>
      </w:r>
      <w:r w:rsidR="00CE4041" w:rsidRPr="00CE4041">
        <w:rPr>
          <w:szCs w:val="24"/>
        </w:rPr>
        <w:t>In the analytic example, only baseline covariates that are not time-varying are included so that the same set of IPW-adjusted weights can be applied to both the Visit 1 and Visit 3 samples</w:t>
      </w:r>
      <w:r w:rsidR="00A64F4F">
        <w:rPr>
          <w:szCs w:val="24"/>
        </w:rPr>
        <w:t xml:space="preserve"> for simplicity</w:t>
      </w:r>
      <w:r w:rsidR="00CE4041" w:rsidRPr="00CE4041">
        <w:rPr>
          <w:szCs w:val="24"/>
        </w:rPr>
        <w:t>. The following FCS regression models are used:</w:t>
      </w:r>
    </w:p>
    <w:p w14:paraId="2B9F641C" w14:textId="77777777" w:rsidR="00305431" w:rsidRPr="00804BC0" w:rsidRDefault="00305431" w:rsidP="00305431">
      <w:pPr>
        <w:pStyle w:val="ListParagraph"/>
        <w:numPr>
          <w:ilvl w:val="0"/>
          <w:numId w:val="42"/>
        </w:numPr>
        <w:ind w:left="720"/>
        <w:rPr>
          <w:szCs w:val="24"/>
        </w:rPr>
      </w:pPr>
      <w:r w:rsidRPr="00804BC0">
        <w:rPr>
          <w:szCs w:val="24"/>
        </w:rPr>
        <w:t>Binary logistic regression: US_BORN</w:t>
      </w:r>
      <w:r>
        <w:rPr>
          <w:szCs w:val="24"/>
        </w:rPr>
        <w:t>, SEX</w:t>
      </w:r>
    </w:p>
    <w:p w14:paraId="1CD044BD" w14:textId="77777777" w:rsidR="00305431" w:rsidRPr="00804BC0" w:rsidRDefault="00305431" w:rsidP="00305431">
      <w:pPr>
        <w:pStyle w:val="ListParagraph"/>
        <w:numPr>
          <w:ilvl w:val="0"/>
          <w:numId w:val="42"/>
        </w:numPr>
        <w:ind w:left="720"/>
        <w:rPr>
          <w:szCs w:val="24"/>
        </w:rPr>
      </w:pPr>
      <w:r w:rsidRPr="00804BC0">
        <w:rPr>
          <w:szCs w:val="24"/>
        </w:rPr>
        <w:t xml:space="preserve">Ordered logistic regression </w:t>
      </w:r>
      <w:r w:rsidRPr="00804BC0">
        <w:rPr>
          <w:rFonts w:cs="Times New Roman"/>
          <w:szCs w:val="24"/>
        </w:rPr>
        <w:t>(proportional odds)</w:t>
      </w:r>
      <w:r w:rsidRPr="00804BC0">
        <w:rPr>
          <w:szCs w:val="24"/>
        </w:rPr>
        <w:t>: EMPLOYED</w:t>
      </w:r>
      <w:r>
        <w:rPr>
          <w:szCs w:val="24"/>
        </w:rPr>
        <w:t xml:space="preserve">, </w:t>
      </w:r>
      <w:r w:rsidRPr="00D35B9F">
        <w:rPr>
          <w:szCs w:val="24"/>
        </w:rPr>
        <w:t>AGEGROUP_C6</w:t>
      </w:r>
    </w:p>
    <w:p w14:paraId="7CE9D3D5" w14:textId="77777777" w:rsidR="00305431" w:rsidRDefault="00305431" w:rsidP="00305431">
      <w:pPr>
        <w:pStyle w:val="ListParagraph"/>
        <w:numPr>
          <w:ilvl w:val="0"/>
          <w:numId w:val="42"/>
        </w:numPr>
        <w:ind w:left="720"/>
        <w:rPr>
          <w:szCs w:val="24"/>
        </w:rPr>
      </w:pPr>
      <w:r w:rsidRPr="00804BC0">
        <w:rPr>
          <w:szCs w:val="24"/>
        </w:rPr>
        <w:t>Multinomial (polytomous) logistic regression: EDUCATION_C3</w:t>
      </w:r>
    </w:p>
    <w:p w14:paraId="380D3C10" w14:textId="02CA75D7" w:rsidR="00685CA9" w:rsidRDefault="00685CA9" w:rsidP="00EC1558">
      <w:r w:rsidRPr="00A05695">
        <w:rPr>
          <w:szCs w:val="24"/>
        </w:rPr>
        <w:t xml:space="preserve">Covariates without missing values but included in the main model (e.g., BKGRD1_C7NOMISS) are also specified in the MI process to preserve their associations with other variables. In </w:t>
      </w:r>
      <w:r>
        <w:rPr>
          <w:szCs w:val="24"/>
        </w:rPr>
        <w:t>addition</w:t>
      </w:r>
      <w:r w:rsidRPr="00A05695">
        <w:rPr>
          <w:szCs w:val="24"/>
        </w:rPr>
        <w:t xml:space="preserve">, the imputation model includes </w:t>
      </w:r>
      <w:r>
        <w:rPr>
          <w:szCs w:val="24"/>
        </w:rPr>
        <w:t>the following design variables: center (</w:t>
      </w:r>
      <w:r w:rsidRPr="00A05695">
        <w:rPr>
          <w:szCs w:val="24"/>
        </w:rPr>
        <w:t>CENTERNUM</w:t>
      </w:r>
      <w:r>
        <w:rPr>
          <w:szCs w:val="24"/>
        </w:rPr>
        <w:t xml:space="preserve">), </w:t>
      </w:r>
      <w:r w:rsidR="006A52E7">
        <w:rPr>
          <w:szCs w:val="24"/>
        </w:rPr>
        <w:t xml:space="preserve">and </w:t>
      </w:r>
      <w:r w:rsidRPr="00A05695">
        <w:rPr>
          <w:szCs w:val="24"/>
        </w:rPr>
        <w:t>the Visit 1 overall sampling weights (WEIGHT_FINAL_NORM_OVERALL)</w:t>
      </w:r>
      <w:r>
        <w:rPr>
          <w:szCs w:val="24"/>
        </w:rPr>
        <w:t>.</w:t>
      </w:r>
    </w:p>
    <w:p w14:paraId="0D763DFF" w14:textId="522DC4E7" w:rsidR="00373B1A" w:rsidRDefault="00883A8A" w:rsidP="005A2FC0">
      <w:r w:rsidRPr="00600F66">
        <w:rPr>
          <w:b/>
          <w:bCs/>
        </w:rPr>
        <w:t>Step 2</w:t>
      </w:r>
      <w:r>
        <w:t xml:space="preserve">: </w:t>
      </w:r>
      <w:r w:rsidR="005A2FC0" w:rsidRPr="005A2FC0">
        <w:t xml:space="preserve">Within each imputed dataset, fit a logistic regression model to estimate the probability of </w:t>
      </w:r>
      <w:r w:rsidR="00257856">
        <w:t>participating in</w:t>
      </w:r>
      <w:r w:rsidR="005A2FC0" w:rsidRPr="005A2FC0">
        <w:t xml:space="preserve"> Visit 2 (PARTICIPANT_V2) among all participants. Consistent with the imputation model, </w:t>
      </w:r>
      <w:r w:rsidR="003E426F">
        <w:t>the same set of</w:t>
      </w:r>
      <w:r w:rsidR="005A2FC0" w:rsidRPr="005A2FC0">
        <w:t xml:space="preserve"> baseline covariates that are not time-varying are included as predictors. For each participant, average the fitted linear predictors across imputations and transform this pooled value to the probability scale to obtain </w:t>
      </w:r>
      <w:r w:rsidR="00AB7DED">
        <w:t>predicted p</w:t>
      </w:r>
      <w:r w:rsidR="00060BEA">
        <w:t>robability of Visit 2 participation</w:t>
      </w:r>
      <w:r w:rsidR="005A2FC0" w:rsidRPr="005A2FC0">
        <w:t xml:space="preserve"> (RR_V2).</w:t>
      </w:r>
      <w:r w:rsidR="00373B1A">
        <w:t xml:space="preserve"> </w:t>
      </w:r>
      <w:r w:rsidR="005A2FC0" w:rsidRPr="005A2FC0">
        <w:t xml:space="preserve">Analogously, within each imputed dataset, fit a logistic regression model to estimate the probability of </w:t>
      </w:r>
      <w:r w:rsidR="00257856">
        <w:t>participating in</w:t>
      </w:r>
      <w:r w:rsidR="005A2FC0" w:rsidRPr="005A2FC0">
        <w:t xml:space="preserve"> the Visit 3 Exam-Only component (PARTICIPANT_EXAMONLY_V3), using the same </w:t>
      </w:r>
      <w:r w:rsidR="00BE5E52">
        <w:t xml:space="preserve">set of </w:t>
      </w:r>
      <w:r w:rsidR="005A2FC0" w:rsidRPr="005A2FC0">
        <w:t xml:space="preserve">baseline covariates as in the Visit 2 </w:t>
      </w:r>
      <w:r w:rsidR="005A2FC0" w:rsidRPr="005A2FC0">
        <w:lastRenderedPageBreak/>
        <w:t>model, plus Visit 2 participation status (PARTICIPANT_V2) to capture the sequential visit process. Average the fitted linear predictors</w:t>
      </w:r>
      <w:r w:rsidR="00CC0665">
        <w:t xml:space="preserve"> </w:t>
      </w:r>
      <w:r w:rsidR="005A2FC0" w:rsidRPr="005A2FC0">
        <w:t xml:space="preserve">across imputations and transform them to the probability scale to obtain the </w:t>
      </w:r>
      <w:r w:rsidR="00060BEA">
        <w:t>predicted probability of Visit 3 participation</w:t>
      </w:r>
      <w:r w:rsidR="00060BEA" w:rsidRPr="005A2FC0">
        <w:t xml:space="preserve"> </w:t>
      </w:r>
      <w:r w:rsidR="005A2FC0" w:rsidRPr="005A2FC0">
        <w:t>(RR_V3).</w:t>
      </w:r>
      <w:r w:rsidR="00CC538E">
        <w:t xml:space="preserve"> </w:t>
      </w:r>
      <w:r w:rsidR="00373B1A">
        <w:t xml:space="preserve">As noted in </w:t>
      </w:r>
      <w:r w:rsidR="00373B1A" w:rsidRPr="00373B1A">
        <w:rPr>
          <w:b/>
          <w:bCs/>
        </w:rPr>
        <w:fldChar w:fldCharType="begin"/>
      </w:r>
      <w:r w:rsidR="00373B1A" w:rsidRPr="00373B1A">
        <w:rPr>
          <w:b/>
          <w:bCs/>
        </w:rPr>
        <w:instrText xml:space="preserve"> REF _Ref210738136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1</w:t>
      </w:r>
      <w:r w:rsidR="00373B1A" w:rsidRPr="00373B1A">
        <w:rPr>
          <w:b/>
          <w:bCs/>
        </w:rPr>
        <w:fldChar w:fldCharType="end"/>
      </w:r>
      <w:r w:rsidR="00373B1A">
        <w:t xml:space="preserve"> and </w:t>
      </w:r>
      <w:r w:rsidR="00373B1A" w:rsidRPr="00373B1A">
        <w:rPr>
          <w:b/>
          <w:bCs/>
        </w:rPr>
        <w:fldChar w:fldCharType="begin"/>
      </w:r>
      <w:r w:rsidR="00373B1A" w:rsidRPr="00373B1A">
        <w:rPr>
          <w:b/>
          <w:bCs/>
        </w:rPr>
        <w:instrText xml:space="preserve"> REF _Ref210738614 \h </w:instrText>
      </w:r>
      <w:r w:rsidR="00373B1A">
        <w:rPr>
          <w:b/>
          <w:bCs/>
        </w:rPr>
        <w:instrText xml:space="preserve"> \* MERGEFORMAT </w:instrText>
      </w:r>
      <w:r w:rsidR="00373B1A" w:rsidRPr="00373B1A">
        <w:rPr>
          <w:b/>
          <w:bCs/>
        </w:rPr>
      </w:r>
      <w:r w:rsidR="00373B1A" w:rsidRPr="00373B1A">
        <w:rPr>
          <w:b/>
          <w:bCs/>
        </w:rPr>
        <w:fldChar w:fldCharType="separate"/>
      </w:r>
      <w:r w:rsidR="00373B1A" w:rsidRPr="00373B1A">
        <w:rPr>
          <w:b/>
          <w:bCs/>
        </w:rPr>
        <w:t xml:space="preserve">Output </w:t>
      </w:r>
      <w:r w:rsidR="00373B1A" w:rsidRPr="00373B1A">
        <w:rPr>
          <w:b/>
          <w:bCs/>
          <w:noProof/>
        </w:rPr>
        <w:t>3.2</w:t>
      </w:r>
      <w:r w:rsidR="00373B1A" w:rsidRPr="00373B1A">
        <w:rPr>
          <w:b/>
          <w:bCs/>
        </w:rPr>
        <w:noBreakHyphen/>
      </w:r>
      <w:r w:rsidR="00373B1A" w:rsidRPr="00373B1A">
        <w:rPr>
          <w:b/>
          <w:bCs/>
          <w:noProof/>
        </w:rPr>
        <w:t>2</w:t>
      </w:r>
      <w:r w:rsidR="00373B1A" w:rsidRPr="00373B1A">
        <w:rPr>
          <w:b/>
          <w:bCs/>
        </w:rPr>
        <w:fldChar w:fldCharType="end"/>
      </w:r>
      <w:r w:rsidR="00373B1A" w:rsidRPr="00373B1A">
        <w:t>,</w:t>
      </w:r>
      <w:r w:rsidR="00373B1A">
        <w:t xml:space="preserve"> all variables </w:t>
      </w:r>
      <w:r w:rsidR="00CC538E">
        <w:t>imputed in th</w:t>
      </w:r>
      <w:r w:rsidR="008C28C1">
        <w:t>is analytic</w:t>
      </w:r>
      <w:r w:rsidR="00CC538E">
        <w:t xml:space="preserve"> example have less than 5% missingness. </w:t>
      </w:r>
    </w:p>
    <w:p w14:paraId="4511417D" w14:textId="2501C294" w:rsidR="00E43723" w:rsidRDefault="00184EA6" w:rsidP="005A2FC0">
      <w:r w:rsidRPr="00184EA6">
        <w:t>Next, combine the pooled Visit 2 and Visit 3 response probabilities with the released Visit 1 sampling weights to construct the Visit 2 and Visit 3 GLM-based IPW</w:t>
      </w:r>
      <w:r w:rsidR="00FF3993">
        <w:t>-adjusted</w:t>
      </w:r>
      <w:r w:rsidRPr="00184EA6">
        <w:t xml:space="preserve"> weights. </w:t>
      </w:r>
    </w:p>
    <w:p w14:paraId="12C50124" w14:textId="1DB47C82" w:rsidR="00E43723" w:rsidRDefault="00E43723" w:rsidP="005A2FC0">
      <w:r w:rsidRPr="00E43723">
        <w:t xml:space="preserve">For Visit 2, assign the IPW-adjusted weight to participants who </w:t>
      </w:r>
      <w:r w:rsidR="008D1518">
        <w:t>participated in</w:t>
      </w:r>
      <w:r w:rsidRPr="00E43723">
        <w:t xml:space="preserve"> the visit (PARTICIPANT_V2 = 1) as</w:t>
      </w:r>
    </w:p>
    <w:p w14:paraId="11960C6D" w14:textId="13DEE71F" w:rsidR="00E43723" w:rsidRPr="00616A53" w:rsidRDefault="00616A53" w:rsidP="005A2FC0">
      <m:oMathPara>
        <m:oMath>
          <m:r>
            <m:rPr>
              <m:nor/>
            </m:rPr>
            <m:t>WEIGHT_IPW_V2</m:t>
          </m:r>
          <m:r>
            <w:rPr>
              <w:rFonts w:ascii="Cambria Math" w:hAnsi="Cambria Math"/>
            </w:rPr>
            <m:t>=</m:t>
          </m:r>
          <m:f>
            <m:fPr>
              <m:ctrlPr>
                <w:rPr>
                  <w:rFonts w:ascii="Cambria Math" w:hAnsi="Cambria Math"/>
                </w:rPr>
              </m:ctrlPr>
            </m:fPr>
            <m:num>
              <m:r>
                <m:rPr>
                  <m:nor/>
                </m:rPr>
                <m:t>WEIGHT_FINAL_NORM_OVERALL</m:t>
              </m:r>
            </m:num>
            <m:den>
              <m:r>
                <m:rPr>
                  <m:nor/>
                </m:rPr>
                <m:t>RR_V2</m:t>
              </m:r>
            </m:den>
          </m:f>
          <m:r>
            <w:rPr>
              <w:rFonts w:ascii="Cambria Math" w:hAnsi="Cambria Math"/>
            </w:rPr>
            <m:t>,</m:t>
          </m:r>
        </m:oMath>
      </m:oMathPara>
    </w:p>
    <w:p w14:paraId="6C427F9A" w14:textId="12A24E91" w:rsidR="00616A53" w:rsidRDefault="00616A53" w:rsidP="005A2FC0">
      <w:r w:rsidRPr="00616A53">
        <w:t>where WEIGHT_FINAL_NORM_OVERALL is the released Visit 1 sampling weight, and RR_V2 is the estimated probability of participation at Visit 2 obtained from the GLM-based model.</w:t>
      </w:r>
    </w:p>
    <w:p w14:paraId="4395933E" w14:textId="75F521C4" w:rsidR="008D1518" w:rsidRDefault="008D1518" w:rsidP="005A2FC0">
      <w:r w:rsidRPr="008D1518">
        <w:t xml:space="preserve">For Visit 3 (Exam-Only), assign the IPW-adjusted weight to participants who </w:t>
      </w:r>
      <w:r>
        <w:t>participated in</w:t>
      </w:r>
      <w:r w:rsidRPr="008D1518">
        <w:t xml:space="preserve"> the in-person exam (PARTICIPANT_EXAMONLY_V3 = 1) as</w:t>
      </w:r>
    </w:p>
    <w:p w14:paraId="154B1DBE" w14:textId="47263047" w:rsidR="008D1518" w:rsidRPr="008D1518" w:rsidRDefault="008D1518" w:rsidP="005A2FC0">
      <m:oMathPara>
        <m:oMath>
          <m:r>
            <m:rPr>
              <m:nor/>
            </m:rPr>
            <m:t>WEIGHT_EXAMONLY_IPW_V3</m:t>
          </m:r>
          <m:r>
            <w:rPr>
              <w:rFonts w:ascii="Cambria Math" w:hAnsi="Cambria Math"/>
            </w:rPr>
            <m:t>=</m:t>
          </m:r>
          <m:f>
            <m:fPr>
              <m:ctrlPr>
                <w:rPr>
                  <w:rFonts w:ascii="Cambria Math" w:hAnsi="Cambria Math"/>
                </w:rPr>
              </m:ctrlPr>
            </m:fPr>
            <m:num>
              <m:r>
                <m:rPr>
                  <m:nor/>
                </m:rPr>
                <m:t>WEIGHT_FINAL_NORM_OVERALL</m:t>
              </m:r>
            </m:num>
            <m:den>
              <m:r>
                <m:rPr>
                  <m:nor/>
                </m:rPr>
                <m:t>RR_V3</m:t>
              </m:r>
            </m:den>
          </m:f>
          <m:r>
            <w:rPr>
              <w:rFonts w:ascii="Cambria Math" w:hAnsi="Cambria Math"/>
            </w:rPr>
            <m:t>,</m:t>
          </m:r>
        </m:oMath>
      </m:oMathPara>
    </w:p>
    <w:p w14:paraId="52BABF5A" w14:textId="067376F1" w:rsidR="008D1518" w:rsidRDefault="008D1518" w:rsidP="005A2FC0">
      <w:r w:rsidRPr="008D1518">
        <w:t>where RR_V3 is the estimated probability of participation at Visit 3 (Exam-Only) obtained from the GLM-based model.</w:t>
      </w:r>
    </w:p>
    <w:p w14:paraId="692C8298" w14:textId="46B25568" w:rsidR="0022132A" w:rsidRDefault="0022132A" w:rsidP="0022132A">
      <w:r w:rsidRPr="009F3FED">
        <w:t xml:space="preserve">Participants who did not </w:t>
      </w:r>
      <w:r>
        <w:t>participate in</w:t>
      </w:r>
      <w:r w:rsidRPr="009F3FED">
        <w:t xml:space="preserve"> a given visit </w:t>
      </w:r>
      <w:r w:rsidR="00A31CFE" w:rsidRPr="00A31CFE">
        <w:t>do not have the corresponding visit-specific IPW</w:t>
      </w:r>
      <w:r w:rsidR="00FF3993">
        <w:t>-adjusted</w:t>
      </w:r>
      <w:r w:rsidR="00A31CFE" w:rsidRPr="00A31CFE">
        <w:t xml:space="preserve"> weight (i.e., </w:t>
      </w:r>
      <w:r w:rsidR="00A31CFE">
        <w:t>missing</w:t>
      </w:r>
      <w:r w:rsidR="00A31CFE" w:rsidRPr="00A31CFE">
        <w:t>).</w:t>
      </w:r>
    </w:p>
    <w:p w14:paraId="4C0DAE03" w14:textId="77777777" w:rsidR="00DC7B19" w:rsidRDefault="00DC7B19" w:rsidP="00EC1558">
      <w:pPr>
        <w:rPr>
          <w:b/>
          <w:bCs/>
        </w:rPr>
      </w:pPr>
    </w:p>
    <w:p w14:paraId="746CEB78" w14:textId="79D62CC8" w:rsidR="00D14D5B" w:rsidRDefault="00D14D5B" w:rsidP="00D14D5B">
      <w:pPr>
        <w:pStyle w:val="Heading3"/>
      </w:pPr>
      <w:bookmarkStart w:id="141" w:name="_Toc211703360"/>
      <w:r>
        <w:t xml:space="preserve">Choice </w:t>
      </w:r>
      <w:r w:rsidR="00FD156C" w:rsidRPr="00FD156C">
        <w:t>and Specification of MI and IPW Models</w:t>
      </w:r>
      <w:bookmarkEnd w:id="141"/>
    </w:p>
    <w:p w14:paraId="50B60CFB" w14:textId="58778CB8" w:rsidR="008D24D2" w:rsidRDefault="008D24D2" w:rsidP="008D24D2">
      <w:r>
        <w:t>In the analytic example, a single FCS/MICE imputation specification is used to jointly impute all variables included in the MI procedure</w:t>
      </w:r>
      <w:r w:rsidR="005A55FB">
        <w:t>.</w:t>
      </w:r>
      <w:r w:rsidR="007142E4">
        <w:t xml:space="preserve"> </w:t>
      </w:r>
      <w:r>
        <w:t xml:space="preserve">Similarly, in the GLM-based IPW procedure, </w:t>
      </w:r>
      <w:r w:rsidR="004D6C05">
        <w:t>a single</w:t>
      </w:r>
      <w:r>
        <w:t xml:space="preserve"> FCS/MICE imputation specification is used to impute predictors of visit </w:t>
      </w:r>
      <w:r w:rsidR="004C05BD">
        <w:t>participation</w:t>
      </w:r>
      <w:r>
        <w:t xml:space="preserve">, and the same set of baseline covariates is included in the logistic regressions for estimating </w:t>
      </w:r>
      <w:r w:rsidR="004C05BD">
        <w:t>participation</w:t>
      </w:r>
      <w:r>
        <w:t xml:space="preserve"> at both Visit 2 and Visit 3.</w:t>
      </w:r>
      <w:r w:rsidR="003A249D">
        <w:t xml:space="preserve"> </w:t>
      </w:r>
      <w:r>
        <w:t xml:space="preserve">The Visit 3 model additionally includes Visit 2 participation to account for the sequential nature of visit </w:t>
      </w:r>
      <w:r w:rsidR="004C05BD">
        <w:t>participation</w:t>
      </w:r>
      <w:r>
        <w:t>. This unified approach is adopted for simplicity and to maintain consistency across the example, allowing the illustration to focus on the overall analytic workflow rather than on model-specific variations.</w:t>
      </w:r>
    </w:p>
    <w:p w14:paraId="65F1CC48" w14:textId="4190E87E" w:rsidR="008D24D2" w:rsidRDefault="00FE600C" w:rsidP="008D24D2">
      <w:r w:rsidRPr="00FE600C">
        <w:t xml:space="preserve">In practice, investigators may tailor the MI and IPW model specifications based on the analytic objectives, data structure, and observed patterns of missingness. For instance, the set of covariates included in the IPW models may differ across visits to more accurately capture visit-specific factors influencing </w:t>
      </w:r>
      <w:r w:rsidR="004C05BD">
        <w:t>participation</w:t>
      </w:r>
      <w:r w:rsidRPr="00FE600C">
        <w:t xml:space="preserve">. The overarching goal is to specify imputation and </w:t>
      </w:r>
      <w:r w:rsidRPr="00FE600C">
        <w:lastRenderedPageBreak/>
        <w:t>weighting models that adequately reflect the mechanisms driving missingness and visit non</w:t>
      </w:r>
      <w:r w:rsidR="004C05BD">
        <w:t>-</w:t>
      </w:r>
      <w:r w:rsidR="004C05BD" w:rsidRPr="004C05BD">
        <w:t xml:space="preserve"> </w:t>
      </w:r>
      <w:r w:rsidR="004C05BD">
        <w:t>participation</w:t>
      </w:r>
      <w:r w:rsidRPr="00FE600C">
        <w:t>.</w:t>
      </w:r>
    </w:p>
    <w:p w14:paraId="600D2C04" w14:textId="77777777" w:rsidR="00FE600C" w:rsidRPr="00EC1558" w:rsidRDefault="00FE600C" w:rsidP="008D24D2"/>
    <w:p w14:paraId="44416422" w14:textId="2FCDC681" w:rsidR="00070B29" w:rsidRDefault="00FF526D" w:rsidP="00EC1558">
      <w:pPr>
        <w:pStyle w:val="Heading2"/>
      </w:pPr>
      <w:bookmarkStart w:id="142" w:name="_Ref211436655"/>
      <w:bookmarkStart w:id="143" w:name="_Toc211703361"/>
      <w:r>
        <w:t>SAS/SUDAAN</w:t>
      </w:r>
      <w:bookmarkEnd w:id="142"/>
      <w:bookmarkEnd w:id="143"/>
    </w:p>
    <w:p w14:paraId="266CCB1E" w14:textId="675B2942" w:rsidR="00645F05" w:rsidRDefault="005D62A6" w:rsidP="005D62A6">
      <w:r>
        <w:t>In this section, we provide sample code for the illustrative analytic example implementing both GEE with MI and GEE with GLM-based IPW in SAS and SAS-callable SUDAAN, for both the Visit 1 Sample and the Visit 3 Sample. The MI and GLM-based IPW procedures are identical across implementations, using the same FCS/MICE imputation specification for the MI approach, and the same combination of FCS/MICE imputation specification and IPW model specification for the GLM-based IPW approach.</w:t>
      </w:r>
      <w:r w:rsidR="00B44C90">
        <w:t xml:space="preserve"> </w:t>
      </w:r>
      <w:r w:rsidR="00645F05">
        <w:t xml:space="preserve">Subsequently, </w:t>
      </w:r>
      <w:r>
        <w:t xml:space="preserve">SUDAAN procedures are used for the design-based </w:t>
      </w:r>
      <w:r w:rsidR="008F07A1">
        <w:t xml:space="preserve">complex-survey </w:t>
      </w:r>
      <w:r>
        <w:t xml:space="preserve">analyses that account for the complex HCHS/SOL sampling design, while the corresponding SAS procedures illustrate the alternative model-based (non-survey) implementation. </w:t>
      </w:r>
    </w:p>
    <w:p w14:paraId="4DAD14CC" w14:textId="533153E8" w:rsidR="00A8051D" w:rsidRDefault="005D62A6" w:rsidP="005D62A6">
      <w:r>
        <w:t>In the following subsections, we first describe the common MI and GLM-based IPW procedures implemented in SAS, followed by the recommended analytic methods organized by sample type, inferential framework, modeling approach, and strategy for addressing missing visits.</w:t>
      </w:r>
    </w:p>
    <w:p w14:paraId="53C529E4" w14:textId="77777777" w:rsidR="005D62A6" w:rsidRDefault="005D62A6" w:rsidP="005D62A6"/>
    <w:p w14:paraId="34432560" w14:textId="115B3568" w:rsidR="00A62C26" w:rsidRDefault="009565CC" w:rsidP="00A62C26">
      <w:pPr>
        <w:pStyle w:val="Heading3"/>
      </w:pPr>
      <w:bookmarkStart w:id="144" w:name="_Toc211703362"/>
      <w:r>
        <w:t>MI</w:t>
      </w:r>
      <w:bookmarkEnd w:id="144"/>
    </w:p>
    <w:p w14:paraId="4037259F" w14:textId="5F34C491" w:rsidR="005F6F2B" w:rsidRDefault="005F6F2B" w:rsidP="00A62C26">
      <w:r w:rsidRPr="005F6F2B">
        <w:t>This section describes the shared MI pro</w:t>
      </w:r>
      <w:r w:rsidR="004A78C1">
        <w:t>cedure</w:t>
      </w:r>
      <w:r w:rsidRPr="005F6F2B">
        <w:t xml:space="preserve"> common to all </w:t>
      </w:r>
      <w:r w:rsidR="00111727">
        <w:t xml:space="preserve">relevant </w:t>
      </w:r>
      <w:r w:rsidRPr="005F6F2B">
        <w:t xml:space="preserve">implementations presented in </w:t>
      </w:r>
      <w:r w:rsidR="003E12E2" w:rsidRPr="003E12E2">
        <w:rPr>
          <w:b/>
          <w:bCs/>
        </w:rPr>
        <w:t xml:space="preserve">Section </w:t>
      </w:r>
      <w:r w:rsidR="003E12E2" w:rsidRPr="003E12E2">
        <w:rPr>
          <w:b/>
          <w:bCs/>
        </w:rPr>
        <w:fldChar w:fldCharType="begin"/>
      </w:r>
      <w:r w:rsidR="003E12E2" w:rsidRPr="003E12E2">
        <w:rPr>
          <w:b/>
          <w:bCs/>
        </w:rPr>
        <w:instrText xml:space="preserve"> REF _Ref211436655 \r \h </w:instrText>
      </w:r>
      <w:r w:rsidR="003E12E2">
        <w:rPr>
          <w:b/>
          <w:bCs/>
        </w:rPr>
        <w:instrText xml:space="preserve"> \* MERGEFORMAT </w:instrText>
      </w:r>
      <w:r w:rsidR="003E12E2" w:rsidRPr="003E12E2">
        <w:rPr>
          <w:b/>
          <w:bCs/>
        </w:rPr>
      </w:r>
      <w:r w:rsidR="003E12E2" w:rsidRPr="003E12E2">
        <w:rPr>
          <w:b/>
          <w:bCs/>
        </w:rPr>
        <w:fldChar w:fldCharType="separate"/>
      </w:r>
      <w:r w:rsidR="003E12E2" w:rsidRPr="003E12E2">
        <w:rPr>
          <w:b/>
          <w:bCs/>
        </w:rPr>
        <w:t>4.2</w:t>
      </w:r>
      <w:r w:rsidR="003E12E2" w:rsidRPr="003E12E2">
        <w:rPr>
          <w:b/>
          <w:bCs/>
        </w:rPr>
        <w:fldChar w:fldCharType="end"/>
      </w:r>
      <w:r w:rsidRPr="005F6F2B">
        <w:t>. The same FCS/MICE imputation specification applied to the wide-format data, followed by the same transformation from wide to long format, is used across both the SAS and SAS-callable SUDAAN implementations, as well as for both the Visit 1 and Visit 3 samples.</w:t>
      </w:r>
    </w:p>
    <w:p w14:paraId="3B97BF2E" w14:textId="05F5C299" w:rsidR="00A62C26" w:rsidRPr="00855823" w:rsidRDefault="00A62C26" w:rsidP="00A62C26">
      <w:r>
        <w:rPr>
          <w:noProof/>
        </w:rPr>
        <mc:AlternateContent>
          <mc:Choice Requires="wps">
            <w:drawing>
              <wp:inline distT="0" distB="0" distL="0" distR="0" wp14:anchorId="47ED7312" wp14:editId="7B6459F8">
                <wp:extent cx="5943600" cy="3690487"/>
                <wp:effectExtent l="0" t="0" r="12700" b="20320"/>
                <wp:docPr id="685861371" name="Text Box 685861371"/>
                <wp:cNvGraphicFramePr/>
                <a:graphic xmlns:a="http://schemas.openxmlformats.org/drawingml/2006/main">
                  <a:graphicData uri="http://schemas.microsoft.com/office/word/2010/wordprocessingShape">
                    <wps:wsp>
                      <wps:cNvSpPr txBox="1"/>
                      <wps:spPr>
                        <a:xfrm>
                          <a:off x="0" y="0"/>
                          <a:ext cx="5943600" cy="3690487"/>
                        </a:xfrm>
                        <a:prstGeom prst="rect">
                          <a:avLst/>
                        </a:prstGeom>
                        <a:noFill/>
                        <a:ln w="6350">
                          <a:solidFill>
                            <a:prstClr val="black"/>
                          </a:solidFill>
                        </a:ln>
                      </wps:spPr>
                      <wps:txbx>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sol_wide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nimpute</w:t>
                            </w:r>
                            <w:proofErr w:type="spellEnd"/>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w:t>
                            </w:r>
                            <w:proofErr w:type="spellEnd"/>
                            <w:r>
                              <w:rPr>
                                <w:rFonts w:ascii="Courier New" w:hAnsi="Courier New" w:cs="Courier New"/>
                                <w:color w:val="000000"/>
                                <w:kern w:val="0"/>
                                <w:sz w:val="20"/>
                                <w:szCs w:val="20"/>
                                <w:shd w:val="clear" w:color="auto" w:fill="FFFFFF"/>
                              </w:rPr>
                              <w:t>;</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proofErr w:type="gramEnd"/>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EDUCATION_C3 / link=</w:t>
                            </w:r>
                            <w:proofErr w:type="spellStart"/>
                            <w:r>
                              <w:rPr>
                                <w:rFonts w:ascii="Courier New" w:hAnsi="Courier New" w:cs="Courier New"/>
                                <w:color w:val="000000"/>
                                <w:kern w:val="0"/>
                                <w:sz w:val="20"/>
                                <w:szCs w:val="20"/>
                                <w:shd w:val="clear" w:color="auto" w:fill="FFFFFF"/>
                              </w:rPr>
                              <w:t>glogit</w:t>
                            </w:r>
                            <w:proofErr w:type="spellEnd"/>
                            <w:r>
                              <w:rPr>
                                <w:rFonts w:ascii="Courier New" w:hAnsi="Courier New" w:cs="Courier New"/>
                                <w:color w:val="000000"/>
                                <w:kern w:val="0"/>
                                <w:sz w:val="20"/>
                                <w:szCs w:val="20"/>
                                <w:shd w:val="clear" w:color="auto" w:fill="FFFFFF"/>
                              </w:rPr>
                              <w: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ED7312" id="Text Box 685861371" o:spid="_x0000_s1027" type="#_x0000_t202" style="width:468pt;height:29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" filled="f" strokeweight=".5pt">
                <v:textbox style="mso-fit-shape-to-text:t">
                  <w:txbxContent>
                    <w:p w14:paraId="00E6B80B" w14:textId="0D71A801"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sol_wide</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nimpute</w:t>
                      </w:r>
                      <w:proofErr w:type="spellEnd"/>
                      <w:r>
                        <w:rPr>
                          <w:rFonts w:ascii="Courier New" w:hAnsi="Courier New" w:cs="Courier New"/>
                          <w:color w:val="000000"/>
                          <w:kern w:val="0"/>
                          <w:sz w:val="20"/>
                          <w:szCs w:val="20"/>
                          <w:shd w:val="clear" w:color="auto" w:fill="FFFFFF"/>
                        </w:rPr>
                        <w:t xml:space="preserve">=10 </w:t>
                      </w:r>
                      <w:r>
                        <w:rPr>
                          <w:rFonts w:ascii="Courier New" w:hAnsi="Courier New" w:cs="Courier New"/>
                          <w:color w:val="0000FF"/>
                          <w:kern w:val="0"/>
                          <w:sz w:val="20"/>
                          <w:szCs w:val="20"/>
                          <w:shd w:val="clear" w:color="auto" w:fill="FFFFFF"/>
                        </w:rPr>
                        <w:t>seed</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2024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w:t>
                      </w:r>
                      <w:proofErr w:type="spellEnd"/>
                      <w:r>
                        <w:rPr>
                          <w:rFonts w:ascii="Courier New" w:hAnsi="Courier New" w:cs="Courier New"/>
                          <w:color w:val="000000"/>
                          <w:kern w:val="0"/>
                          <w:sz w:val="20"/>
                          <w:szCs w:val="20"/>
                          <w:shd w:val="clear" w:color="auto" w:fill="FFFFFF"/>
                        </w:rPr>
                        <w:t>;</w:t>
                      </w:r>
                    </w:p>
                    <w:p w14:paraId="2E2F415C"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SEX </w:t>
                      </w:r>
                    </w:p>
                    <w:p w14:paraId="65EB2536" w14:textId="77777777" w:rsidR="00A62C26" w:rsidRDefault="00A62C26" w:rsidP="00A62C26">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US_BORN EMPLOYED EDUCATION_C3;</w:t>
                      </w:r>
                    </w:p>
                    <w:p w14:paraId="08FF7634"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CC02C4">
                        <w:rPr>
                          <w:rFonts w:ascii="Courier New" w:hAnsi="Courier New" w:cs="Courier New"/>
                          <w:color w:val="000000"/>
                          <w:kern w:val="0"/>
                          <w:sz w:val="20"/>
                          <w:szCs w:val="20"/>
                          <w:shd w:val="clear" w:color="auto" w:fill="FFFFFF"/>
                        </w:rPr>
                        <w:t xml:space="preserve">AGEGROUP_C6 BKGRD1_C7NOMISS CENTERNUM </w:t>
                      </w:r>
                      <w:r>
                        <w:rPr>
                          <w:rFonts w:ascii="Courier New" w:hAnsi="Courier New" w:cs="Courier New"/>
                          <w:color w:val="000000"/>
                          <w:kern w:val="0"/>
                          <w:sz w:val="20"/>
                          <w:szCs w:val="20"/>
                          <w:shd w:val="clear" w:color="auto" w:fill="FFFFFF"/>
                        </w:rPr>
                        <w:t>SEX</w:t>
                      </w:r>
                    </w:p>
                    <w:p w14:paraId="4B66622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US_BORN EMPLOYED EDUCATION_C3</w:t>
                      </w:r>
                    </w:p>
                    <w:p w14:paraId="31CFA9DD"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WEIGHT_FINAL_NORM_OVERALL SBP5_V1 BMI_V1</w:t>
                      </w:r>
                    </w:p>
                    <w:p w14:paraId="06B45243" w14:textId="77777777" w:rsidR="00A62C26" w:rsidRPr="00CC02C4"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 xml:space="preserve">WEIGHT_NORM_OVERALL_V2 YRS_BTWN_V1V2 SBP5_V2 BMI_V2 </w:t>
                      </w:r>
                    </w:p>
                    <w:p w14:paraId="4EC4990C"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C02C4">
                        <w:rPr>
                          <w:rFonts w:ascii="Courier New" w:hAnsi="Courier New" w:cs="Courier New"/>
                          <w:color w:val="000000"/>
                          <w:kern w:val="0"/>
                          <w:sz w:val="20"/>
                          <w:szCs w:val="20"/>
                          <w:shd w:val="clear" w:color="auto" w:fill="FFFFFF"/>
                        </w:rPr>
                        <w:tab/>
                      </w:r>
                      <w:r w:rsidRPr="00CC02C4">
                        <w:rPr>
                          <w:rFonts w:ascii="Courier New" w:hAnsi="Courier New" w:cs="Courier New"/>
                          <w:color w:val="000000"/>
                          <w:kern w:val="0"/>
                          <w:sz w:val="20"/>
                          <w:szCs w:val="20"/>
                          <w:shd w:val="clear" w:color="auto" w:fill="FFFFFF"/>
                        </w:rPr>
                        <w:tab/>
                        <w:t>WEIGHT_NORM_OVERALL_EXAMONLY_V3 YRS_BTWN_V1V3 SBP5_V3 BMI_V3;</w:t>
                      </w: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reg</w:t>
                      </w:r>
                      <w:r>
                        <w:rPr>
                          <w:rFonts w:ascii="Courier New" w:hAnsi="Courier New" w:cs="Courier New"/>
                          <w:color w:val="000000"/>
                          <w:kern w:val="0"/>
                          <w:sz w:val="20"/>
                          <w:szCs w:val="20"/>
                          <w:shd w:val="clear" w:color="auto" w:fill="FFFFFF"/>
                        </w:rPr>
                        <w:t>(</w:t>
                      </w:r>
                      <w:proofErr w:type="gramEnd"/>
                      <w:r w:rsidRPr="00FB3689">
                        <w:rPr>
                          <w:rFonts w:ascii="Courier New" w:hAnsi="Courier New" w:cs="Courier New"/>
                          <w:color w:val="000000"/>
                          <w:kern w:val="0"/>
                          <w:sz w:val="20"/>
                          <w:szCs w:val="20"/>
                          <w:shd w:val="clear" w:color="auto" w:fill="FFFFFF"/>
                        </w:rPr>
                        <w:t>SBP5_V1 BMI_V1</w:t>
                      </w:r>
                    </w:p>
                    <w:p w14:paraId="673050DA" w14:textId="77777777" w:rsidR="00A62C26" w:rsidRPr="00FB3689"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 xml:space="preserve">WEIGHT_NORM_OVERALL_V2 YRS_BTWN_V1V2 SBP5_V2 BMI_V2 </w:t>
                      </w:r>
                    </w:p>
                    <w:p w14:paraId="439A9FD3"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3689">
                        <w:rPr>
                          <w:rFonts w:ascii="Courier New" w:hAnsi="Courier New" w:cs="Courier New"/>
                          <w:color w:val="000000"/>
                          <w:kern w:val="0"/>
                          <w:sz w:val="20"/>
                          <w:szCs w:val="20"/>
                          <w:shd w:val="clear" w:color="auto" w:fill="FFFFFF"/>
                        </w:rPr>
                        <w:tab/>
                      </w:r>
                      <w:r w:rsidRPr="00FB3689">
                        <w:rPr>
                          <w:rFonts w:ascii="Courier New" w:hAnsi="Courier New" w:cs="Courier New"/>
                          <w:color w:val="000000"/>
                          <w:kern w:val="0"/>
                          <w:sz w:val="20"/>
                          <w:szCs w:val="20"/>
                          <w:shd w:val="clear" w:color="auto" w:fill="FFFFFF"/>
                        </w:rPr>
                        <w:tab/>
                        <w:t>WEIGHT_NORM_OVERALL_EXAMONLY_V3 YRS_BTWN_V1V3 SBP5_V3 BMI_V3);</w:t>
                      </w:r>
                    </w:p>
                    <w:p w14:paraId="1DF23952"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US_BORN </w:t>
                      </w:r>
                      <w:r w:rsidRPr="00CB508F">
                        <w:rPr>
                          <w:rFonts w:ascii="Courier New" w:hAnsi="Courier New" w:cs="Courier New"/>
                          <w:color w:val="000000"/>
                          <w:kern w:val="0"/>
                          <w:sz w:val="20"/>
                          <w:szCs w:val="20"/>
                          <w:shd w:val="clear" w:color="auto" w:fill="FFFFFF"/>
                        </w:rPr>
                        <w:t>SEX EMPLOYED AGEGROUP_C6</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link=logit*/</w:t>
                      </w:r>
                      <w:r>
                        <w:rPr>
                          <w:rFonts w:ascii="Courier New" w:hAnsi="Courier New" w:cs="Courier New"/>
                          <w:color w:val="000000"/>
                          <w:kern w:val="0"/>
                          <w:sz w:val="20"/>
                          <w:szCs w:val="20"/>
                          <w:shd w:val="clear" w:color="auto" w:fill="FFFFFF"/>
                        </w:rPr>
                        <w:t>);</w:t>
                      </w:r>
                    </w:p>
                    <w:p w14:paraId="708DC631" w14:textId="77777777" w:rsidR="00A62C26"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fcs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logistic</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EDUCATION_C3 / link=</w:t>
                      </w:r>
                      <w:proofErr w:type="spellStart"/>
                      <w:r>
                        <w:rPr>
                          <w:rFonts w:ascii="Courier New" w:hAnsi="Courier New" w:cs="Courier New"/>
                          <w:color w:val="000000"/>
                          <w:kern w:val="0"/>
                          <w:sz w:val="20"/>
                          <w:szCs w:val="20"/>
                          <w:shd w:val="clear" w:color="auto" w:fill="FFFFFF"/>
                        </w:rPr>
                        <w:t>glogit</w:t>
                      </w:r>
                      <w:proofErr w:type="spellEnd"/>
                      <w:r>
                        <w:rPr>
                          <w:rFonts w:ascii="Courier New" w:hAnsi="Courier New" w:cs="Courier New"/>
                          <w:color w:val="000000"/>
                          <w:kern w:val="0"/>
                          <w:sz w:val="20"/>
                          <w:szCs w:val="20"/>
                          <w:shd w:val="clear" w:color="auto" w:fill="FFFFFF"/>
                        </w:rPr>
                        <w:t>);</w:t>
                      </w:r>
                    </w:p>
                    <w:p w14:paraId="09F949FA" w14:textId="77777777" w:rsidR="00A62C26" w:rsidRPr="005847FE" w:rsidRDefault="00A62C26" w:rsidP="00A62C2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478E2CDD" w14:textId="77777777" w:rsidR="00A62C26" w:rsidRPr="006B637F" w:rsidRDefault="00A62C26" w:rsidP="00A62C26">
      <w:pPr>
        <w:rPr>
          <w:szCs w:val="24"/>
        </w:rPr>
      </w:pPr>
      <w:r>
        <w:t>The</w:t>
      </w:r>
      <w:r w:rsidRPr="00855823">
        <w:t xml:space="preserve"> procedure </w:t>
      </w:r>
      <w:r w:rsidRPr="00855823">
        <w:rPr>
          <w:rFonts w:ascii="Courier New" w:hAnsi="Courier New" w:cs="Courier New"/>
          <w:b/>
          <w:bCs/>
          <w:color w:val="000080"/>
          <w:shd w:val="clear" w:color="auto" w:fill="FFFFFF"/>
        </w:rPr>
        <w:t>proc</w:t>
      </w:r>
      <w:r w:rsidRPr="00855823">
        <w:rPr>
          <w:rFonts w:ascii="Courier New" w:hAnsi="Courier New" w:cs="Courier New"/>
          <w:color w:val="000000"/>
          <w:shd w:val="clear" w:color="auto" w:fill="FFFFFF"/>
        </w:rPr>
        <w:t xml:space="preserve"> </w:t>
      </w:r>
      <w:r w:rsidRPr="00855823">
        <w:rPr>
          <w:rFonts w:ascii="Courier New" w:hAnsi="Courier New" w:cs="Courier New"/>
          <w:b/>
          <w:bCs/>
          <w:color w:val="000080"/>
          <w:shd w:val="clear" w:color="auto" w:fill="FFFFFF"/>
        </w:rPr>
        <w:t>mi</w:t>
      </w:r>
      <w:r w:rsidRPr="00855823">
        <w:rPr>
          <w:rFonts w:ascii="Courier New" w:hAnsi="Courier New" w:cs="Courier New"/>
          <w:color w:val="000000"/>
          <w:shd w:val="clear" w:color="auto" w:fill="FFFFFF"/>
        </w:rPr>
        <w:t xml:space="preserve"> </w:t>
      </w:r>
      <w:r w:rsidRPr="00855823">
        <w:t xml:space="preserve">performs MI. The </w:t>
      </w:r>
      <w:proofErr w:type="spellStart"/>
      <w:r w:rsidRPr="00855823">
        <w:rPr>
          <w:rFonts w:ascii="Courier New" w:hAnsi="Courier New" w:cs="Courier New"/>
          <w:color w:val="0000FF"/>
          <w:shd w:val="clear" w:color="auto" w:fill="FFFFFF"/>
        </w:rPr>
        <w:t>nimpute</w:t>
      </w:r>
      <w:proofErr w:type="spellEnd"/>
      <w:r w:rsidRPr="00855823">
        <w:rPr>
          <w:rFonts w:cs="Times New Roman"/>
          <w:color w:val="0000FF"/>
          <w:shd w:val="clear" w:color="auto" w:fill="FFFFFF"/>
        </w:rPr>
        <w:t xml:space="preserve"> </w:t>
      </w:r>
      <w:r w:rsidRPr="00855823">
        <w:t xml:space="preserve">option specifies the number of imputations. The </w:t>
      </w:r>
      <w:r w:rsidRPr="00855823">
        <w:rPr>
          <w:rFonts w:ascii="Courier New" w:hAnsi="Courier New" w:cs="Courier New"/>
          <w:color w:val="0000FF"/>
          <w:shd w:val="clear" w:color="auto" w:fill="FFFFFF"/>
        </w:rPr>
        <w:t>seed</w:t>
      </w:r>
      <w:r w:rsidRPr="00855823">
        <w:t xml:space="preserve"> option sets a random seed</w:t>
      </w:r>
      <w:r>
        <w:t xml:space="preserve"> </w:t>
      </w:r>
      <w:r w:rsidRPr="00855823">
        <w:t>for reproducibility</w:t>
      </w:r>
      <w:r>
        <w:t xml:space="preserve"> (i.e., obtain the same results every time the code is run)</w:t>
      </w:r>
      <w:r w:rsidRPr="00855823">
        <w:t xml:space="preserve">. The </w:t>
      </w:r>
      <w:r w:rsidRPr="00855823">
        <w:rPr>
          <w:rFonts w:ascii="Courier New" w:hAnsi="Courier New" w:cs="Courier New"/>
          <w:color w:val="0000FF"/>
          <w:shd w:val="clear" w:color="auto" w:fill="FFFFFF"/>
        </w:rPr>
        <w:t>out</w:t>
      </w:r>
      <w:r w:rsidRPr="00855823">
        <w:t xml:space="preserve"> option outputs </w:t>
      </w:r>
      <w:proofErr w:type="spellStart"/>
      <w:r w:rsidRPr="00855823">
        <w:rPr>
          <w:rFonts w:ascii="Courier New" w:hAnsi="Courier New" w:cs="Courier New"/>
          <w:color w:val="000000"/>
          <w:shd w:val="clear" w:color="auto" w:fill="FFFFFF"/>
        </w:rPr>
        <w:t>sol_mi_wide</w:t>
      </w:r>
      <w:proofErr w:type="spellEnd"/>
      <w:r>
        <w:t xml:space="preserve">, a single dataset that </w:t>
      </w:r>
      <w:r>
        <w:lastRenderedPageBreak/>
        <w:t xml:space="preserve">contains all the imputed data stacked, containing an </w:t>
      </w:r>
      <w:r w:rsidRPr="009A048E">
        <w:t xml:space="preserve">imputation number identifier </w:t>
      </w:r>
      <w:r w:rsidRPr="009A048E">
        <w:rPr>
          <w:i/>
          <w:iCs/>
        </w:rPr>
        <w:t>_</w:t>
      </w:r>
      <w:r w:rsidRPr="009A048E">
        <w:rPr>
          <w:rStyle w:val="Emphasis"/>
          <w:rFonts w:eastAsiaTheme="majorEastAsia"/>
          <w:i w:val="0"/>
          <w:iCs w:val="0"/>
        </w:rPr>
        <w:t>IMPUTATION_</w:t>
      </w:r>
      <w:r>
        <w:rPr>
          <w:rStyle w:val="Emphasis"/>
          <w:rFonts w:eastAsiaTheme="majorEastAsia"/>
          <w:i w:val="0"/>
          <w:iCs w:val="0"/>
        </w:rPr>
        <w:t xml:space="preserve">= 1, </w:t>
      </w:r>
      <w:proofErr w:type="gramStart"/>
      <w:r>
        <w:rPr>
          <w:rStyle w:val="Emphasis"/>
          <w:rFonts w:eastAsiaTheme="majorEastAsia"/>
          <w:i w:val="0"/>
          <w:iCs w:val="0"/>
        </w:rPr>
        <w:t>2,…</w:t>
      </w:r>
      <w:proofErr w:type="gramEnd"/>
      <w:r>
        <w:rPr>
          <w:rStyle w:val="Emphasis"/>
          <w:rFonts w:eastAsiaTheme="majorEastAsia"/>
          <w:i w:val="0"/>
          <w:iCs w:val="0"/>
        </w:rPr>
        <w:t>10</w:t>
      </w:r>
      <w:r>
        <w:rPr>
          <w:i/>
          <w:iCs/>
        </w:rPr>
        <w:t xml:space="preserve"> </w:t>
      </w:r>
      <w:r>
        <w:t xml:space="preserve">automatically generated by SAS. </w:t>
      </w:r>
    </w:p>
    <w:p w14:paraId="345BFC5E" w14:textId="00297FEB" w:rsidR="00A62C26" w:rsidRDefault="00A62C26" w:rsidP="00A62C26">
      <w:pPr>
        <w:pStyle w:val="whitespace-pre-wrap"/>
      </w:pPr>
      <w:r w:rsidRPr="00855823">
        <w:t xml:space="preserve">The </w:t>
      </w:r>
      <w:r w:rsidRPr="00855823">
        <w:rPr>
          <w:rFonts w:ascii="Courier New" w:hAnsi="Courier New" w:cs="Courier New"/>
          <w:color w:val="0000FF"/>
          <w:shd w:val="clear" w:color="auto" w:fill="FFFFFF"/>
        </w:rPr>
        <w:t>class</w:t>
      </w:r>
      <w:r w:rsidRPr="00855823">
        <w:t xml:space="preserve"> statement </w:t>
      </w:r>
      <w:r>
        <w:t>specifies</w:t>
      </w:r>
      <w:r w:rsidRPr="00855823">
        <w:t xml:space="preserve"> the </w:t>
      </w:r>
      <w:r>
        <w:t>categorical</w:t>
      </w:r>
      <w:r w:rsidRPr="00855823">
        <w:t xml:space="preserve"> variables. The </w:t>
      </w:r>
      <w:r w:rsidRPr="00855823">
        <w:rPr>
          <w:rFonts w:ascii="Courier New" w:hAnsi="Courier New" w:cs="Courier New"/>
          <w:color w:val="0000FF"/>
          <w:shd w:val="clear" w:color="auto" w:fill="FFFFFF"/>
        </w:rPr>
        <w:t>var</w:t>
      </w:r>
      <w:r w:rsidRPr="00855823">
        <w:t xml:space="preserve"> statement specifies all variables</w:t>
      </w:r>
      <w:r>
        <w:t xml:space="preserve"> </w:t>
      </w:r>
      <w:r w:rsidRPr="00855823">
        <w:t>to be used in</w:t>
      </w:r>
      <w:r>
        <w:t xml:space="preserve"> the imputation model</w:t>
      </w:r>
      <w:r w:rsidRPr="00855823">
        <w:t xml:space="preserve">. The </w:t>
      </w:r>
      <w:r w:rsidRPr="00855823">
        <w:rPr>
          <w:rFonts w:ascii="Courier New" w:hAnsi="Courier New" w:cs="Courier New"/>
          <w:color w:val="0000FF"/>
          <w:shd w:val="clear" w:color="auto" w:fill="FFFFFF"/>
        </w:rPr>
        <w:t>fcs</w:t>
      </w:r>
      <w:r w:rsidRPr="00855823">
        <w:t xml:space="preserve"> statement specifies </w:t>
      </w:r>
      <w:r>
        <w:t xml:space="preserve">the following </w:t>
      </w:r>
      <w:r w:rsidRPr="00855823">
        <w:t xml:space="preserve">FCS </w:t>
      </w:r>
      <w:r>
        <w:t>regressions:</w:t>
      </w:r>
      <w:r w:rsidRPr="00855823">
        <w:t xml:space="preserve"> </w:t>
      </w:r>
      <w:r w:rsidRPr="00855823">
        <w:rPr>
          <w:rFonts w:ascii="Courier New" w:hAnsi="Courier New" w:cs="Courier New"/>
          <w:color w:val="0000FF"/>
          <w:shd w:val="clear" w:color="auto" w:fill="FFFFFF"/>
        </w:rPr>
        <w:t>reg</w:t>
      </w:r>
      <w:r>
        <w:t xml:space="preserve">, linear regression </w:t>
      </w:r>
      <w:r w:rsidRPr="00855823">
        <w:t xml:space="preserve">for continuous variables; </w:t>
      </w:r>
      <w:r w:rsidRPr="00855823">
        <w:rPr>
          <w:rFonts w:ascii="Courier New" w:hAnsi="Courier New" w:cs="Courier New"/>
          <w:color w:val="0000FF"/>
          <w:shd w:val="clear" w:color="auto" w:fill="FFFFFF"/>
        </w:rPr>
        <w:t>logistic</w:t>
      </w:r>
      <w:r w:rsidRPr="00855823">
        <w:t xml:space="preserve"> (with the default </w:t>
      </w:r>
      <w:r w:rsidRPr="00855823">
        <w:rPr>
          <w:rFonts w:ascii="Courier New" w:hAnsi="Courier New" w:cs="Courier New"/>
          <w:color w:val="000000"/>
          <w:shd w:val="clear" w:color="auto" w:fill="FFFFFF"/>
        </w:rPr>
        <w:t>logit</w:t>
      </w:r>
      <w:r w:rsidRPr="00855823">
        <w:t xml:space="preserve"> link)</w:t>
      </w:r>
      <w:r>
        <w:t>, binary logistic regression</w:t>
      </w:r>
      <w:r w:rsidRPr="00855823">
        <w:t xml:space="preserve"> for binary </w:t>
      </w:r>
      <w:r>
        <w:t xml:space="preserve">variables </w:t>
      </w:r>
      <w:r w:rsidRPr="00855823">
        <w:t>and</w:t>
      </w:r>
      <w:r w:rsidRPr="002420C2">
        <w:t xml:space="preserve"> </w:t>
      </w:r>
      <w:r>
        <w:t>o</w:t>
      </w:r>
      <w:r w:rsidRPr="002420C2">
        <w:t>rdered logistic regression</w:t>
      </w:r>
      <w:r w:rsidRPr="00855823">
        <w:t xml:space="preserve"> </w:t>
      </w:r>
      <w:r>
        <w:t xml:space="preserve">for </w:t>
      </w:r>
      <w:r w:rsidRPr="00855823">
        <w:t xml:space="preserve">ordinal </w:t>
      </w:r>
      <w:r>
        <w:t>variables</w:t>
      </w:r>
      <w:r w:rsidRPr="00855823">
        <w:t xml:space="preserve">; </w:t>
      </w:r>
      <w:r w:rsidRPr="00855823">
        <w:rPr>
          <w:rFonts w:ascii="Courier New" w:hAnsi="Courier New" w:cs="Courier New"/>
          <w:color w:val="0000FF"/>
          <w:shd w:val="clear" w:color="auto" w:fill="FFFFFF"/>
        </w:rPr>
        <w:t>logistic</w:t>
      </w:r>
      <w:r w:rsidRPr="00855823">
        <w:t xml:space="preserve"> specifying </w:t>
      </w:r>
      <w:r w:rsidRPr="00855823">
        <w:rPr>
          <w:rFonts w:ascii="Courier New" w:hAnsi="Courier New" w:cs="Courier New"/>
          <w:color w:val="000000"/>
          <w:shd w:val="clear" w:color="auto" w:fill="FFFFFF"/>
        </w:rPr>
        <w:t>link=</w:t>
      </w:r>
      <w:proofErr w:type="spellStart"/>
      <w:r w:rsidRPr="00855823">
        <w:rPr>
          <w:rFonts w:ascii="Courier New" w:hAnsi="Courier New" w:cs="Courier New"/>
          <w:color w:val="000000"/>
          <w:shd w:val="clear" w:color="auto" w:fill="FFFFFF"/>
        </w:rPr>
        <w:t>glogit</w:t>
      </w:r>
      <w:proofErr w:type="spellEnd"/>
      <w:r>
        <w:t>,</w:t>
      </w:r>
      <w:r w:rsidRPr="00855823">
        <w:t xml:space="preserve"> </w:t>
      </w:r>
      <w:r>
        <w:t xml:space="preserve">multinomial logistic regression for </w:t>
      </w:r>
      <w:r w:rsidRPr="00855823">
        <w:t>nominal variables</w:t>
      </w:r>
      <w:r w:rsidR="00DC3A20">
        <w:t>.</w:t>
      </w:r>
      <w:r>
        <w:t xml:space="preserve"> </w:t>
      </w:r>
    </w:p>
    <w:p w14:paraId="5651C770" w14:textId="5F3D7859" w:rsidR="00A62C26" w:rsidRDefault="00741B13" w:rsidP="00A62C26">
      <w:r>
        <w:rPr>
          <w:noProof/>
        </w:rPr>
        <mc:AlternateContent>
          <mc:Choice Requires="wps">
            <w:drawing>
              <wp:inline distT="0" distB="0" distL="0" distR="0" wp14:anchorId="543ED7C1" wp14:editId="7226750C">
                <wp:extent cx="5923128" cy="5271218"/>
                <wp:effectExtent l="0" t="0" r="20955" b="22225"/>
                <wp:docPr id="714172419" name="Text Box 714172419"/>
                <wp:cNvGraphicFramePr/>
                <a:graphic xmlns:a="http://schemas.openxmlformats.org/drawingml/2006/main">
                  <a:graphicData uri="http://schemas.microsoft.com/office/word/2010/wordprocessingShape">
                    <wps:wsp>
                      <wps:cNvSpPr txBox="1"/>
                      <wps:spPr>
                        <a:xfrm>
                          <a:off x="0" y="0"/>
                          <a:ext cx="5923128" cy="5271218"/>
                        </a:xfrm>
                        <a:prstGeom prst="rect">
                          <a:avLst/>
                        </a:prstGeom>
                        <a:noFill/>
                        <a:ln w="6350">
                          <a:solidFill>
                            <a:prstClr val="black"/>
                          </a:solidFill>
                        </a:ln>
                      </wps:spPr>
                      <wps:txbx>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sol_mi_long</w:t>
                            </w:r>
                            <w:proofErr w:type="spellEnd"/>
                            <w:r w:rsidRPr="001673F9">
                              <w:rPr>
                                <w:rFonts w:ascii="Courier New" w:hAnsi="Courier New" w:cs="Courier New"/>
                                <w:color w:val="000000"/>
                                <w:kern w:val="0"/>
                                <w:sz w:val="20"/>
                                <w:szCs w:val="20"/>
                                <w:shd w:val="clear" w:color="auto" w:fill="FFFFFF"/>
                              </w:rPr>
                              <w:t>;</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sol_mi_wide</w:t>
                            </w:r>
                            <w:proofErr w:type="spellEnd"/>
                            <w:r w:rsidRPr="001673F9">
                              <w:rPr>
                                <w:rFonts w:ascii="Courier New" w:hAnsi="Courier New" w:cs="Courier New"/>
                                <w:color w:val="000000"/>
                                <w:kern w:val="0"/>
                                <w:sz w:val="20"/>
                                <w:szCs w:val="20"/>
                                <w:shd w:val="clear" w:color="auto" w:fill="FFFFFF"/>
                              </w:rPr>
                              <w:t>;</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proofErr w:type="gramStart"/>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proofErr w:type="gramEnd"/>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3ED7C1" id="Text Box 714172419" o:spid="_x0000_s1028" type="#_x0000_t202" style="width:466.4pt;height:4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" filled="f" strokeweight=".5pt">
                <v:textbox style="mso-fit-shape-to-text:t">
                  <w:txbxContent>
                    <w:p w14:paraId="456D924C" w14:textId="77777777" w:rsidR="001673F9" w:rsidRPr="001673F9" w:rsidRDefault="001673F9" w:rsidP="001673F9">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1673F9">
                        <w:rPr>
                          <w:rFonts w:ascii="Courier New" w:hAnsi="Courier New" w:cs="Courier New"/>
                          <w:color w:val="008000"/>
                          <w:kern w:val="0"/>
                          <w:sz w:val="20"/>
                          <w:szCs w:val="20"/>
                          <w:shd w:val="clear" w:color="auto" w:fill="FFFFFF"/>
                        </w:rPr>
                        <w:t>/* Reshape imputed wide data to long (VISIT-level rows) */</w:t>
                      </w:r>
                    </w:p>
                    <w:p w14:paraId="35A5D988" w14:textId="17923BB0" w:rsidR="00741B13"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data</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sol_mi_long</w:t>
                      </w:r>
                      <w:proofErr w:type="spellEnd"/>
                      <w:r w:rsidRPr="001673F9">
                        <w:rPr>
                          <w:rFonts w:ascii="Courier New" w:hAnsi="Courier New" w:cs="Courier New"/>
                          <w:color w:val="000000"/>
                          <w:kern w:val="0"/>
                          <w:sz w:val="20"/>
                          <w:szCs w:val="20"/>
                          <w:shd w:val="clear" w:color="auto" w:fill="FFFFFF"/>
                        </w:rPr>
                        <w:t>;</w:t>
                      </w:r>
                    </w:p>
                    <w:p w14:paraId="5DDBF61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set</w:t>
                      </w:r>
                      <w:r w:rsidRPr="001673F9">
                        <w:rPr>
                          <w:rFonts w:ascii="Courier New" w:hAnsi="Courier New" w:cs="Courier New"/>
                          <w:color w:val="000000"/>
                          <w:kern w:val="0"/>
                          <w:sz w:val="20"/>
                          <w:szCs w:val="20"/>
                          <w:shd w:val="clear" w:color="auto" w:fill="FFFFFF"/>
                        </w:rPr>
                        <w:t xml:space="preserve"> </w:t>
                      </w:r>
                      <w:proofErr w:type="spellStart"/>
                      <w:r w:rsidRPr="001673F9">
                        <w:rPr>
                          <w:rFonts w:ascii="Courier New" w:hAnsi="Courier New" w:cs="Courier New"/>
                          <w:color w:val="000000"/>
                          <w:kern w:val="0"/>
                          <w:sz w:val="20"/>
                          <w:szCs w:val="20"/>
                          <w:shd w:val="clear" w:color="auto" w:fill="FFFFFF"/>
                        </w:rPr>
                        <w:t>sol_mi_wide</w:t>
                      </w:r>
                      <w:proofErr w:type="spellEnd"/>
                      <w:r w:rsidRPr="001673F9">
                        <w:rPr>
                          <w:rFonts w:ascii="Courier New" w:hAnsi="Courier New" w:cs="Courier New"/>
                          <w:color w:val="000000"/>
                          <w:kern w:val="0"/>
                          <w:sz w:val="20"/>
                          <w:szCs w:val="20"/>
                          <w:shd w:val="clear" w:color="auto" w:fill="FFFFFF"/>
                        </w:rPr>
                        <w:t>;</w:t>
                      </w:r>
                    </w:p>
                    <w:p w14:paraId="5A7C3A6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AD952C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1 */</w:t>
                      </w:r>
                    </w:p>
                    <w:p w14:paraId="2E49F343"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w:t>
                      </w:r>
                    </w:p>
                    <w:p w14:paraId="6606301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SBP5_V1;</w:t>
                      </w:r>
                    </w:p>
                    <w:p w14:paraId="16710CD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BMI_V1;</w:t>
                      </w:r>
                    </w:p>
                    <w:p w14:paraId="0A06B6C7" w14:textId="7EA0CD68"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b/>
                          <w:bCs/>
                          <w:color w:val="008080"/>
                          <w:kern w:val="0"/>
                          <w:sz w:val="20"/>
                          <w:szCs w:val="20"/>
                          <w:shd w:val="clear" w:color="auto" w:fill="FFFFFF"/>
                        </w:rPr>
                        <w:t>0</w:t>
                      </w:r>
                      <w:r w:rsidRPr="001673F9">
                        <w:rPr>
                          <w:rFonts w:ascii="Courier New" w:hAnsi="Courier New" w:cs="Courier New"/>
                          <w:color w:val="000000"/>
                          <w:kern w:val="0"/>
                          <w:sz w:val="20"/>
                          <w:szCs w:val="20"/>
                          <w:shd w:val="clear" w:color="auto" w:fill="FFFFFF"/>
                        </w:rPr>
                        <w:t>;</w:t>
                      </w:r>
                      <w:r w:rsidR="00086264">
                        <w:rPr>
                          <w:rFonts w:ascii="Courier New" w:hAnsi="Courier New" w:cs="Courier New"/>
                          <w:color w:val="000000"/>
                          <w:kern w:val="0"/>
                          <w:sz w:val="20"/>
                          <w:szCs w:val="20"/>
                          <w:shd w:val="clear" w:color="auto" w:fill="FFFFFF"/>
                        </w:rPr>
                        <w:t xml:space="preserve">                          </w:t>
                      </w:r>
                    </w:p>
                    <w:p w14:paraId="3E9EB0E2" w14:textId="27D182D9"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w:t>
                      </w:r>
                      <w:proofErr w:type="gramStart"/>
                      <w:r w:rsidRPr="001673F9">
                        <w:rPr>
                          <w:rFonts w:ascii="Courier New" w:hAnsi="Courier New" w:cs="Courier New"/>
                          <w:b/>
                          <w:bCs/>
                          <w:color w:val="008080"/>
                          <w:kern w:val="0"/>
                          <w:sz w:val="20"/>
                          <w:szCs w:val="20"/>
                          <w:shd w:val="clear" w:color="auto" w:fill="FFFFFF"/>
                        </w:rPr>
                        <w:t>1</w:t>
                      </w:r>
                      <w:r w:rsidRPr="001673F9">
                        <w:rPr>
                          <w:rFonts w:ascii="Courier New" w:hAnsi="Courier New" w:cs="Courier New"/>
                          <w:color w:val="000000"/>
                          <w:kern w:val="0"/>
                          <w:sz w:val="20"/>
                          <w:szCs w:val="20"/>
                          <w:shd w:val="clear" w:color="auto" w:fill="FFFFFF"/>
                        </w:rPr>
                        <w:t xml:space="preserve">;   </w:t>
                      </w:r>
                      <w:proofErr w:type="gramEnd"/>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everyone observed at V1 */</w:t>
                      </w:r>
                    </w:p>
                    <w:p w14:paraId="68F4979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0A68F66B"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7C229EE"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2 */</w:t>
                      </w:r>
                    </w:p>
                    <w:p w14:paraId="6ECF7F1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2</w:t>
                      </w:r>
                      <w:r w:rsidRPr="001673F9">
                        <w:rPr>
                          <w:rFonts w:ascii="Courier New" w:hAnsi="Courier New" w:cs="Courier New"/>
                          <w:color w:val="000000"/>
                          <w:kern w:val="0"/>
                          <w:sz w:val="20"/>
                          <w:szCs w:val="20"/>
                          <w:shd w:val="clear" w:color="auto" w:fill="FFFFFF"/>
                        </w:rPr>
                        <w:t>;</w:t>
                      </w:r>
                    </w:p>
                    <w:p w14:paraId="294BFB2A"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SBP5_V2;</w:t>
                      </w:r>
                    </w:p>
                    <w:p w14:paraId="62EF315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BMI_V2;</w:t>
                      </w:r>
                    </w:p>
                    <w:p w14:paraId="0D4450C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YRS_BTWN_V1V2;</w:t>
                      </w:r>
                    </w:p>
                    <w:p w14:paraId="10DB1C3D"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PARTICIPANT_V2;</w:t>
                      </w:r>
                    </w:p>
                    <w:p w14:paraId="40D70A0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14A7AAE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53E78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8000"/>
                          <w:kern w:val="0"/>
                          <w:sz w:val="20"/>
                          <w:szCs w:val="20"/>
                          <w:shd w:val="clear" w:color="auto" w:fill="FFFFFF"/>
                        </w:rPr>
                        <w:t>/* Visit 3 (Exam-only definition) */</w:t>
                      </w:r>
                    </w:p>
                    <w:p w14:paraId="50E74705"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VISIT = </w:t>
                      </w:r>
                      <w:r w:rsidRPr="001673F9">
                        <w:rPr>
                          <w:rFonts w:ascii="Courier New" w:hAnsi="Courier New" w:cs="Courier New"/>
                          <w:b/>
                          <w:bCs/>
                          <w:color w:val="008080"/>
                          <w:kern w:val="0"/>
                          <w:sz w:val="20"/>
                          <w:szCs w:val="20"/>
                          <w:shd w:val="clear" w:color="auto" w:fill="FFFFFF"/>
                        </w:rPr>
                        <w:t>3</w:t>
                      </w:r>
                      <w:r w:rsidRPr="001673F9">
                        <w:rPr>
                          <w:rFonts w:ascii="Courier New" w:hAnsi="Courier New" w:cs="Courier New"/>
                          <w:color w:val="000000"/>
                          <w:kern w:val="0"/>
                          <w:sz w:val="20"/>
                          <w:szCs w:val="20"/>
                          <w:shd w:val="clear" w:color="auto" w:fill="FFFFFF"/>
                        </w:rPr>
                        <w:t>;</w:t>
                      </w:r>
                    </w:p>
                    <w:p w14:paraId="539C5E36"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SBP</w:t>
                      </w:r>
                      <w:proofErr w:type="gramStart"/>
                      <w:r w:rsidRPr="001673F9">
                        <w:rPr>
                          <w:rFonts w:ascii="Courier New" w:hAnsi="Courier New" w:cs="Courier New"/>
                          <w:color w:val="000000"/>
                          <w:kern w:val="0"/>
                          <w:sz w:val="20"/>
                          <w:szCs w:val="20"/>
                          <w:shd w:val="clear" w:color="auto" w:fill="FFFFFF"/>
                        </w:rPr>
                        <w:t>5  =</w:t>
                      </w:r>
                      <w:proofErr w:type="gramEnd"/>
                      <w:r w:rsidRPr="001673F9">
                        <w:rPr>
                          <w:rFonts w:ascii="Courier New" w:hAnsi="Courier New" w:cs="Courier New"/>
                          <w:color w:val="000000"/>
                          <w:kern w:val="0"/>
                          <w:sz w:val="20"/>
                          <w:szCs w:val="20"/>
                          <w:shd w:val="clear" w:color="auto" w:fill="FFFFFF"/>
                        </w:rPr>
                        <w:t xml:space="preserve"> SBP5_V3;</w:t>
                      </w:r>
                    </w:p>
                    <w:p w14:paraId="30D71DD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BMI   = BMI_V3;</w:t>
                      </w:r>
                    </w:p>
                    <w:p w14:paraId="47A00A2F"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proofErr w:type="gramStart"/>
                      <w:r w:rsidRPr="001673F9">
                        <w:rPr>
                          <w:rFonts w:ascii="Courier New" w:hAnsi="Courier New" w:cs="Courier New"/>
                          <w:color w:val="000000"/>
                          <w:kern w:val="0"/>
                          <w:sz w:val="20"/>
                          <w:szCs w:val="20"/>
                          <w:shd w:val="clear" w:color="auto" w:fill="FFFFFF"/>
                        </w:rPr>
                        <w:t>TIME  =</w:t>
                      </w:r>
                      <w:proofErr w:type="gramEnd"/>
                      <w:r w:rsidRPr="001673F9">
                        <w:rPr>
                          <w:rFonts w:ascii="Courier New" w:hAnsi="Courier New" w:cs="Courier New"/>
                          <w:color w:val="000000"/>
                          <w:kern w:val="0"/>
                          <w:sz w:val="20"/>
                          <w:szCs w:val="20"/>
                          <w:shd w:val="clear" w:color="auto" w:fill="FFFFFF"/>
                        </w:rPr>
                        <w:t xml:space="preserve"> YRS_BTWN_V1V3;</w:t>
                      </w:r>
                    </w:p>
                    <w:p w14:paraId="61B38171"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PARTICIPANT_BY_VISIT = PARTICIPANT_EXAMONLY_V3;</w:t>
                      </w:r>
                    </w:p>
                    <w:p w14:paraId="54D5C41E" w14:textId="77777777" w:rsid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color w:val="000000"/>
                          <w:kern w:val="0"/>
                          <w:sz w:val="20"/>
                          <w:szCs w:val="20"/>
                          <w:shd w:val="clear" w:color="auto" w:fill="FFFFFF"/>
                        </w:rPr>
                        <w:t xml:space="preserve">  </w:t>
                      </w:r>
                      <w:r w:rsidRPr="001673F9">
                        <w:rPr>
                          <w:rFonts w:ascii="Courier New" w:hAnsi="Courier New" w:cs="Courier New"/>
                          <w:color w:val="0000FF"/>
                          <w:kern w:val="0"/>
                          <w:sz w:val="20"/>
                          <w:szCs w:val="20"/>
                          <w:shd w:val="clear" w:color="auto" w:fill="FFFFFF"/>
                        </w:rPr>
                        <w:t>output</w:t>
                      </w:r>
                      <w:r w:rsidRPr="001673F9">
                        <w:rPr>
                          <w:rFonts w:ascii="Courier New" w:hAnsi="Courier New" w:cs="Courier New"/>
                          <w:color w:val="000000"/>
                          <w:kern w:val="0"/>
                          <w:sz w:val="20"/>
                          <w:szCs w:val="20"/>
                          <w:shd w:val="clear" w:color="auto" w:fill="FFFFFF"/>
                        </w:rPr>
                        <w:t>;</w:t>
                      </w:r>
                    </w:p>
                    <w:p w14:paraId="23F7FCB4" w14:textId="77777777" w:rsidR="001673F9" w:rsidRPr="001673F9" w:rsidRDefault="001673F9"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673546D" w14:textId="485E4085" w:rsidR="00BC4BF2" w:rsidRPr="001673F9" w:rsidRDefault="00741B13" w:rsidP="001673F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673F9">
                        <w:rPr>
                          <w:rFonts w:ascii="Courier New" w:hAnsi="Courier New" w:cs="Courier New"/>
                          <w:b/>
                          <w:bCs/>
                          <w:color w:val="000080"/>
                          <w:kern w:val="0"/>
                          <w:sz w:val="20"/>
                          <w:szCs w:val="20"/>
                          <w:shd w:val="clear" w:color="auto" w:fill="FFFFFF"/>
                        </w:rPr>
                        <w:t>run</w:t>
                      </w:r>
                      <w:r w:rsidRPr="001673F9">
                        <w:rPr>
                          <w:rFonts w:ascii="Courier New" w:hAnsi="Courier New" w:cs="Courier New"/>
                          <w:color w:val="000000"/>
                          <w:kern w:val="0"/>
                          <w:sz w:val="20"/>
                          <w:szCs w:val="20"/>
                          <w:shd w:val="clear" w:color="auto" w:fill="FFFFFF"/>
                        </w:rPr>
                        <w:t>;</w:t>
                      </w:r>
                    </w:p>
                  </w:txbxContent>
                </v:textbox>
                <w10:anchorlock/>
              </v:shape>
            </w:pict>
          </mc:Fallback>
        </mc:AlternateContent>
      </w:r>
    </w:p>
    <w:p w14:paraId="2A531800" w14:textId="0496896A" w:rsidR="00E66D96" w:rsidRDefault="00E66D96" w:rsidP="00E66D96">
      <w:pPr>
        <w:pStyle w:val="whitespace-pre-wrap"/>
      </w:pPr>
      <w:r w:rsidRPr="009A048E">
        <w:t xml:space="preserve">For </w:t>
      </w:r>
      <w:r w:rsidRPr="003B55C1">
        <w:t xml:space="preserve">Step 2, the </w:t>
      </w:r>
      <w:r w:rsidRPr="003B55C1">
        <w:rPr>
          <w:rFonts w:ascii="Courier New" w:hAnsi="Courier New" w:cs="Courier New"/>
          <w:color w:val="0000FF"/>
          <w:shd w:val="clear" w:color="auto" w:fill="FFFFFF"/>
        </w:rPr>
        <w:t>data</w:t>
      </w:r>
      <w:r w:rsidRPr="003B55C1">
        <w:t xml:space="preserve"> step</w:t>
      </w:r>
      <w:r w:rsidRPr="009A048E">
        <w:t xml:space="preserve"> transforms the wide-format imputed dataset </w:t>
      </w:r>
      <w:proofErr w:type="spellStart"/>
      <w:r w:rsidRPr="009A048E">
        <w:rPr>
          <w:rFonts w:ascii="Courier New" w:hAnsi="Courier New" w:cs="Courier New"/>
          <w:color w:val="000000"/>
          <w:shd w:val="clear" w:color="auto" w:fill="FFFFFF"/>
        </w:rPr>
        <w:t>sol_mi_wide</w:t>
      </w:r>
      <w:proofErr w:type="spellEnd"/>
      <w:r w:rsidRPr="009A048E">
        <w:t xml:space="preserve"> </w:t>
      </w:r>
      <w:r>
        <w:t xml:space="preserve">(16415*10 observations because of 10 imputed files) </w:t>
      </w:r>
      <w:r w:rsidRPr="009A048E">
        <w:t xml:space="preserve">into long format </w:t>
      </w:r>
      <w:proofErr w:type="spellStart"/>
      <w:r w:rsidRPr="009A048E">
        <w:rPr>
          <w:rFonts w:ascii="Courier New" w:hAnsi="Courier New" w:cs="Courier New"/>
          <w:color w:val="000000"/>
          <w:shd w:val="clear" w:color="auto" w:fill="FFFFFF"/>
        </w:rPr>
        <w:t>sol_mi_long</w:t>
      </w:r>
      <w:proofErr w:type="spellEnd"/>
      <w:r w:rsidRPr="009A048E">
        <w:t xml:space="preserve"> </w:t>
      </w:r>
      <w:r>
        <w:t xml:space="preserve">(16415*10*3 observations because of 10 imputed files and 3 visits) </w:t>
      </w:r>
      <w:r w:rsidRPr="009A048E">
        <w:t xml:space="preserve">by assigning the visit-specific variables to their generic </w:t>
      </w:r>
      <w:r>
        <w:t xml:space="preserve">long-format </w:t>
      </w:r>
      <w:r w:rsidRPr="009A048E">
        <w:t xml:space="preserve">versions </w:t>
      </w:r>
      <w:r>
        <w:t>and creates an indicator variable VISIT to indicate to which visit an observation belongs</w:t>
      </w:r>
      <w:r w:rsidRPr="009A048E">
        <w:t xml:space="preserve">. For Visit 1, </w:t>
      </w:r>
      <w:r>
        <w:t>TIME</w:t>
      </w:r>
      <w:r w:rsidRPr="009A048E">
        <w:t xml:space="preserve"> is set to 0</w:t>
      </w:r>
      <w:r w:rsidR="00C851FA">
        <w:t xml:space="preserve">, and the participation indication </w:t>
      </w:r>
      <w:r w:rsidR="00C851FA" w:rsidRPr="00C851FA">
        <w:t>PARTICIPANT_BY_VISIT</w:t>
      </w:r>
      <w:r w:rsidR="00C851FA">
        <w:t xml:space="preserve"> is set to 1. </w:t>
      </w:r>
    </w:p>
    <w:p w14:paraId="7A8F6BEC" w14:textId="77777777" w:rsidR="00AB1C4D" w:rsidRPr="009A048E" w:rsidRDefault="00AB1C4D" w:rsidP="00E66D96">
      <w:pPr>
        <w:pStyle w:val="whitespace-pre-wrap"/>
      </w:pPr>
    </w:p>
    <w:p w14:paraId="07A9058C" w14:textId="524B3591" w:rsidR="00AB1C4D" w:rsidRDefault="00AB1C4D" w:rsidP="00AB1C4D">
      <w:pPr>
        <w:pStyle w:val="Heading3"/>
      </w:pPr>
      <w:bookmarkStart w:id="145" w:name="_Toc211703363"/>
      <w:r w:rsidRPr="00157483">
        <w:lastRenderedPageBreak/>
        <w:t>GLM-based IPW</w:t>
      </w:r>
      <w:bookmarkEnd w:id="145"/>
    </w:p>
    <w:p w14:paraId="79BDC976" w14:textId="2A928EE2" w:rsidR="00A62C26" w:rsidRDefault="00111727" w:rsidP="00A62C26">
      <w:r w:rsidRPr="00111727">
        <w:t xml:space="preserve">This section describes the IPW procedure common to all </w:t>
      </w:r>
      <w:r>
        <w:t xml:space="preserve">relevant </w:t>
      </w:r>
      <w:r w:rsidRPr="00111727">
        <w:t>implementations presented in</w:t>
      </w:r>
      <w:r>
        <w:t xml:space="preserve"> </w:t>
      </w:r>
      <w:r w:rsidRPr="00111727">
        <w:rPr>
          <w:b/>
          <w:bCs/>
        </w:rPr>
        <w:t xml:space="preserve">Section </w:t>
      </w:r>
      <w:r w:rsidRPr="00111727">
        <w:rPr>
          <w:b/>
          <w:bCs/>
        </w:rPr>
        <w:fldChar w:fldCharType="begin"/>
      </w:r>
      <w:r w:rsidRPr="00111727">
        <w:rPr>
          <w:b/>
          <w:bCs/>
        </w:rPr>
        <w:instrText xml:space="preserve"> REF _Ref211436655 \r \h </w:instrText>
      </w:r>
      <w:r>
        <w:rPr>
          <w:b/>
          <w:bCs/>
        </w:rPr>
        <w:instrText xml:space="preserve"> \* MERGEFORMAT </w:instrText>
      </w:r>
      <w:r w:rsidRPr="00111727">
        <w:rPr>
          <w:b/>
          <w:bCs/>
        </w:rPr>
      </w:r>
      <w:r w:rsidRPr="00111727">
        <w:rPr>
          <w:b/>
          <w:bCs/>
        </w:rPr>
        <w:fldChar w:fldCharType="separate"/>
      </w:r>
      <w:r w:rsidRPr="00111727">
        <w:rPr>
          <w:b/>
          <w:bCs/>
        </w:rPr>
        <w:t>4.2</w:t>
      </w:r>
      <w:r w:rsidRPr="00111727">
        <w:rPr>
          <w:b/>
          <w:bCs/>
        </w:rPr>
        <w:fldChar w:fldCharType="end"/>
      </w:r>
      <w:r w:rsidR="004E6032" w:rsidRPr="004E6032">
        <w:t>.</w:t>
      </w:r>
      <w:r w:rsidR="004E6032">
        <w:t xml:space="preserve"> </w:t>
      </w:r>
      <w:r w:rsidR="003177BE" w:rsidRPr="003177BE">
        <w:t xml:space="preserve">This approach applies </w:t>
      </w:r>
      <w:r w:rsidR="003177BE">
        <w:t>MI</w:t>
      </w:r>
      <w:r w:rsidR="003177BE" w:rsidRPr="003177BE">
        <w:t xml:space="preserve"> to covariates used as predictors in the IPW models, followed by logistic regressions to estimate visit </w:t>
      </w:r>
      <w:r w:rsidR="004C05BD">
        <w:t>participation</w:t>
      </w:r>
      <w:r w:rsidR="003177BE" w:rsidRPr="003177BE">
        <w:t xml:space="preserve"> probabilities and calculate inverse-probability weights. The same FCS/MICE imputation specification and visit-specific modeling steps are implemented consistently across both the SAS and SAS-callable SUDAAN versions and for both the Visit 1 and Visit 3 samples.</w:t>
      </w:r>
    </w:p>
    <w:p w14:paraId="1855FFDE" w14:textId="76243A0B" w:rsidR="000A3F7D" w:rsidRDefault="000A3F7D" w:rsidP="00A62C26">
      <w:r>
        <w:rPr>
          <w:noProof/>
        </w:rPr>
        <mc:AlternateContent>
          <mc:Choice Requires="wps">
            <w:drawing>
              <wp:inline distT="0" distB="0" distL="0" distR="0" wp14:anchorId="66D3A65D" wp14:editId="17089700">
                <wp:extent cx="5943600" cy="2253113"/>
                <wp:effectExtent l="0" t="0" r="12700" b="11430"/>
                <wp:docPr id="285975961" name="Text Box 285975961"/>
                <wp:cNvGraphicFramePr/>
                <a:graphic xmlns:a="http://schemas.openxmlformats.org/drawingml/2006/main">
                  <a:graphicData uri="http://schemas.microsoft.com/office/word/2010/wordprocessingShape">
                    <wps:wsp>
                      <wps:cNvSpPr txBox="1"/>
                      <wps:spPr>
                        <a:xfrm>
                          <a:off x="0" y="0"/>
                          <a:ext cx="5943600" cy="2253113"/>
                        </a:xfrm>
                        <a:prstGeom prst="rect">
                          <a:avLst/>
                        </a:prstGeom>
                        <a:noFill/>
                        <a:ln w="6350">
                          <a:solidFill>
                            <a:prstClr val="black"/>
                          </a:solidFill>
                        </a:ln>
                      </wps:spPr>
                      <wps:txbx>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sol_wide</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nimpute</w:t>
                            </w:r>
                            <w:proofErr w:type="spellEnd"/>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w:t>
                            </w:r>
                            <w:proofErr w:type="gramStart"/>
                            <w:r w:rsidRPr="001904C0">
                              <w:rPr>
                                <w:rFonts w:ascii="Courier New" w:hAnsi="Courier New" w:cs="Courier New"/>
                                <w:color w:val="000000"/>
                                <w:kern w:val="0"/>
                                <w:sz w:val="20"/>
                                <w:szCs w:val="20"/>
                                <w:shd w:val="clear" w:color="auto" w:fill="FFFFFF"/>
                              </w:rPr>
                              <w:t>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8000"/>
                                <w:kern w:val="0"/>
                                <w:sz w:val="20"/>
                                <w:szCs w:val="20"/>
                                <w:shd w:val="clear" w:color="auto" w:fill="FFFFFF"/>
                              </w:rPr>
                              <w:t>/</w:t>
                            </w:r>
                            <w:proofErr w:type="gramEnd"/>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EDUCATION_C3 / link=</w:t>
                            </w:r>
                            <w:proofErr w:type="spellStart"/>
                            <w:r w:rsidRPr="001904C0">
                              <w:rPr>
                                <w:rFonts w:ascii="Courier New" w:hAnsi="Courier New" w:cs="Courier New"/>
                                <w:color w:val="000000"/>
                                <w:kern w:val="0"/>
                                <w:sz w:val="20"/>
                                <w:szCs w:val="20"/>
                                <w:shd w:val="clear" w:color="auto" w:fill="FFFFFF"/>
                              </w:rPr>
                              <w:t>glogit</w:t>
                            </w:r>
                            <w:proofErr w:type="spellEnd"/>
                            <w:r w:rsidRPr="001904C0">
                              <w:rPr>
                                <w:rFonts w:ascii="Courier New" w:hAnsi="Courier New" w:cs="Courier New"/>
                                <w:color w:val="000000"/>
                                <w:kern w:val="0"/>
                                <w:sz w:val="20"/>
                                <w:szCs w:val="20"/>
                                <w:shd w:val="clear" w:color="auto" w:fill="FFFFFF"/>
                              </w:rPr>
                              <w: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D3A65D" id="Text Box 285975961" o:spid="_x0000_s1029" type="#_x0000_t202" style="width:468pt;height:17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" filled="f" strokeweight=".5pt">
                <v:textbox style="mso-fit-shape-to-text:t">
                  <w:txbxContent>
                    <w:p w14:paraId="40BAE7E8"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MI on baseline covariates only = */</w:t>
                      </w:r>
                    </w:p>
                    <w:p w14:paraId="5D5F7E4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mi</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sol_wide</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nimpute</w:t>
                      </w:r>
                      <w:proofErr w:type="spellEnd"/>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10</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seed</w:t>
                      </w:r>
                      <w:r w:rsidRPr="001904C0">
                        <w:rPr>
                          <w:rFonts w:ascii="Courier New" w:hAnsi="Courier New" w:cs="Courier New"/>
                          <w:color w:val="000000"/>
                          <w:kern w:val="0"/>
                          <w:sz w:val="20"/>
                          <w:szCs w:val="20"/>
                          <w:shd w:val="clear" w:color="auto" w:fill="FFFFFF"/>
                        </w:rPr>
                        <w:t>=</w:t>
                      </w:r>
                      <w:r w:rsidRPr="001904C0">
                        <w:rPr>
                          <w:rFonts w:ascii="Courier New" w:hAnsi="Courier New" w:cs="Courier New"/>
                          <w:b/>
                          <w:bCs/>
                          <w:color w:val="008080"/>
                          <w:kern w:val="0"/>
                          <w:sz w:val="20"/>
                          <w:szCs w:val="20"/>
                          <w:shd w:val="clear" w:color="auto" w:fill="FFFFFF"/>
                        </w:rPr>
                        <w:t>2024</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w:t>
                      </w:r>
                      <w:proofErr w:type="gramStart"/>
                      <w:r w:rsidRPr="001904C0">
                        <w:rPr>
                          <w:rFonts w:ascii="Courier New" w:hAnsi="Courier New" w:cs="Courier New"/>
                          <w:color w:val="000000"/>
                          <w:kern w:val="0"/>
                          <w:sz w:val="20"/>
                          <w:szCs w:val="20"/>
                          <w:shd w:val="clear" w:color="auto" w:fill="FFFFFF"/>
                        </w:rPr>
                        <w:t>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8000"/>
                          <w:kern w:val="0"/>
                          <w:sz w:val="20"/>
                          <w:szCs w:val="20"/>
                          <w:shd w:val="clear" w:color="auto" w:fill="FFFFFF"/>
                        </w:rPr>
                        <w:t>/</w:t>
                      </w:r>
                      <w:proofErr w:type="gramEnd"/>
                      <w:r w:rsidRPr="001904C0">
                        <w:rPr>
                          <w:rFonts w:ascii="Courier New" w:hAnsi="Courier New" w:cs="Courier New"/>
                          <w:color w:val="008000"/>
                          <w:kern w:val="0"/>
                          <w:sz w:val="20"/>
                          <w:szCs w:val="20"/>
                          <w:shd w:val="clear" w:color="auto" w:fill="FFFFFF"/>
                        </w:rPr>
                        <w:t>* keep in WORK */</w:t>
                      </w:r>
                    </w:p>
                    <w:p w14:paraId="337B6EB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 US_BORN EMPLOYED EDUCATION_C3;</w:t>
                      </w:r>
                    </w:p>
                    <w:p w14:paraId="21521F1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AGEGROUP_C6 BKGRD1_C7NOMISS CENTERNUM SEX</w:t>
                      </w:r>
                    </w:p>
                    <w:p w14:paraId="667EB3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WEIGHT_FINAL_NORM_OVERALL;</w:t>
                      </w:r>
                    </w:p>
                    <w:p w14:paraId="25C4BD81"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US_BORN SEX EMPLOYED AGEGROUP_C6</w:t>
                      </w:r>
                      <w:r w:rsidRPr="001904C0">
                        <w:rPr>
                          <w:rFonts w:ascii="Courier New" w:hAnsi="Courier New" w:cs="Courier New"/>
                          <w:color w:val="008000"/>
                          <w:kern w:val="0"/>
                          <w:sz w:val="20"/>
                          <w:szCs w:val="20"/>
                          <w:shd w:val="clear" w:color="auto" w:fill="FFFFFF"/>
                        </w:rPr>
                        <w:t>/* link=logit */</w:t>
                      </w:r>
                      <w:r w:rsidRPr="001904C0">
                        <w:rPr>
                          <w:rFonts w:ascii="Courier New" w:hAnsi="Courier New" w:cs="Courier New"/>
                          <w:color w:val="000000"/>
                          <w:kern w:val="0"/>
                          <w:sz w:val="20"/>
                          <w:szCs w:val="20"/>
                          <w:shd w:val="clear" w:color="auto" w:fill="FFFFFF"/>
                        </w:rPr>
                        <w:t>);</w:t>
                      </w:r>
                    </w:p>
                    <w:p w14:paraId="07A6C546"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fcs</w:t>
                      </w:r>
                      <w:r w:rsidRPr="001904C0">
                        <w:rPr>
                          <w:rFonts w:ascii="Courier New" w:hAnsi="Courier New" w:cs="Courier New"/>
                          <w:color w:val="000000"/>
                          <w:kern w:val="0"/>
                          <w:sz w:val="20"/>
                          <w:szCs w:val="20"/>
                          <w:shd w:val="clear" w:color="auto" w:fill="FFFFFF"/>
                        </w:rPr>
                        <w:t xml:space="preserve"> </w:t>
                      </w:r>
                      <w:proofErr w:type="gramStart"/>
                      <w:r w:rsidRPr="001904C0">
                        <w:rPr>
                          <w:rFonts w:ascii="Courier New" w:hAnsi="Courier New" w:cs="Courier New"/>
                          <w:color w:val="0000FF"/>
                          <w:kern w:val="0"/>
                          <w:sz w:val="20"/>
                          <w:szCs w:val="20"/>
                          <w:shd w:val="clear" w:color="auto" w:fill="FFFFFF"/>
                        </w:rPr>
                        <w:t>logistic</w:t>
                      </w:r>
                      <w:r w:rsidRPr="001904C0">
                        <w:rPr>
                          <w:rFonts w:ascii="Courier New" w:hAnsi="Courier New" w:cs="Courier New"/>
                          <w:color w:val="000000"/>
                          <w:kern w:val="0"/>
                          <w:sz w:val="20"/>
                          <w:szCs w:val="20"/>
                          <w:shd w:val="clear" w:color="auto" w:fill="FFFFFF"/>
                        </w:rPr>
                        <w:t>(</w:t>
                      </w:r>
                      <w:proofErr w:type="gramEnd"/>
                      <w:r w:rsidRPr="001904C0">
                        <w:rPr>
                          <w:rFonts w:ascii="Courier New" w:hAnsi="Courier New" w:cs="Courier New"/>
                          <w:color w:val="000000"/>
                          <w:kern w:val="0"/>
                          <w:sz w:val="20"/>
                          <w:szCs w:val="20"/>
                          <w:shd w:val="clear" w:color="auto" w:fill="FFFFFF"/>
                        </w:rPr>
                        <w:t>EDUCATION_C3 / link=</w:t>
                      </w:r>
                      <w:proofErr w:type="spellStart"/>
                      <w:r w:rsidRPr="001904C0">
                        <w:rPr>
                          <w:rFonts w:ascii="Courier New" w:hAnsi="Courier New" w:cs="Courier New"/>
                          <w:color w:val="000000"/>
                          <w:kern w:val="0"/>
                          <w:sz w:val="20"/>
                          <w:szCs w:val="20"/>
                          <w:shd w:val="clear" w:color="auto" w:fill="FFFFFF"/>
                        </w:rPr>
                        <w:t>glogit</w:t>
                      </w:r>
                      <w:proofErr w:type="spellEnd"/>
                      <w:r w:rsidRPr="001904C0">
                        <w:rPr>
                          <w:rFonts w:ascii="Courier New" w:hAnsi="Courier New" w:cs="Courier New"/>
                          <w:color w:val="000000"/>
                          <w:kern w:val="0"/>
                          <w:sz w:val="20"/>
                          <w:szCs w:val="20"/>
                          <w:shd w:val="clear" w:color="auto" w:fill="FFFFFF"/>
                        </w:rPr>
                        <w:t>);</w:t>
                      </w:r>
                    </w:p>
                    <w:p w14:paraId="1B7E8C77" w14:textId="23EAC5E1" w:rsidR="000A3F7D"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txbxContent>
                </v:textbox>
                <w10:anchorlock/>
              </v:shape>
            </w:pict>
          </mc:Fallback>
        </mc:AlternateContent>
      </w:r>
    </w:p>
    <w:p w14:paraId="074403B4" w14:textId="77777777" w:rsidR="00AB1C4D" w:rsidRDefault="00AB1C4D" w:rsidP="00A62C26"/>
    <w:p w14:paraId="5C65CFB0" w14:textId="77777777" w:rsidR="001904C0" w:rsidRDefault="001904C0" w:rsidP="00A62C26"/>
    <w:p w14:paraId="13461A8D" w14:textId="6223BD53" w:rsidR="001904C0" w:rsidRDefault="001904C0" w:rsidP="00A62C26">
      <w:r>
        <w:rPr>
          <w:noProof/>
        </w:rPr>
        <w:lastRenderedPageBreak/>
        <mc:AlternateContent>
          <mc:Choice Requires="wps">
            <w:drawing>
              <wp:inline distT="0" distB="0" distL="0" distR="0" wp14:anchorId="10230E58" wp14:editId="71A04E52">
                <wp:extent cx="5977719" cy="1678417"/>
                <wp:effectExtent l="0" t="0" r="23495" b="19685"/>
                <wp:docPr id="989532747" name="Text Box 989532747"/>
                <wp:cNvGraphicFramePr/>
                <a:graphic xmlns:a="http://schemas.openxmlformats.org/drawingml/2006/main">
                  <a:graphicData uri="http://schemas.microsoft.com/office/word/2010/wordprocessingShape">
                    <wps:wsp>
                      <wps:cNvSpPr txBox="1"/>
                      <wps:spPr>
                        <a:xfrm>
                          <a:off x="0" y="0"/>
                          <a:ext cx="5977719" cy="1678417"/>
                        </a:xfrm>
                        <a:prstGeom prst="rect">
                          <a:avLst/>
                        </a:prstGeom>
                        <a:noFill/>
                        <a:ln w="6350">
                          <a:solidFill>
                            <a:prstClr val="black"/>
                          </a:solidFill>
                        </a:ln>
                      </wps:spPr>
                      <wps:txbx>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imp(</w:t>
                            </w:r>
                            <w:proofErr w:type="gramEnd"/>
                            <w:r w:rsidRPr="001904C0">
                              <w:rPr>
                                <w:rFonts w:ascii="Courier New" w:hAnsi="Courier New" w:cs="Courier New"/>
                                <w:color w:val="000000"/>
                                <w:kern w:val="0"/>
                                <w:sz w:val="20"/>
                                <w:szCs w:val="20"/>
                                <w:shd w:val="clear" w:color="auto" w:fill="FFFFFF"/>
                              </w:rPr>
                              <w:t xml:space="preserve">keep=_Imputation_ ID xb_v2) </w:t>
                            </w:r>
                            <w:proofErr w:type="spellStart"/>
                            <w:r w:rsidRPr="001904C0">
                              <w:rPr>
                                <w:rFonts w:ascii="Courier New" w:hAnsi="Courier New" w:cs="Courier New"/>
                                <w:color w:val="0000FF"/>
                                <w:kern w:val="0"/>
                                <w:sz w:val="20"/>
                                <w:szCs w:val="20"/>
                                <w:shd w:val="clear" w:color="auto" w:fill="FFFFFF"/>
                              </w:rPr>
                              <w:t>xbeta</w:t>
                            </w:r>
                            <w:proofErr w:type="spellEnd"/>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proofErr w:type="spellStart"/>
                            <w:r w:rsidRPr="001904C0">
                              <w:rPr>
                                <w:rFonts w:ascii="Courier New" w:hAnsi="Courier New" w:cs="Courier New"/>
                                <w:color w:val="0000FF"/>
                                <w:kern w:val="0"/>
                                <w:sz w:val="20"/>
                                <w:szCs w:val="20"/>
                                <w:shd w:val="clear" w:color="auto" w:fill="FFFFFF"/>
                              </w:rPr>
                              <w:t>nway</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bar(</w:t>
                            </w:r>
                            <w:proofErr w:type="gramEnd"/>
                            <w:r w:rsidRPr="001904C0">
                              <w:rPr>
                                <w:rFonts w:ascii="Courier New" w:hAnsi="Courier New" w:cs="Courier New"/>
                                <w:color w:val="000000"/>
                                <w:kern w:val="0"/>
                                <w:sz w:val="20"/>
                                <w:szCs w:val="20"/>
                                <w:shd w:val="clear" w:color="auto" w:fill="FFFFFF"/>
                              </w:rPr>
                              <w:t>drop=_type_ _</w:t>
                            </w:r>
                            <w:proofErr w:type="spellStart"/>
                            <w:r w:rsidRPr="001904C0">
                              <w:rPr>
                                <w:rFonts w:ascii="Courier New" w:hAnsi="Courier New" w:cs="Courier New"/>
                                <w:color w:val="000000"/>
                                <w:kern w:val="0"/>
                                <w:sz w:val="20"/>
                                <w:szCs w:val="20"/>
                                <w:shd w:val="clear" w:color="auto" w:fill="FFFFFF"/>
                              </w:rPr>
                              <w:t>freq</w:t>
                            </w:r>
                            <w:proofErr w:type="spellEnd"/>
                            <w:r w:rsidRPr="001904C0">
                              <w:rPr>
                                <w:rFonts w:ascii="Courier New" w:hAnsi="Courier New" w:cs="Courier New"/>
                                <w:color w:val="000000"/>
                                <w:kern w:val="0"/>
                                <w:sz w:val="20"/>
                                <w:szCs w:val="20"/>
                                <w:shd w:val="clear" w:color="auto" w:fill="FFFFFF"/>
                              </w:rPr>
                              <w:t xml:space="preserve">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w:t>
                            </w:r>
                            <w:proofErr w:type="spellStart"/>
                            <w:r w:rsidRPr="00461A80">
                              <w:rPr>
                                <w:rFonts w:ascii="Courier New" w:hAnsi="Courier New" w:cs="Courier New"/>
                                <w:color w:val="000000"/>
                                <w:kern w:val="0"/>
                                <w:sz w:val="20"/>
                                <w:szCs w:val="20"/>
                                <w:shd w:val="clear" w:color="auto" w:fill="FFFFFF"/>
                              </w:rPr>
                              <w:t>sol_mi_for_ipw</w:t>
                            </w:r>
                            <w:proofErr w:type="spellEnd"/>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imp(</w:t>
                            </w:r>
                            <w:proofErr w:type="gramEnd"/>
                            <w:r w:rsidRPr="00461A80">
                              <w:rPr>
                                <w:rFonts w:ascii="Courier New" w:hAnsi="Courier New" w:cs="Courier New"/>
                                <w:color w:val="000000"/>
                                <w:kern w:val="0"/>
                                <w:sz w:val="20"/>
                                <w:szCs w:val="20"/>
                                <w:shd w:val="clear" w:color="auto" w:fill="FFFFFF"/>
                              </w:rPr>
                              <w:t xml:space="preserve">keep=_Imputation_ ID xb_v3) </w:t>
                            </w:r>
                            <w:proofErr w:type="spellStart"/>
                            <w:r w:rsidRPr="00461A80">
                              <w:rPr>
                                <w:rFonts w:ascii="Courier New" w:hAnsi="Courier New" w:cs="Courier New"/>
                                <w:color w:val="0000FF"/>
                                <w:kern w:val="0"/>
                                <w:sz w:val="20"/>
                                <w:szCs w:val="20"/>
                                <w:shd w:val="clear" w:color="auto" w:fill="FFFFFF"/>
                              </w:rPr>
                              <w:t>xbeta</w:t>
                            </w:r>
                            <w:proofErr w:type="spellEnd"/>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proofErr w:type="spellStart"/>
                            <w:r w:rsidRPr="00461A80">
                              <w:rPr>
                                <w:rFonts w:ascii="Courier New" w:hAnsi="Courier New" w:cs="Courier New"/>
                                <w:color w:val="0000FF"/>
                                <w:kern w:val="0"/>
                                <w:sz w:val="20"/>
                                <w:szCs w:val="20"/>
                                <w:shd w:val="clear" w:color="auto" w:fill="FFFFFF"/>
                              </w:rPr>
                              <w:t>nway</w:t>
                            </w:r>
                            <w:proofErr w:type="spellEnd"/>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bar(</w:t>
                            </w:r>
                            <w:proofErr w:type="gramEnd"/>
                            <w:r w:rsidRPr="00461A80">
                              <w:rPr>
                                <w:rFonts w:ascii="Courier New" w:hAnsi="Courier New" w:cs="Courier New"/>
                                <w:color w:val="000000"/>
                                <w:kern w:val="0"/>
                                <w:sz w:val="20"/>
                                <w:szCs w:val="20"/>
                                <w:shd w:val="clear" w:color="auto" w:fill="FFFFFF"/>
                              </w:rPr>
                              <w:t>drop=_type_ _</w:t>
                            </w:r>
                            <w:proofErr w:type="spellStart"/>
                            <w:r w:rsidRPr="00461A80">
                              <w:rPr>
                                <w:rFonts w:ascii="Courier New" w:hAnsi="Courier New" w:cs="Courier New"/>
                                <w:color w:val="000000"/>
                                <w:kern w:val="0"/>
                                <w:sz w:val="20"/>
                                <w:szCs w:val="20"/>
                                <w:shd w:val="clear" w:color="auto" w:fill="FFFFFF"/>
                              </w:rPr>
                              <w:t>freq</w:t>
                            </w:r>
                            <w:proofErr w:type="spellEnd"/>
                            <w:r w:rsidRPr="00461A80">
                              <w:rPr>
                                <w:rFonts w:ascii="Courier New" w:hAnsi="Courier New" w:cs="Courier New"/>
                                <w:color w:val="000000"/>
                                <w:kern w:val="0"/>
                                <w:sz w:val="20"/>
                                <w:szCs w:val="20"/>
                                <w:shd w:val="clear" w:color="auto" w:fill="FFFFFF"/>
                              </w:rPr>
                              <w:t xml:space="preserve">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230E58" id="Text Box 989532747" o:spid="_x0000_s1030" type="#_x0000_t202" style="width:470.7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" filled="f" strokeweight=".5pt">
                <v:textbox style="mso-fit-shape-to-text:t">
                  <w:txbxContent>
                    <w:p w14:paraId="14CFE4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8000"/>
                          <w:kern w:val="0"/>
                          <w:sz w:val="20"/>
                          <w:szCs w:val="20"/>
                          <w:shd w:val="clear" w:color="auto" w:fill="FFFFFF"/>
                        </w:rPr>
                        <w:t>/* = Visit 2: logistic on PARTICIPANT_V2 with baseline covariates = */</w:t>
                      </w:r>
                    </w:p>
                    <w:p w14:paraId="067BA223"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logistic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w:t>
                      </w:r>
                      <w:proofErr w:type="spellStart"/>
                      <w:r w:rsidRPr="001904C0">
                        <w:rPr>
                          <w:rFonts w:ascii="Courier New" w:hAnsi="Courier New" w:cs="Courier New"/>
                          <w:color w:val="000000"/>
                          <w:kern w:val="0"/>
                          <w:sz w:val="20"/>
                          <w:szCs w:val="20"/>
                          <w:shd w:val="clear" w:color="auto" w:fill="FFFFFF"/>
                        </w:rPr>
                        <w:t>sol_mi_for_ipw</w:t>
                      </w:r>
                      <w:proofErr w:type="spellEnd"/>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descending</w:t>
                      </w:r>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5007DF72"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by</w:t>
                      </w:r>
                      <w:r w:rsidRPr="001904C0">
                        <w:rPr>
                          <w:rFonts w:ascii="Courier New" w:hAnsi="Courier New" w:cs="Courier New"/>
                          <w:color w:val="000000"/>
                          <w:kern w:val="0"/>
                          <w:sz w:val="20"/>
                          <w:szCs w:val="20"/>
                          <w:shd w:val="clear" w:color="auto" w:fill="FFFFFF"/>
                        </w:rPr>
                        <w:t xml:space="preserve"> _Imputation_;</w:t>
                      </w:r>
                    </w:p>
                    <w:p w14:paraId="5914043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AGEGROUP_C6 BKGRD1_C7NOMISS CENTERNUM SEX</w:t>
                      </w:r>
                    </w:p>
                    <w:p w14:paraId="6FF35A3F"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 PARTICIPANT_V2;</w:t>
                      </w:r>
                    </w:p>
                    <w:p w14:paraId="65DA04A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model</w:t>
                      </w:r>
                      <w:r w:rsidRPr="001904C0">
                        <w:rPr>
                          <w:rFonts w:ascii="Courier New" w:hAnsi="Courier New" w:cs="Courier New"/>
                          <w:color w:val="000000"/>
                          <w:kern w:val="0"/>
                          <w:sz w:val="20"/>
                          <w:szCs w:val="20"/>
                          <w:shd w:val="clear" w:color="auto" w:fill="FFFFFF"/>
                        </w:rPr>
                        <w:t xml:space="preserve"> PARTICIPANT_V2 =</w:t>
                      </w:r>
                    </w:p>
                    <w:p w14:paraId="77F1EF9B"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AGEGROUP_C6 BKGRD1_C7NOMISS CENTERNUM SEX</w:t>
                      </w:r>
                    </w:p>
                    <w:p w14:paraId="17820532" w14:textId="2AA6A23C"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US_BORN EMPLOYED EDUCATION_C3</w:t>
                      </w:r>
                      <w:r w:rsidR="00CE35DD">
                        <w:rPr>
                          <w:rFonts w:ascii="Courier New" w:hAnsi="Courier New" w:cs="Courier New"/>
                          <w:color w:val="000000"/>
                          <w:kern w:val="0"/>
                          <w:sz w:val="20"/>
                          <w:szCs w:val="20"/>
                          <w:shd w:val="clear" w:color="auto" w:fill="FFFFFF"/>
                        </w:rPr>
                        <w:t xml:space="preserve"> </w:t>
                      </w:r>
                      <w:r w:rsidR="00CE35DD" w:rsidRPr="001904C0">
                        <w:rPr>
                          <w:rFonts w:ascii="Courier New" w:hAnsi="Courier New" w:cs="Courier New"/>
                          <w:color w:val="000000"/>
                          <w:kern w:val="0"/>
                          <w:sz w:val="20"/>
                          <w:szCs w:val="20"/>
                          <w:shd w:val="clear" w:color="auto" w:fill="FFFFFF"/>
                        </w:rPr>
                        <w:t>WEIGHT_FINAL_NORM_OVERALL</w:t>
                      </w:r>
                      <w:r w:rsidRPr="001904C0">
                        <w:rPr>
                          <w:rFonts w:ascii="Courier New" w:hAnsi="Courier New" w:cs="Courier New"/>
                          <w:color w:val="000000"/>
                          <w:kern w:val="0"/>
                          <w:sz w:val="20"/>
                          <w:szCs w:val="20"/>
                          <w:shd w:val="clear" w:color="auto" w:fill="FFFFFF"/>
                        </w:rPr>
                        <w:t>;</w:t>
                      </w:r>
                    </w:p>
                    <w:p w14:paraId="720E1A9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imp(</w:t>
                      </w:r>
                      <w:proofErr w:type="gramEnd"/>
                      <w:r w:rsidRPr="001904C0">
                        <w:rPr>
                          <w:rFonts w:ascii="Courier New" w:hAnsi="Courier New" w:cs="Courier New"/>
                          <w:color w:val="000000"/>
                          <w:kern w:val="0"/>
                          <w:sz w:val="20"/>
                          <w:szCs w:val="20"/>
                          <w:shd w:val="clear" w:color="auto" w:fill="FFFFFF"/>
                        </w:rPr>
                        <w:t xml:space="preserve">keep=_Imputation_ ID xb_v2) </w:t>
                      </w:r>
                      <w:proofErr w:type="spellStart"/>
                      <w:r w:rsidRPr="001904C0">
                        <w:rPr>
                          <w:rFonts w:ascii="Courier New" w:hAnsi="Courier New" w:cs="Courier New"/>
                          <w:color w:val="0000FF"/>
                          <w:kern w:val="0"/>
                          <w:sz w:val="20"/>
                          <w:szCs w:val="20"/>
                          <w:shd w:val="clear" w:color="auto" w:fill="FFFFFF"/>
                        </w:rPr>
                        <w:t>xbeta</w:t>
                      </w:r>
                      <w:proofErr w:type="spellEnd"/>
                      <w:r w:rsidRPr="001904C0">
                        <w:rPr>
                          <w:rFonts w:ascii="Courier New" w:hAnsi="Courier New" w:cs="Courier New"/>
                          <w:color w:val="000000"/>
                          <w:kern w:val="0"/>
                          <w:sz w:val="20"/>
                          <w:szCs w:val="20"/>
                          <w:shd w:val="clear" w:color="auto" w:fill="FFFFFF"/>
                        </w:rPr>
                        <w:t>=xb_v2;</w:t>
                      </w:r>
                    </w:p>
                    <w:p w14:paraId="221FF5DE"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3F2810C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F19696D"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proc</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b/>
                          <w:bCs/>
                          <w:color w:val="000080"/>
                          <w:kern w:val="0"/>
                          <w:sz w:val="20"/>
                          <w:szCs w:val="20"/>
                          <w:shd w:val="clear" w:color="auto" w:fill="FFFFFF"/>
                        </w:rPr>
                        <w:t>means</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data</w:t>
                      </w:r>
                      <w:r w:rsidRPr="001904C0">
                        <w:rPr>
                          <w:rFonts w:ascii="Courier New" w:hAnsi="Courier New" w:cs="Courier New"/>
                          <w:color w:val="000000"/>
                          <w:kern w:val="0"/>
                          <w:sz w:val="20"/>
                          <w:szCs w:val="20"/>
                          <w:shd w:val="clear" w:color="auto" w:fill="FFFFFF"/>
                        </w:rPr>
                        <w:t xml:space="preserve">=pred_v2_imp </w:t>
                      </w:r>
                      <w:proofErr w:type="spellStart"/>
                      <w:r w:rsidRPr="001904C0">
                        <w:rPr>
                          <w:rFonts w:ascii="Courier New" w:hAnsi="Courier New" w:cs="Courier New"/>
                          <w:color w:val="0000FF"/>
                          <w:kern w:val="0"/>
                          <w:sz w:val="20"/>
                          <w:szCs w:val="20"/>
                          <w:shd w:val="clear" w:color="auto" w:fill="FFFFFF"/>
                        </w:rPr>
                        <w:t>nway</w:t>
                      </w:r>
                      <w:proofErr w:type="spellEnd"/>
                      <w:r w:rsidRPr="001904C0">
                        <w:rPr>
                          <w:rFonts w:ascii="Courier New" w:hAnsi="Courier New" w:cs="Courier New"/>
                          <w:color w:val="000000"/>
                          <w:kern w:val="0"/>
                          <w:sz w:val="20"/>
                          <w:szCs w:val="20"/>
                          <w:shd w:val="clear" w:color="auto" w:fill="FFFFFF"/>
                        </w:rPr>
                        <w:t xml:space="preserve"> </w:t>
                      </w:r>
                      <w:proofErr w:type="spellStart"/>
                      <w:r w:rsidRPr="001904C0">
                        <w:rPr>
                          <w:rFonts w:ascii="Courier New" w:hAnsi="Courier New" w:cs="Courier New"/>
                          <w:color w:val="0000FF"/>
                          <w:kern w:val="0"/>
                          <w:sz w:val="20"/>
                          <w:szCs w:val="20"/>
                          <w:shd w:val="clear" w:color="auto" w:fill="FFFFFF"/>
                        </w:rPr>
                        <w:t>noprint</w:t>
                      </w:r>
                      <w:proofErr w:type="spellEnd"/>
                      <w:r w:rsidRPr="001904C0">
                        <w:rPr>
                          <w:rFonts w:ascii="Courier New" w:hAnsi="Courier New" w:cs="Courier New"/>
                          <w:color w:val="000000"/>
                          <w:kern w:val="0"/>
                          <w:sz w:val="20"/>
                          <w:szCs w:val="20"/>
                          <w:shd w:val="clear" w:color="auto" w:fill="FFFFFF"/>
                        </w:rPr>
                        <w:t>;</w:t>
                      </w:r>
                    </w:p>
                    <w:p w14:paraId="0CEE7C74"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class</w:t>
                      </w:r>
                      <w:r w:rsidRPr="001904C0">
                        <w:rPr>
                          <w:rFonts w:ascii="Courier New" w:hAnsi="Courier New" w:cs="Courier New"/>
                          <w:color w:val="000000"/>
                          <w:kern w:val="0"/>
                          <w:sz w:val="20"/>
                          <w:szCs w:val="20"/>
                          <w:shd w:val="clear" w:color="auto" w:fill="FFFFFF"/>
                        </w:rPr>
                        <w:t xml:space="preserve"> ID;</w:t>
                      </w:r>
                    </w:p>
                    <w:p w14:paraId="34291960"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var</w:t>
                      </w:r>
                      <w:r w:rsidRPr="001904C0">
                        <w:rPr>
                          <w:rFonts w:ascii="Courier New" w:hAnsi="Courier New" w:cs="Courier New"/>
                          <w:color w:val="000000"/>
                          <w:kern w:val="0"/>
                          <w:sz w:val="20"/>
                          <w:szCs w:val="20"/>
                          <w:shd w:val="clear" w:color="auto" w:fill="FFFFFF"/>
                        </w:rPr>
                        <w:t xml:space="preserve"> xb_v2;</w:t>
                      </w:r>
                    </w:p>
                    <w:p w14:paraId="27BF4A4C" w14:textId="77777777" w:rsidR="001904C0" w:rsidRP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output</w:t>
                      </w:r>
                      <w:r w:rsidRPr="001904C0">
                        <w:rPr>
                          <w:rFonts w:ascii="Courier New" w:hAnsi="Courier New" w:cs="Courier New"/>
                          <w:color w:val="000000"/>
                          <w:kern w:val="0"/>
                          <w:sz w:val="20"/>
                          <w:szCs w:val="20"/>
                          <w:shd w:val="clear" w:color="auto" w:fill="FFFFFF"/>
                        </w:rPr>
                        <w:t xml:space="preserve"> </w:t>
                      </w:r>
                      <w:r w:rsidRPr="001904C0">
                        <w:rPr>
                          <w:rFonts w:ascii="Courier New" w:hAnsi="Courier New" w:cs="Courier New"/>
                          <w:color w:val="0000FF"/>
                          <w:kern w:val="0"/>
                          <w:sz w:val="20"/>
                          <w:szCs w:val="20"/>
                          <w:shd w:val="clear" w:color="auto" w:fill="FFFFFF"/>
                        </w:rPr>
                        <w:t>out</w:t>
                      </w:r>
                      <w:r w:rsidRPr="001904C0">
                        <w:rPr>
                          <w:rFonts w:ascii="Courier New" w:hAnsi="Courier New" w:cs="Courier New"/>
                          <w:color w:val="000000"/>
                          <w:kern w:val="0"/>
                          <w:sz w:val="20"/>
                          <w:szCs w:val="20"/>
                          <w:shd w:val="clear" w:color="auto" w:fill="FFFFFF"/>
                        </w:rPr>
                        <w:t>=pred_v2_</w:t>
                      </w:r>
                      <w:proofErr w:type="gramStart"/>
                      <w:r w:rsidRPr="001904C0">
                        <w:rPr>
                          <w:rFonts w:ascii="Courier New" w:hAnsi="Courier New" w:cs="Courier New"/>
                          <w:color w:val="000000"/>
                          <w:kern w:val="0"/>
                          <w:sz w:val="20"/>
                          <w:szCs w:val="20"/>
                          <w:shd w:val="clear" w:color="auto" w:fill="FFFFFF"/>
                        </w:rPr>
                        <w:t>bar(</w:t>
                      </w:r>
                      <w:proofErr w:type="gramEnd"/>
                      <w:r w:rsidRPr="001904C0">
                        <w:rPr>
                          <w:rFonts w:ascii="Courier New" w:hAnsi="Courier New" w:cs="Courier New"/>
                          <w:color w:val="000000"/>
                          <w:kern w:val="0"/>
                          <w:sz w:val="20"/>
                          <w:szCs w:val="20"/>
                          <w:shd w:val="clear" w:color="auto" w:fill="FFFFFF"/>
                        </w:rPr>
                        <w:t>drop=_type_ _</w:t>
                      </w:r>
                      <w:proofErr w:type="spellStart"/>
                      <w:r w:rsidRPr="001904C0">
                        <w:rPr>
                          <w:rFonts w:ascii="Courier New" w:hAnsi="Courier New" w:cs="Courier New"/>
                          <w:color w:val="000000"/>
                          <w:kern w:val="0"/>
                          <w:sz w:val="20"/>
                          <w:szCs w:val="20"/>
                          <w:shd w:val="clear" w:color="auto" w:fill="FFFFFF"/>
                        </w:rPr>
                        <w:t>freq</w:t>
                      </w:r>
                      <w:proofErr w:type="spellEnd"/>
                      <w:r w:rsidRPr="001904C0">
                        <w:rPr>
                          <w:rFonts w:ascii="Courier New" w:hAnsi="Courier New" w:cs="Courier New"/>
                          <w:color w:val="000000"/>
                          <w:kern w:val="0"/>
                          <w:sz w:val="20"/>
                          <w:szCs w:val="20"/>
                          <w:shd w:val="clear" w:color="auto" w:fill="FFFFFF"/>
                        </w:rPr>
                        <w:t xml:space="preserve">_) </w:t>
                      </w:r>
                      <w:r w:rsidRPr="001904C0">
                        <w:rPr>
                          <w:rFonts w:ascii="Courier New" w:hAnsi="Courier New" w:cs="Courier New"/>
                          <w:color w:val="0000FF"/>
                          <w:kern w:val="0"/>
                          <w:sz w:val="20"/>
                          <w:szCs w:val="20"/>
                          <w:shd w:val="clear" w:color="auto" w:fill="FFFFFF"/>
                        </w:rPr>
                        <w:t>mean</w:t>
                      </w:r>
                      <w:r w:rsidRPr="001904C0">
                        <w:rPr>
                          <w:rFonts w:ascii="Courier New" w:hAnsi="Courier New" w:cs="Courier New"/>
                          <w:color w:val="000000"/>
                          <w:kern w:val="0"/>
                          <w:sz w:val="20"/>
                          <w:szCs w:val="20"/>
                          <w:shd w:val="clear" w:color="auto" w:fill="FFFFFF"/>
                        </w:rPr>
                        <w:t>=xb_v2_bar;</w:t>
                      </w:r>
                    </w:p>
                    <w:p w14:paraId="2CFD4286" w14:textId="709217F4" w:rsidR="001904C0" w:rsidRDefault="001904C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1904C0">
                        <w:rPr>
                          <w:rFonts w:ascii="Courier New" w:hAnsi="Courier New" w:cs="Courier New"/>
                          <w:b/>
                          <w:bCs/>
                          <w:color w:val="000080"/>
                          <w:kern w:val="0"/>
                          <w:sz w:val="20"/>
                          <w:szCs w:val="20"/>
                          <w:shd w:val="clear" w:color="auto" w:fill="FFFFFF"/>
                        </w:rPr>
                        <w:t>run</w:t>
                      </w:r>
                      <w:r w:rsidRPr="001904C0">
                        <w:rPr>
                          <w:rFonts w:ascii="Courier New" w:hAnsi="Courier New" w:cs="Courier New"/>
                          <w:color w:val="000000"/>
                          <w:kern w:val="0"/>
                          <w:sz w:val="20"/>
                          <w:szCs w:val="20"/>
                          <w:shd w:val="clear" w:color="auto" w:fill="FFFFFF"/>
                        </w:rPr>
                        <w:t>;</w:t>
                      </w:r>
                    </w:p>
                    <w:p w14:paraId="54BB99F5" w14:textId="77777777" w:rsidR="00461A8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F3AF35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8000"/>
                          <w:kern w:val="0"/>
                          <w:sz w:val="20"/>
                          <w:szCs w:val="20"/>
                          <w:shd w:val="clear" w:color="auto" w:fill="FFFFFF"/>
                        </w:rPr>
                        <w:t>/* = Visit 3: logistic on PARTICIPANT_EXAMONLY_V3 with baseline + V2 = */</w:t>
                      </w:r>
                    </w:p>
                    <w:p w14:paraId="73962A3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logistic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w:t>
                      </w:r>
                      <w:proofErr w:type="spellStart"/>
                      <w:r w:rsidRPr="00461A80">
                        <w:rPr>
                          <w:rFonts w:ascii="Courier New" w:hAnsi="Courier New" w:cs="Courier New"/>
                          <w:color w:val="000000"/>
                          <w:kern w:val="0"/>
                          <w:sz w:val="20"/>
                          <w:szCs w:val="20"/>
                          <w:shd w:val="clear" w:color="auto" w:fill="FFFFFF"/>
                        </w:rPr>
                        <w:t>sol_mi_for_ipw</w:t>
                      </w:r>
                      <w:proofErr w:type="spellEnd"/>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descending</w:t>
                      </w:r>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2DE897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by</w:t>
                      </w:r>
                      <w:r w:rsidRPr="00461A80">
                        <w:rPr>
                          <w:rFonts w:ascii="Courier New" w:hAnsi="Courier New" w:cs="Courier New"/>
                          <w:color w:val="000000"/>
                          <w:kern w:val="0"/>
                          <w:sz w:val="20"/>
                          <w:szCs w:val="20"/>
                          <w:shd w:val="clear" w:color="auto" w:fill="FFFFFF"/>
                        </w:rPr>
                        <w:t xml:space="preserve"> _Imputation_;</w:t>
                      </w:r>
                    </w:p>
                    <w:p w14:paraId="0E4CCCC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AGEGROUP_C6 BKGRD1_C7NOMISS CENTERNUM SEX</w:t>
                      </w:r>
                    </w:p>
                    <w:p w14:paraId="33590F17"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PARTICIPANT_V2 PARTICIPANT_EXAMONLY_V3;</w:t>
                      </w:r>
                    </w:p>
                    <w:p w14:paraId="7AA4B78C"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model</w:t>
                      </w:r>
                      <w:r w:rsidRPr="00461A80">
                        <w:rPr>
                          <w:rFonts w:ascii="Courier New" w:hAnsi="Courier New" w:cs="Courier New"/>
                          <w:color w:val="000000"/>
                          <w:kern w:val="0"/>
                          <w:sz w:val="20"/>
                          <w:szCs w:val="20"/>
                          <w:shd w:val="clear" w:color="auto" w:fill="FFFFFF"/>
                        </w:rPr>
                        <w:t xml:space="preserve"> PARTICIPANT_EXAMONLY_V3 =</w:t>
                      </w:r>
                    </w:p>
                    <w:p w14:paraId="1C228008"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AGEGROUP_C6 BKGRD1_C7NOMISS CENTERNUM SEX</w:t>
                      </w:r>
                    </w:p>
                    <w:p w14:paraId="72966448" w14:textId="798CFB1C"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US_BORN EMPLOYED EDUCATION_C3 </w:t>
                      </w:r>
                      <w:r w:rsidR="00CE35DD" w:rsidRPr="001904C0">
                        <w:rPr>
                          <w:rFonts w:ascii="Courier New" w:hAnsi="Courier New" w:cs="Courier New"/>
                          <w:color w:val="000000"/>
                          <w:kern w:val="0"/>
                          <w:sz w:val="20"/>
                          <w:szCs w:val="20"/>
                          <w:shd w:val="clear" w:color="auto" w:fill="FFFFFF"/>
                        </w:rPr>
                        <w:t>WEIGHT_FINAL_NORM_OVERALL</w:t>
                      </w:r>
                    </w:p>
                    <w:p w14:paraId="0E9212E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PARTICIPANT_V2;</w:t>
                      </w:r>
                    </w:p>
                    <w:p w14:paraId="14EBB50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imp(</w:t>
                      </w:r>
                      <w:proofErr w:type="gramEnd"/>
                      <w:r w:rsidRPr="00461A80">
                        <w:rPr>
                          <w:rFonts w:ascii="Courier New" w:hAnsi="Courier New" w:cs="Courier New"/>
                          <w:color w:val="000000"/>
                          <w:kern w:val="0"/>
                          <w:sz w:val="20"/>
                          <w:szCs w:val="20"/>
                          <w:shd w:val="clear" w:color="auto" w:fill="FFFFFF"/>
                        </w:rPr>
                        <w:t xml:space="preserve">keep=_Imputation_ ID xb_v3) </w:t>
                      </w:r>
                      <w:proofErr w:type="spellStart"/>
                      <w:r w:rsidRPr="00461A80">
                        <w:rPr>
                          <w:rFonts w:ascii="Courier New" w:hAnsi="Courier New" w:cs="Courier New"/>
                          <w:color w:val="0000FF"/>
                          <w:kern w:val="0"/>
                          <w:sz w:val="20"/>
                          <w:szCs w:val="20"/>
                          <w:shd w:val="clear" w:color="auto" w:fill="FFFFFF"/>
                        </w:rPr>
                        <w:t>xbeta</w:t>
                      </w:r>
                      <w:proofErr w:type="spellEnd"/>
                      <w:r w:rsidRPr="00461A80">
                        <w:rPr>
                          <w:rFonts w:ascii="Courier New" w:hAnsi="Courier New" w:cs="Courier New"/>
                          <w:color w:val="000000"/>
                          <w:kern w:val="0"/>
                          <w:sz w:val="20"/>
                          <w:szCs w:val="20"/>
                          <w:shd w:val="clear" w:color="auto" w:fill="FFFFFF"/>
                        </w:rPr>
                        <w:t>=xb_v3;</w:t>
                      </w:r>
                    </w:p>
                    <w:p w14:paraId="318CC594"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p w14:paraId="00849829"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9CE04C1"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proc</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b/>
                          <w:bCs/>
                          <w:color w:val="000080"/>
                          <w:kern w:val="0"/>
                          <w:sz w:val="20"/>
                          <w:szCs w:val="20"/>
                          <w:shd w:val="clear" w:color="auto" w:fill="FFFFFF"/>
                        </w:rPr>
                        <w:t>means</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data</w:t>
                      </w:r>
                      <w:r w:rsidRPr="00461A80">
                        <w:rPr>
                          <w:rFonts w:ascii="Courier New" w:hAnsi="Courier New" w:cs="Courier New"/>
                          <w:color w:val="000000"/>
                          <w:kern w:val="0"/>
                          <w:sz w:val="20"/>
                          <w:szCs w:val="20"/>
                          <w:shd w:val="clear" w:color="auto" w:fill="FFFFFF"/>
                        </w:rPr>
                        <w:t xml:space="preserve">=pred_v3_imp </w:t>
                      </w:r>
                      <w:proofErr w:type="spellStart"/>
                      <w:r w:rsidRPr="00461A80">
                        <w:rPr>
                          <w:rFonts w:ascii="Courier New" w:hAnsi="Courier New" w:cs="Courier New"/>
                          <w:color w:val="0000FF"/>
                          <w:kern w:val="0"/>
                          <w:sz w:val="20"/>
                          <w:szCs w:val="20"/>
                          <w:shd w:val="clear" w:color="auto" w:fill="FFFFFF"/>
                        </w:rPr>
                        <w:t>nway</w:t>
                      </w:r>
                      <w:proofErr w:type="spellEnd"/>
                      <w:r w:rsidRPr="00461A80">
                        <w:rPr>
                          <w:rFonts w:ascii="Courier New" w:hAnsi="Courier New" w:cs="Courier New"/>
                          <w:color w:val="000000"/>
                          <w:kern w:val="0"/>
                          <w:sz w:val="20"/>
                          <w:szCs w:val="20"/>
                          <w:shd w:val="clear" w:color="auto" w:fill="FFFFFF"/>
                        </w:rPr>
                        <w:t xml:space="preserve"> </w:t>
                      </w:r>
                      <w:proofErr w:type="spellStart"/>
                      <w:r w:rsidRPr="00461A80">
                        <w:rPr>
                          <w:rFonts w:ascii="Courier New" w:hAnsi="Courier New" w:cs="Courier New"/>
                          <w:color w:val="0000FF"/>
                          <w:kern w:val="0"/>
                          <w:sz w:val="20"/>
                          <w:szCs w:val="20"/>
                          <w:shd w:val="clear" w:color="auto" w:fill="FFFFFF"/>
                        </w:rPr>
                        <w:t>noprint</w:t>
                      </w:r>
                      <w:proofErr w:type="spellEnd"/>
                      <w:r w:rsidRPr="00461A80">
                        <w:rPr>
                          <w:rFonts w:ascii="Courier New" w:hAnsi="Courier New" w:cs="Courier New"/>
                          <w:color w:val="000000"/>
                          <w:kern w:val="0"/>
                          <w:sz w:val="20"/>
                          <w:szCs w:val="20"/>
                          <w:shd w:val="clear" w:color="auto" w:fill="FFFFFF"/>
                        </w:rPr>
                        <w:t>;</w:t>
                      </w:r>
                    </w:p>
                    <w:p w14:paraId="6F99523A"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class</w:t>
                      </w:r>
                      <w:r w:rsidRPr="00461A80">
                        <w:rPr>
                          <w:rFonts w:ascii="Courier New" w:hAnsi="Courier New" w:cs="Courier New"/>
                          <w:color w:val="000000"/>
                          <w:kern w:val="0"/>
                          <w:sz w:val="20"/>
                          <w:szCs w:val="20"/>
                          <w:shd w:val="clear" w:color="auto" w:fill="FFFFFF"/>
                        </w:rPr>
                        <w:t xml:space="preserve"> ID;</w:t>
                      </w:r>
                    </w:p>
                    <w:p w14:paraId="67F47906"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var</w:t>
                      </w:r>
                      <w:r w:rsidRPr="00461A80">
                        <w:rPr>
                          <w:rFonts w:ascii="Courier New" w:hAnsi="Courier New" w:cs="Courier New"/>
                          <w:color w:val="000000"/>
                          <w:kern w:val="0"/>
                          <w:sz w:val="20"/>
                          <w:szCs w:val="20"/>
                          <w:shd w:val="clear" w:color="auto" w:fill="FFFFFF"/>
                        </w:rPr>
                        <w:t xml:space="preserve"> xb_v3;</w:t>
                      </w:r>
                    </w:p>
                    <w:p w14:paraId="28D3C20F" w14:textId="77777777" w:rsidR="00461A80" w:rsidRPr="00461A80" w:rsidRDefault="00461A80" w:rsidP="00461A8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output</w:t>
                      </w:r>
                      <w:r w:rsidRPr="00461A80">
                        <w:rPr>
                          <w:rFonts w:ascii="Courier New" w:hAnsi="Courier New" w:cs="Courier New"/>
                          <w:color w:val="000000"/>
                          <w:kern w:val="0"/>
                          <w:sz w:val="20"/>
                          <w:szCs w:val="20"/>
                          <w:shd w:val="clear" w:color="auto" w:fill="FFFFFF"/>
                        </w:rPr>
                        <w:t xml:space="preserve"> </w:t>
                      </w:r>
                      <w:r w:rsidRPr="00461A80">
                        <w:rPr>
                          <w:rFonts w:ascii="Courier New" w:hAnsi="Courier New" w:cs="Courier New"/>
                          <w:color w:val="0000FF"/>
                          <w:kern w:val="0"/>
                          <w:sz w:val="20"/>
                          <w:szCs w:val="20"/>
                          <w:shd w:val="clear" w:color="auto" w:fill="FFFFFF"/>
                        </w:rPr>
                        <w:t>out</w:t>
                      </w:r>
                      <w:r w:rsidRPr="00461A80">
                        <w:rPr>
                          <w:rFonts w:ascii="Courier New" w:hAnsi="Courier New" w:cs="Courier New"/>
                          <w:color w:val="000000"/>
                          <w:kern w:val="0"/>
                          <w:sz w:val="20"/>
                          <w:szCs w:val="20"/>
                          <w:shd w:val="clear" w:color="auto" w:fill="FFFFFF"/>
                        </w:rPr>
                        <w:t>=pred_v3_</w:t>
                      </w:r>
                      <w:proofErr w:type="gramStart"/>
                      <w:r w:rsidRPr="00461A80">
                        <w:rPr>
                          <w:rFonts w:ascii="Courier New" w:hAnsi="Courier New" w:cs="Courier New"/>
                          <w:color w:val="000000"/>
                          <w:kern w:val="0"/>
                          <w:sz w:val="20"/>
                          <w:szCs w:val="20"/>
                          <w:shd w:val="clear" w:color="auto" w:fill="FFFFFF"/>
                        </w:rPr>
                        <w:t>bar(</w:t>
                      </w:r>
                      <w:proofErr w:type="gramEnd"/>
                      <w:r w:rsidRPr="00461A80">
                        <w:rPr>
                          <w:rFonts w:ascii="Courier New" w:hAnsi="Courier New" w:cs="Courier New"/>
                          <w:color w:val="000000"/>
                          <w:kern w:val="0"/>
                          <w:sz w:val="20"/>
                          <w:szCs w:val="20"/>
                          <w:shd w:val="clear" w:color="auto" w:fill="FFFFFF"/>
                        </w:rPr>
                        <w:t>drop=_type_ _</w:t>
                      </w:r>
                      <w:proofErr w:type="spellStart"/>
                      <w:r w:rsidRPr="00461A80">
                        <w:rPr>
                          <w:rFonts w:ascii="Courier New" w:hAnsi="Courier New" w:cs="Courier New"/>
                          <w:color w:val="000000"/>
                          <w:kern w:val="0"/>
                          <w:sz w:val="20"/>
                          <w:szCs w:val="20"/>
                          <w:shd w:val="clear" w:color="auto" w:fill="FFFFFF"/>
                        </w:rPr>
                        <w:t>freq</w:t>
                      </w:r>
                      <w:proofErr w:type="spellEnd"/>
                      <w:r w:rsidRPr="00461A80">
                        <w:rPr>
                          <w:rFonts w:ascii="Courier New" w:hAnsi="Courier New" w:cs="Courier New"/>
                          <w:color w:val="000000"/>
                          <w:kern w:val="0"/>
                          <w:sz w:val="20"/>
                          <w:szCs w:val="20"/>
                          <w:shd w:val="clear" w:color="auto" w:fill="FFFFFF"/>
                        </w:rPr>
                        <w:t xml:space="preserve">_) </w:t>
                      </w:r>
                      <w:r w:rsidRPr="00461A80">
                        <w:rPr>
                          <w:rFonts w:ascii="Courier New" w:hAnsi="Courier New" w:cs="Courier New"/>
                          <w:color w:val="0000FF"/>
                          <w:kern w:val="0"/>
                          <w:sz w:val="20"/>
                          <w:szCs w:val="20"/>
                          <w:shd w:val="clear" w:color="auto" w:fill="FFFFFF"/>
                        </w:rPr>
                        <w:t>mean</w:t>
                      </w:r>
                      <w:r w:rsidRPr="00461A80">
                        <w:rPr>
                          <w:rFonts w:ascii="Courier New" w:hAnsi="Courier New" w:cs="Courier New"/>
                          <w:color w:val="000000"/>
                          <w:kern w:val="0"/>
                          <w:sz w:val="20"/>
                          <w:szCs w:val="20"/>
                          <w:shd w:val="clear" w:color="auto" w:fill="FFFFFF"/>
                        </w:rPr>
                        <w:t>=xb_v3_bar;</w:t>
                      </w:r>
                    </w:p>
                    <w:p w14:paraId="04FFAA75" w14:textId="00BCD665" w:rsidR="00461A80" w:rsidRPr="001904C0" w:rsidRDefault="00461A80" w:rsidP="001904C0">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461A80">
                        <w:rPr>
                          <w:rFonts w:ascii="Courier New" w:hAnsi="Courier New" w:cs="Courier New"/>
                          <w:b/>
                          <w:bCs/>
                          <w:color w:val="000080"/>
                          <w:kern w:val="0"/>
                          <w:sz w:val="20"/>
                          <w:szCs w:val="20"/>
                          <w:shd w:val="clear" w:color="auto" w:fill="FFFFFF"/>
                        </w:rPr>
                        <w:t>run</w:t>
                      </w:r>
                      <w:r w:rsidRPr="00461A80">
                        <w:rPr>
                          <w:rFonts w:ascii="Courier New" w:hAnsi="Courier New" w:cs="Courier New"/>
                          <w:color w:val="000000"/>
                          <w:kern w:val="0"/>
                          <w:sz w:val="20"/>
                          <w:szCs w:val="20"/>
                          <w:shd w:val="clear" w:color="auto" w:fill="FFFFFF"/>
                        </w:rPr>
                        <w:t>;</w:t>
                      </w:r>
                    </w:p>
                  </w:txbxContent>
                </v:textbox>
                <w10:anchorlock/>
              </v:shape>
            </w:pict>
          </mc:Fallback>
        </mc:AlternateContent>
      </w:r>
    </w:p>
    <w:p w14:paraId="7621AB3A" w14:textId="77777777" w:rsidR="001904C0" w:rsidRDefault="001904C0" w:rsidP="00A62C26"/>
    <w:p w14:paraId="657E7A0B" w14:textId="0495827B" w:rsidR="001904C0" w:rsidRDefault="001904C0" w:rsidP="00A62C26">
      <w:r>
        <w:rPr>
          <w:noProof/>
        </w:rPr>
        <w:lastRenderedPageBreak/>
        <mc:AlternateContent>
          <mc:Choice Requires="wps">
            <w:drawing>
              <wp:inline distT="0" distB="0" distL="0" distR="0" wp14:anchorId="76BB49CD" wp14:editId="0EEC6BA3">
                <wp:extent cx="5943600" cy="2386154"/>
                <wp:effectExtent l="0" t="0" r="19050" b="19685"/>
                <wp:docPr id="657311904" name="Text Box 657311904"/>
                <wp:cNvGraphicFramePr/>
                <a:graphic xmlns:a="http://schemas.openxmlformats.org/drawingml/2006/main">
                  <a:graphicData uri="http://schemas.microsoft.com/office/word/2010/wordprocessingShape">
                    <wps:wsp>
                      <wps:cNvSpPr txBox="1"/>
                      <wps:spPr>
                        <a:xfrm>
                          <a:off x="0" y="0"/>
                          <a:ext cx="5943600" cy="2386154"/>
                        </a:xfrm>
                        <a:prstGeom prst="rect">
                          <a:avLst/>
                        </a:prstGeom>
                        <a:noFill/>
                        <a:ln w="6350">
                          <a:solidFill>
                            <a:prstClr val="black"/>
                          </a:solidFill>
                        </a:ln>
                      </wps:spPr>
                      <wps:txbx>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xml:space="preserve">/* = Merge RRs back to </w:t>
                            </w:r>
                            <w:proofErr w:type="spellStart"/>
                            <w:r w:rsidRPr="00E54DC3">
                              <w:rPr>
                                <w:rFonts w:ascii="Courier New" w:hAnsi="Courier New" w:cs="Courier New"/>
                                <w:color w:val="008000"/>
                                <w:kern w:val="0"/>
                                <w:sz w:val="20"/>
                                <w:szCs w:val="20"/>
                                <w:shd w:val="clear" w:color="auto" w:fill="FFFFFF"/>
                              </w:rPr>
                              <w:t>sol_wide</w:t>
                            </w:r>
                            <w:proofErr w:type="spellEnd"/>
                            <w:r w:rsidRPr="00E54DC3">
                              <w:rPr>
                                <w:rFonts w:ascii="Courier New" w:hAnsi="Courier New" w:cs="Courier New"/>
                                <w:color w:val="008000"/>
                                <w:kern w:val="0"/>
                                <w:sz w:val="20"/>
                                <w:szCs w:val="20"/>
                                <w:shd w:val="clear" w:color="auto" w:fill="FFFFFF"/>
                              </w:rPr>
                              <w:t xml:space="preserv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w:t>
                            </w:r>
                            <w:proofErr w:type="spellStart"/>
                            <w:r w:rsidRPr="00E54DC3">
                              <w:rPr>
                                <w:rFonts w:ascii="Courier New" w:hAnsi="Courier New" w:cs="Courier New"/>
                                <w:color w:val="000000"/>
                                <w:kern w:val="0"/>
                                <w:sz w:val="20"/>
                                <w:szCs w:val="20"/>
                                <w:shd w:val="clear" w:color="auto" w:fill="FFFFFF"/>
                              </w:rPr>
                              <w:t>sol_</w:t>
                            </w:r>
                            <w:proofErr w:type="gramStart"/>
                            <w:r w:rsidRPr="00E54DC3">
                              <w:rPr>
                                <w:rFonts w:ascii="Courier New" w:hAnsi="Courier New" w:cs="Courier New"/>
                                <w:color w:val="000000"/>
                                <w:kern w:val="0"/>
                                <w:sz w:val="20"/>
                                <w:szCs w:val="20"/>
                                <w:shd w:val="clear" w:color="auto" w:fill="FFFFFF"/>
                              </w:rPr>
                              <w:t>wide</w:t>
                            </w:r>
                            <w:proofErr w:type="spellEnd"/>
                            <w:r w:rsidRPr="00E54DC3">
                              <w:rPr>
                                <w:rFonts w:ascii="Courier New" w:hAnsi="Courier New" w:cs="Courier New"/>
                                <w:color w:val="000000"/>
                                <w:kern w:val="0"/>
                                <w:sz w:val="20"/>
                                <w:szCs w:val="20"/>
                                <w:shd w:val="clear" w:color="auto" w:fill="FFFFFF"/>
                              </w:rPr>
                              <w:t xml:space="preserve">;   </w:t>
                            </w:r>
                            <w:proofErr w:type="gramEnd"/>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=pred_v2_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=pred_v3_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sol_ipw_wide</w:t>
                            </w:r>
                            <w:proofErr w:type="spellEnd"/>
                            <w:r w:rsidRPr="00E54DC3">
                              <w:rPr>
                                <w:rFonts w:ascii="Courier New" w:hAnsi="Courier New" w:cs="Courier New"/>
                                <w:color w:val="000000"/>
                                <w:kern w:val="0"/>
                                <w:sz w:val="20"/>
                                <w:szCs w:val="20"/>
                                <w:shd w:val="clear" w:color="auto" w:fill="FFFFFF"/>
                              </w:rPr>
                              <w:t>;</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sol_wide</w:t>
                            </w:r>
                            <w:proofErr w:type="spellEnd"/>
                            <w:r w:rsidRPr="00E54DC3">
                              <w:rPr>
                                <w:rFonts w:ascii="Courier New" w:hAnsi="Courier New" w:cs="Courier New"/>
                                <w:color w:val="000000"/>
                                <w:kern w:val="0"/>
                                <w:sz w:val="20"/>
                                <w:szCs w:val="20"/>
                                <w:shd w:val="clear" w:color="auto" w:fill="FFFFFF"/>
                              </w:rPr>
                              <w:t>(</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BB49CD" id="Text Box 657311904" o:spid="_x0000_s1031" type="#_x0000_t202" style="width:468pt;height:18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" filled="f" strokeweight=".5pt">
                <v:textbox style="mso-fit-shape-to-text:t">
                  <w:txbxContent>
                    <w:p w14:paraId="6FB18E9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8000"/>
                          <w:kern w:val="0"/>
                          <w:sz w:val="20"/>
                          <w:szCs w:val="20"/>
                          <w:shd w:val="clear" w:color="auto" w:fill="FFFFFF"/>
                        </w:rPr>
                        <w:t xml:space="preserve">/* = Merge RRs back to </w:t>
                      </w:r>
                      <w:proofErr w:type="spellStart"/>
                      <w:r w:rsidRPr="00E54DC3">
                        <w:rPr>
                          <w:rFonts w:ascii="Courier New" w:hAnsi="Courier New" w:cs="Courier New"/>
                          <w:color w:val="008000"/>
                          <w:kern w:val="0"/>
                          <w:sz w:val="20"/>
                          <w:szCs w:val="20"/>
                          <w:shd w:val="clear" w:color="auto" w:fill="FFFFFF"/>
                        </w:rPr>
                        <w:t>sol_wide</w:t>
                      </w:r>
                      <w:proofErr w:type="spellEnd"/>
                      <w:r w:rsidRPr="00E54DC3">
                        <w:rPr>
                          <w:rFonts w:ascii="Courier New" w:hAnsi="Courier New" w:cs="Courier New"/>
                          <w:color w:val="008000"/>
                          <w:kern w:val="0"/>
                          <w:sz w:val="20"/>
                          <w:szCs w:val="20"/>
                          <w:shd w:val="clear" w:color="auto" w:fill="FFFFFF"/>
                        </w:rPr>
                        <w:t xml:space="preserve"> and compute IPWs = */</w:t>
                      </w:r>
                    </w:p>
                    <w:p w14:paraId="09B88D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w:t>
                      </w:r>
                      <w:proofErr w:type="spellStart"/>
                      <w:r w:rsidRPr="00E54DC3">
                        <w:rPr>
                          <w:rFonts w:ascii="Courier New" w:hAnsi="Courier New" w:cs="Courier New"/>
                          <w:color w:val="000000"/>
                          <w:kern w:val="0"/>
                          <w:sz w:val="20"/>
                          <w:szCs w:val="20"/>
                          <w:shd w:val="clear" w:color="auto" w:fill="FFFFFF"/>
                        </w:rPr>
                        <w:t>sol_</w:t>
                      </w:r>
                      <w:proofErr w:type="gramStart"/>
                      <w:r w:rsidRPr="00E54DC3">
                        <w:rPr>
                          <w:rFonts w:ascii="Courier New" w:hAnsi="Courier New" w:cs="Courier New"/>
                          <w:color w:val="000000"/>
                          <w:kern w:val="0"/>
                          <w:sz w:val="20"/>
                          <w:szCs w:val="20"/>
                          <w:shd w:val="clear" w:color="auto" w:fill="FFFFFF"/>
                        </w:rPr>
                        <w:t>wide</w:t>
                      </w:r>
                      <w:proofErr w:type="spellEnd"/>
                      <w:r w:rsidRPr="00E54DC3">
                        <w:rPr>
                          <w:rFonts w:ascii="Courier New" w:hAnsi="Courier New" w:cs="Courier New"/>
                          <w:color w:val="000000"/>
                          <w:kern w:val="0"/>
                          <w:sz w:val="20"/>
                          <w:szCs w:val="20"/>
                          <w:shd w:val="clear" w:color="auto" w:fill="FFFFFF"/>
                        </w:rPr>
                        <w:t xml:space="preserve">;   </w:t>
                      </w:r>
                      <w:proofErr w:type="gramEnd"/>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0811976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=pred_v2_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25EAB28C"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proc</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b/>
                          <w:bCs/>
                          <w:color w:val="000080"/>
                          <w:kern w:val="0"/>
                          <w:sz w:val="20"/>
                          <w:szCs w:val="20"/>
                          <w:shd w:val="clear" w:color="auto" w:fill="FFFFFF"/>
                        </w:rPr>
                        <w:t>sort</w:t>
                      </w: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data</w:t>
                      </w:r>
                      <w:r w:rsidRPr="00E54DC3">
                        <w:rPr>
                          <w:rFonts w:ascii="Courier New" w:hAnsi="Courier New" w:cs="Courier New"/>
                          <w:color w:val="000000"/>
                          <w:kern w:val="0"/>
                          <w:sz w:val="20"/>
                          <w:szCs w:val="20"/>
                          <w:shd w:val="clear" w:color="auto" w:fill="FFFFFF"/>
                        </w:rPr>
                        <w:t>=pred_v3_</w:t>
                      </w:r>
                      <w:proofErr w:type="gramStart"/>
                      <w:r w:rsidRPr="00E54DC3">
                        <w:rPr>
                          <w:rFonts w:ascii="Courier New" w:hAnsi="Courier New" w:cs="Courier New"/>
                          <w:color w:val="000000"/>
                          <w:kern w:val="0"/>
                          <w:sz w:val="20"/>
                          <w:szCs w:val="20"/>
                          <w:shd w:val="clear" w:color="auto" w:fill="FFFFFF"/>
                        </w:rPr>
                        <w:t xml:space="preserve">bar;  </w:t>
                      </w:r>
                      <w:r w:rsidRPr="00E54DC3">
                        <w:rPr>
                          <w:rFonts w:ascii="Courier New" w:hAnsi="Courier New" w:cs="Courier New"/>
                          <w:color w:val="0000FF"/>
                          <w:kern w:val="0"/>
                          <w:sz w:val="20"/>
                          <w:szCs w:val="20"/>
                          <w:shd w:val="clear" w:color="auto" w:fill="FFFFFF"/>
                        </w:rPr>
                        <w:t>by</w:t>
                      </w:r>
                      <w:proofErr w:type="gramEnd"/>
                      <w:r w:rsidRPr="00E54DC3">
                        <w:rPr>
                          <w:rFonts w:ascii="Courier New" w:hAnsi="Courier New" w:cs="Courier New"/>
                          <w:color w:val="000000"/>
                          <w:kern w:val="0"/>
                          <w:sz w:val="20"/>
                          <w:szCs w:val="20"/>
                          <w:shd w:val="clear" w:color="auto" w:fill="FFFFFF"/>
                        </w:rPr>
                        <w:t xml:space="preserve"> ID; </w:t>
                      </w:r>
                      <w:r w:rsidRPr="00E54DC3">
                        <w:rPr>
                          <w:rFonts w:ascii="Courier New" w:hAnsi="Courier New" w:cs="Courier New"/>
                          <w:b/>
                          <w:bCs/>
                          <w:color w:val="000080"/>
                          <w:kern w:val="0"/>
                          <w:sz w:val="20"/>
                          <w:szCs w:val="20"/>
                          <w:shd w:val="clear" w:color="auto" w:fill="FFFFFF"/>
                        </w:rPr>
                        <w:t>run</w:t>
                      </w:r>
                      <w:r w:rsidRPr="00E54DC3">
                        <w:rPr>
                          <w:rFonts w:ascii="Courier New" w:hAnsi="Courier New" w:cs="Courier New"/>
                          <w:color w:val="000000"/>
                          <w:kern w:val="0"/>
                          <w:sz w:val="20"/>
                          <w:szCs w:val="20"/>
                          <w:shd w:val="clear" w:color="auto" w:fill="FFFFFF"/>
                        </w:rPr>
                        <w:t>;</w:t>
                      </w:r>
                    </w:p>
                    <w:p w14:paraId="37D0740F"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3013D1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b/>
                          <w:bCs/>
                          <w:color w:val="000080"/>
                          <w:kern w:val="0"/>
                          <w:sz w:val="20"/>
                          <w:szCs w:val="20"/>
                          <w:shd w:val="clear" w:color="auto" w:fill="FFFFFF"/>
                        </w:rPr>
                        <w:t>data</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sol_ipw_wide</w:t>
                      </w:r>
                      <w:proofErr w:type="spellEnd"/>
                      <w:r w:rsidRPr="00E54DC3">
                        <w:rPr>
                          <w:rFonts w:ascii="Courier New" w:hAnsi="Courier New" w:cs="Courier New"/>
                          <w:color w:val="000000"/>
                          <w:kern w:val="0"/>
                          <w:sz w:val="20"/>
                          <w:szCs w:val="20"/>
                          <w:shd w:val="clear" w:color="auto" w:fill="FFFFFF"/>
                        </w:rPr>
                        <w:t>;</w:t>
                      </w:r>
                    </w:p>
                    <w:p w14:paraId="719071F1"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merge</w:t>
                      </w:r>
                      <w:r w:rsidRPr="00E54DC3">
                        <w:rPr>
                          <w:rFonts w:ascii="Courier New" w:hAnsi="Courier New" w:cs="Courier New"/>
                          <w:color w:val="000000"/>
                          <w:kern w:val="0"/>
                          <w:sz w:val="20"/>
                          <w:szCs w:val="20"/>
                          <w:shd w:val="clear" w:color="auto" w:fill="FFFFFF"/>
                        </w:rPr>
                        <w:t xml:space="preserve"> </w:t>
                      </w:r>
                      <w:proofErr w:type="spellStart"/>
                      <w:r w:rsidRPr="00E54DC3">
                        <w:rPr>
                          <w:rFonts w:ascii="Courier New" w:hAnsi="Courier New" w:cs="Courier New"/>
                          <w:color w:val="000000"/>
                          <w:kern w:val="0"/>
                          <w:sz w:val="20"/>
                          <w:szCs w:val="20"/>
                          <w:shd w:val="clear" w:color="auto" w:fill="FFFFFF"/>
                        </w:rPr>
                        <w:t>sol_wide</w:t>
                      </w:r>
                      <w:proofErr w:type="spellEnd"/>
                      <w:r w:rsidRPr="00E54DC3">
                        <w:rPr>
                          <w:rFonts w:ascii="Courier New" w:hAnsi="Courier New" w:cs="Courier New"/>
                          <w:color w:val="000000"/>
                          <w:kern w:val="0"/>
                          <w:sz w:val="20"/>
                          <w:szCs w:val="20"/>
                          <w:shd w:val="clear" w:color="auto" w:fill="FFFFFF"/>
                        </w:rPr>
                        <w:t>(</w:t>
                      </w:r>
                      <w:r w:rsidRPr="00E54DC3">
                        <w:rPr>
                          <w:rFonts w:ascii="Courier New" w:hAnsi="Courier New" w:cs="Courier New"/>
                          <w:color w:val="0000FF"/>
                          <w:kern w:val="0"/>
                          <w:sz w:val="20"/>
                          <w:szCs w:val="20"/>
                          <w:shd w:val="clear" w:color="auto" w:fill="FFFFFF"/>
                        </w:rPr>
                        <w:t>in</w:t>
                      </w:r>
                      <w:r w:rsidRPr="00E54DC3">
                        <w:rPr>
                          <w:rFonts w:ascii="Courier New" w:hAnsi="Courier New" w:cs="Courier New"/>
                          <w:color w:val="000000"/>
                          <w:kern w:val="0"/>
                          <w:sz w:val="20"/>
                          <w:szCs w:val="20"/>
                          <w:shd w:val="clear" w:color="auto" w:fill="FFFFFF"/>
                        </w:rPr>
                        <w:t>=a)</w:t>
                      </w:r>
                    </w:p>
                    <w:p w14:paraId="4D70104E"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pred_v2_bar(rename=(xb_v2_bar=lp_v2))</w:t>
                      </w:r>
                    </w:p>
                    <w:p w14:paraId="5F2E4D96"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pred_v3_bar(rename=(xb_v3_bar=lp_v3));</w:t>
                      </w:r>
                    </w:p>
                    <w:p w14:paraId="0E6357C0"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by</w:t>
                      </w:r>
                      <w:r w:rsidRPr="00E54DC3">
                        <w:rPr>
                          <w:rFonts w:ascii="Courier New" w:hAnsi="Courier New" w:cs="Courier New"/>
                          <w:color w:val="000000"/>
                          <w:kern w:val="0"/>
                          <w:sz w:val="20"/>
                          <w:szCs w:val="20"/>
                          <w:shd w:val="clear" w:color="auto" w:fill="FFFFFF"/>
                        </w:rPr>
                        <w:t xml:space="preserve"> ID;</w:t>
                      </w:r>
                    </w:p>
                    <w:p w14:paraId="142A1594"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54DC3">
                        <w:rPr>
                          <w:rFonts w:ascii="Courier New" w:hAnsi="Courier New" w:cs="Courier New"/>
                          <w:color w:val="000000"/>
                          <w:kern w:val="0"/>
                          <w:sz w:val="20"/>
                          <w:szCs w:val="20"/>
                          <w:shd w:val="clear" w:color="auto" w:fill="FFFFFF"/>
                        </w:rPr>
                        <w:t xml:space="preserve">  </w:t>
                      </w:r>
                      <w:r w:rsidRPr="00E54DC3">
                        <w:rPr>
                          <w:rFonts w:ascii="Courier New" w:hAnsi="Courier New" w:cs="Courier New"/>
                          <w:color w:val="0000FF"/>
                          <w:kern w:val="0"/>
                          <w:sz w:val="20"/>
                          <w:szCs w:val="20"/>
                          <w:shd w:val="clear" w:color="auto" w:fill="FFFFFF"/>
                        </w:rPr>
                        <w:t>if</w:t>
                      </w:r>
                      <w:r w:rsidRPr="00E54DC3">
                        <w:rPr>
                          <w:rFonts w:ascii="Courier New" w:hAnsi="Courier New" w:cs="Courier New"/>
                          <w:color w:val="000000"/>
                          <w:kern w:val="0"/>
                          <w:sz w:val="20"/>
                          <w:szCs w:val="20"/>
                          <w:shd w:val="clear" w:color="auto" w:fill="FFFFFF"/>
                        </w:rPr>
                        <w:t xml:space="preserve"> a;</w:t>
                      </w:r>
                    </w:p>
                    <w:p w14:paraId="2D8A846A" w14:textId="77777777" w:rsidR="00E54DC3" w:rsidRPr="00E54DC3"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606B27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Predicted response rates */</w:t>
                      </w:r>
                    </w:p>
                    <w:p w14:paraId="39F8946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missing(lp_v2)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RR_V2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+exp(-lp_v2));</w:t>
                      </w:r>
                    </w:p>
                    <w:p w14:paraId="10614CB2"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not missing(lp_v3)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RR_V3 = </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+exp(-lp_v3));</w:t>
                      </w:r>
                    </w:p>
                    <w:p w14:paraId="7FC7FB03" w14:textId="77777777" w:rsidR="00E54DC3" w:rsidRPr="003655F2" w:rsidRDefault="00E54DC3" w:rsidP="00E54DC3">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0D5B4DC"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8000"/>
                          <w:kern w:val="0"/>
                          <w:sz w:val="20"/>
                          <w:szCs w:val="20"/>
                          <w:shd w:val="clear" w:color="auto" w:fill="FFFFFF"/>
                        </w:rPr>
                        <w:t>/* IPW-adjusted weights (only for observed attendees) */</w:t>
                      </w:r>
                    </w:p>
                    <w:p w14:paraId="2A93CCC9"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PARTICIPANT_V2=</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6188292C" w14:textId="1DBB03F7"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WEIGHT_IPW_V2 = WEIGHT_FINAL_NORM_OVERALL / RR_V2;</w:t>
                      </w:r>
                    </w:p>
                    <w:p w14:paraId="3FA0613D"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WEIGHT_IPW_V2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p>
                    <w:p w14:paraId="06BF3C5A" w14:textId="77777777" w:rsidR="003655F2" w:rsidRP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B1F2703" w14:textId="77777777" w:rsidR="003655F2" w:rsidRDefault="003655F2"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if</w:t>
                      </w:r>
                      <w:r w:rsidRPr="003655F2">
                        <w:rPr>
                          <w:rFonts w:ascii="Courier New" w:hAnsi="Courier New" w:cs="Courier New"/>
                          <w:color w:val="000000"/>
                          <w:kern w:val="0"/>
                          <w:sz w:val="20"/>
                          <w:szCs w:val="20"/>
                          <w:shd w:val="clear" w:color="auto" w:fill="FFFFFF"/>
                        </w:rPr>
                        <w:t xml:space="preserve"> PARTICIPANT_EXAMONLY_V3=</w:t>
                      </w:r>
                      <w:r w:rsidRPr="003655F2">
                        <w:rPr>
                          <w:rFonts w:ascii="Courier New" w:hAnsi="Courier New" w:cs="Courier New"/>
                          <w:b/>
                          <w:bCs/>
                          <w:color w:val="008080"/>
                          <w:kern w:val="0"/>
                          <w:sz w:val="20"/>
                          <w:szCs w:val="20"/>
                          <w:shd w:val="clear" w:color="auto" w:fill="FFFFFF"/>
                        </w:rPr>
                        <w:t>1</w:t>
                      </w: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then</w:t>
                      </w:r>
                      <w:r w:rsidRPr="003655F2">
                        <w:rPr>
                          <w:rFonts w:ascii="Courier New" w:hAnsi="Courier New" w:cs="Courier New"/>
                          <w:color w:val="000000"/>
                          <w:kern w:val="0"/>
                          <w:sz w:val="20"/>
                          <w:szCs w:val="20"/>
                          <w:shd w:val="clear" w:color="auto" w:fill="FFFFFF"/>
                        </w:rPr>
                        <w:t xml:space="preserve"> </w:t>
                      </w:r>
                    </w:p>
                    <w:p w14:paraId="717AFE57" w14:textId="6884D653" w:rsidR="003655F2" w:rsidRPr="003655F2" w:rsidRDefault="003655F2" w:rsidP="003655F2">
                      <w:pPr>
                        <w:autoSpaceDE w:val="0"/>
                        <w:autoSpaceDN w:val="0"/>
                        <w:adjustRightInd w:val="0"/>
                        <w:spacing w:after="0" w:line="240" w:lineRule="auto"/>
                        <w:ind w:firstLine="720"/>
                        <w:rPr>
                          <w:rFonts w:ascii="Courier New" w:hAnsi="Courier New" w:cs="Courier New"/>
                          <w:color w:val="000000"/>
                          <w:kern w:val="0"/>
                          <w:sz w:val="20"/>
                          <w:szCs w:val="20"/>
                          <w:shd w:val="clear" w:color="auto" w:fill="FFFFFF"/>
                        </w:rPr>
                      </w:pPr>
                      <w:r w:rsidRPr="003655F2">
                        <w:rPr>
                          <w:rFonts w:ascii="Courier New" w:hAnsi="Courier New" w:cs="Courier New"/>
                          <w:color w:val="000000"/>
                          <w:kern w:val="0"/>
                          <w:sz w:val="20"/>
                          <w:szCs w:val="20"/>
                          <w:shd w:val="clear" w:color="auto" w:fill="FFFFFF"/>
                        </w:rPr>
                        <w:t>WEIGHT_EXAMONLY_IPW_V3 = WEIGHT_FINAL_NORM_OVERALL / RR_V3;</w:t>
                      </w:r>
                    </w:p>
                    <w:p w14:paraId="7D622AC9" w14:textId="77777777" w:rsidR="003655F2" w:rsidRPr="003655F2" w:rsidRDefault="003655F2" w:rsidP="003655F2">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color w:val="0000FF"/>
                          <w:kern w:val="0"/>
                          <w:sz w:val="20"/>
                          <w:szCs w:val="20"/>
                          <w:shd w:val="clear" w:color="auto" w:fill="FFFFFF"/>
                        </w:rPr>
                        <w:t>else</w:t>
                      </w:r>
                      <w:r w:rsidRPr="003655F2">
                        <w:rPr>
                          <w:rFonts w:ascii="Courier New" w:hAnsi="Courier New" w:cs="Courier New"/>
                          <w:color w:val="000000"/>
                          <w:kern w:val="0"/>
                          <w:sz w:val="20"/>
                          <w:szCs w:val="20"/>
                          <w:shd w:val="clear" w:color="auto" w:fill="FFFFFF"/>
                        </w:rPr>
                        <w:t xml:space="preserve"> WEIGHT_EXAMONLY_IPW_V3 </w:t>
                      </w:r>
                      <w:proofErr w:type="gramStart"/>
                      <w:r w:rsidRPr="003655F2">
                        <w:rPr>
                          <w:rFonts w:ascii="Courier New" w:hAnsi="Courier New" w:cs="Courier New"/>
                          <w:color w:val="000000"/>
                          <w:kern w:val="0"/>
                          <w:sz w:val="20"/>
                          <w:szCs w:val="20"/>
                          <w:shd w:val="clear" w:color="auto" w:fill="FFFFFF"/>
                        </w:rPr>
                        <w:t xml:space="preserve">= </w:t>
                      </w:r>
                      <w:r w:rsidRPr="003655F2">
                        <w:rPr>
                          <w:rFonts w:ascii="Courier New" w:hAnsi="Courier New" w:cs="Courier New"/>
                          <w:b/>
                          <w:bCs/>
                          <w:color w:val="008080"/>
                          <w:kern w:val="0"/>
                          <w:sz w:val="20"/>
                          <w:szCs w:val="20"/>
                          <w:shd w:val="clear" w:color="auto" w:fill="FFFFFF"/>
                        </w:rPr>
                        <w:t>.</w:t>
                      </w:r>
                      <w:proofErr w:type="gramEnd"/>
                      <w:r w:rsidRPr="003655F2">
                        <w:rPr>
                          <w:rFonts w:ascii="Courier New" w:hAnsi="Courier New" w:cs="Courier New"/>
                          <w:color w:val="000000"/>
                          <w:kern w:val="0"/>
                          <w:sz w:val="20"/>
                          <w:szCs w:val="20"/>
                          <w:shd w:val="clear" w:color="auto" w:fill="FFFFFF"/>
                        </w:rPr>
                        <w:t>;</w:t>
                      </w:r>
                      <w:r w:rsidRPr="003655F2">
                        <w:rPr>
                          <w:rFonts w:ascii="Courier New" w:hAnsi="Courier New" w:cs="Courier New"/>
                          <w:b/>
                          <w:bCs/>
                          <w:color w:val="000080"/>
                          <w:kern w:val="0"/>
                          <w:sz w:val="20"/>
                          <w:szCs w:val="20"/>
                          <w:shd w:val="clear" w:color="auto" w:fill="FFFFFF"/>
                        </w:rPr>
                        <w:t xml:space="preserve"> </w:t>
                      </w:r>
                    </w:p>
                    <w:p w14:paraId="5B7EC96B" w14:textId="7FD7303A" w:rsidR="00882F38" w:rsidRPr="003655F2" w:rsidRDefault="00E54DC3" w:rsidP="003655F2">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655F2">
                        <w:rPr>
                          <w:rFonts w:ascii="Courier New" w:hAnsi="Courier New" w:cs="Courier New"/>
                          <w:b/>
                          <w:bCs/>
                          <w:color w:val="000080"/>
                          <w:kern w:val="0"/>
                          <w:sz w:val="20"/>
                          <w:szCs w:val="20"/>
                          <w:shd w:val="clear" w:color="auto" w:fill="FFFFFF"/>
                        </w:rPr>
                        <w:t>run</w:t>
                      </w:r>
                      <w:r w:rsidRPr="003655F2">
                        <w:rPr>
                          <w:rFonts w:ascii="Courier New" w:hAnsi="Courier New" w:cs="Courier New"/>
                          <w:color w:val="000000"/>
                          <w:kern w:val="0"/>
                          <w:sz w:val="20"/>
                          <w:szCs w:val="20"/>
                          <w:shd w:val="clear" w:color="auto" w:fill="FFFFFF"/>
                        </w:rPr>
                        <w:t>;</w:t>
                      </w:r>
                    </w:p>
                  </w:txbxContent>
                </v:textbox>
                <w10:anchorlock/>
              </v:shape>
            </w:pict>
          </mc:Fallback>
        </mc:AlternateContent>
      </w:r>
    </w:p>
    <w:p w14:paraId="0E114E2D" w14:textId="77777777" w:rsidR="001904C0" w:rsidRDefault="001904C0" w:rsidP="00A62C26"/>
    <w:p w14:paraId="20A7A946" w14:textId="1BADEBAF" w:rsidR="001904C0" w:rsidRDefault="00882F38" w:rsidP="00A62C26">
      <w:r>
        <w:rPr>
          <w:noProof/>
        </w:rPr>
        <w:lastRenderedPageBreak/>
        <mc:AlternateContent>
          <mc:Choice Requires="wps">
            <w:drawing>
              <wp:inline distT="0" distB="0" distL="0" distR="0" wp14:anchorId="7A3750D8" wp14:editId="6B484152">
                <wp:extent cx="5943600" cy="3694430"/>
                <wp:effectExtent l="0" t="0" r="19050" b="20320"/>
                <wp:docPr id="1683369456" name="Text Box 1683369456"/>
                <wp:cNvGraphicFramePr/>
                <a:graphic xmlns:a="http://schemas.openxmlformats.org/drawingml/2006/main">
                  <a:graphicData uri="http://schemas.microsoft.com/office/word/2010/wordprocessingShape">
                    <wps:wsp>
                      <wps:cNvSpPr txBox="1"/>
                      <wps:spPr>
                        <a:xfrm>
                          <a:off x="0" y="0"/>
                          <a:ext cx="5943600" cy="3694430"/>
                        </a:xfrm>
                        <a:prstGeom prst="rect">
                          <a:avLst/>
                        </a:prstGeom>
                        <a:noFill/>
                        <a:ln w="6350">
                          <a:solidFill>
                            <a:prstClr val="black"/>
                          </a:solidFill>
                        </a:ln>
                      </wps:spPr>
                      <wps:txbx>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sol_ipw_long</w:t>
                            </w:r>
                            <w:proofErr w:type="spellEnd"/>
                            <w:r w:rsidRPr="00CA663F">
                              <w:rPr>
                                <w:rFonts w:ascii="Courier New" w:hAnsi="Courier New" w:cs="Courier New"/>
                                <w:color w:val="000000"/>
                                <w:kern w:val="0"/>
                                <w:sz w:val="20"/>
                                <w:szCs w:val="20"/>
                                <w:shd w:val="clear" w:color="auto" w:fill="FFFFFF"/>
                              </w:rPr>
                              <w:t>;</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sol_ipw_wide</w:t>
                            </w:r>
                            <w:proofErr w:type="spellEnd"/>
                            <w:r w:rsidRPr="00CA663F">
                              <w:rPr>
                                <w:rFonts w:ascii="Courier New" w:hAnsi="Courier New" w:cs="Courier New"/>
                                <w:color w:val="000000"/>
                                <w:kern w:val="0"/>
                                <w:sz w:val="20"/>
                                <w:szCs w:val="20"/>
                                <w:shd w:val="clear" w:color="auto" w:fill="FFFFFF"/>
                              </w:rPr>
                              <w:t>;</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proofErr w:type="gramStart"/>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3750D8" id="Text Box 1683369456" o:spid="_x0000_s1032" type="#_x0000_t202" style="width:468pt;height:2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" filled="f" strokeweight=".5pt">
                <v:textbox style="mso-fit-shape-to-text:t">
                  <w:txbxContent>
                    <w:p w14:paraId="1EAD19F2" w14:textId="023D2B65" w:rsidR="00882F38" w:rsidRPr="00CA663F" w:rsidRDefault="00882F38" w:rsidP="00882F38">
                      <w:pPr>
                        <w:autoSpaceDE w:val="0"/>
                        <w:autoSpaceDN w:val="0"/>
                        <w:adjustRightInd w:val="0"/>
                        <w:spacing w:after="0" w:line="240" w:lineRule="auto"/>
                        <w:rPr>
                          <w:rFonts w:ascii="Courier New" w:hAnsi="Courier New" w:cs="Courier New"/>
                          <w:color w:val="008000"/>
                          <w:kern w:val="0"/>
                          <w:sz w:val="20"/>
                          <w:szCs w:val="20"/>
                          <w:shd w:val="clear" w:color="auto" w:fill="FFFFFF"/>
                        </w:rPr>
                      </w:pPr>
                      <w:r w:rsidRPr="00CA663F">
                        <w:rPr>
                          <w:rFonts w:ascii="Courier New" w:hAnsi="Courier New" w:cs="Courier New"/>
                          <w:color w:val="008000"/>
                          <w:kern w:val="0"/>
                          <w:sz w:val="20"/>
                          <w:szCs w:val="20"/>
                          <w:shd w:val="clear" w:color="auto" w:fill="FFFFFF"/>
                        </w:rPr>
                        <w:t xml:space="preserve">/* = </w:t>
                      </w:r>
                      <w:r w:rsidR="00CA663F" w:rsidRPr="00CA663F">
                        <w:rPr>
                          <w:rFonts w:ascii="Courier New" w:hAnsi="Courier New" w:cs="Courier New"/>
                          <w:color w:val="008000"/>
                          <w:kern w:val="0"/>
                          <w:sz w:val="20"/>
                          <w:szCs w:val="20"/>
                          <w:shd w:val="clear" w:color="auto" w:fill="FFFFFF"/>
                        </w:rPr>
                        <w:t>reshape + visit-specific weight</w:t>
                      </w:r>
                      <w:r w:rsidRPr="00CA663F">
                        <w:rPr>
                          <w:rFonts w:ascii="Courier New" w:hAnsi="Courier New" w:cs="Courier New"/>
                          <w:color w:val="008000"/>
                          <w:kern w:val="0"/>
                          <w:sz w:val="20"/>
                          <w:szCs w:val="20"/>
                          <w:shd w:val="clear" w:color="auto" w:fill="FFFFFF"/>
                        </w:rPr>
                        <w:t>= */</w:t>
                      </w:r>
                    </w:p>
                    <w:p w14:paraId="25AB358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8000"/>
                          <w:kern w:val="0"/>
                          <w:sz w:val="20"/>
                          <w:szCs w:val="20"/>
                          <w:shd w:val="clear" w:color="auto" w:fill="FFFFFF"/>
                        </w:rPr>
                        <w:t>/* Starting point: WORK.SOL_IPW_WIDE from Step 2 merge */</w:t>
                      </w:r>
                    </w:p>
                    <w:p w14:paraId="3431EE2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data</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sol_ipw_long</w:t>
                      </w:r>
                      <w:proofErr w:type="spellEnd"/>
                      <w:r w:rsidRPr="00CA663F">
                        <w:rPr>
                          <w:rFonts w:ascii="Courier New" w:hAnsi="Courier New" w:cs="Courier New"/>
                          <w:color w:val="000000"/>
                          <w:kern w:val="0"/>
                          <w:sz w:val="20"/>
                          <w:szCs w:val="20"/>
                          <w:shd w:val="clear" w:color="auto" w:fill="FFFFFF"/>
                        </w:rPr>
                        <w:t>;</w:t>
                      </w:r>
                    </w:p>
                    <w:p w14:paraId="7A8989F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set</w:t>
                      </w:r>
                      <w:r w:rsidRPr="00CA663F">
                        <w:rPr>
                          <w:rFonts w:ascii="Courier New" w:hAnsi="Courier New" w:cs="Courier New"/>
                          <w:color w:val="000000"/>
                          <w:kern w:val="0"/>
                          <w:sz w:val="20"/>
                          <w:szCs w:val="20"/>
                          <w:shd w:val="clear" w:color="auto" w:fill="FFFFFF"/>
                        </w:rPr>
                        <w:t xml:space="preserve"> </w:t>
                      </w:r>
                      <w:proofErr w:type="spellStart"/>
                      <w:r w:rsidRPr="00CA663F">
                        <w:rPr>
                          <w:rFonts w:ascii="Courier New" w:hAnsi="Courier New" w:cs="Courier New"/>
                          <w:color w:val="000000"/>
                          <w:kern w:val="0"/>
                          <w:sz w:val="20"/>
                          <w:szCs w:val="20"/>
                          <w:shd w:val="clear" w:color="auto" w:fill="FFFFFF"/>
                        </w:rPr>
                        <w:t>sol_ipw_wide</w:t>
                      </w:r>
                      <w:proofErr w:type="spellEnd"/>
                      <w:r w:rsidRPr="00CA663F">
                        <w:rPr>
                          <w:rFonts w:ascii="Courier New" w:hAnsi="Courier New" w:cs="Courier New"/>
                          <w:color w:val="000000"/>
                          <w:kern w:val="0"/>
                          <w:sz w:val="20"/>
                          <w:szCs w:val="20"/>
                          <w:shd w:val="clear" w:color="auto" w:fill="FFFFFF"/>
                        </w:rPr>
                        <w:t>;</w:t>
                      </w:r>
                    </w:p>
                    <w:p w14:paraId="097F572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3F151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length</w:t>
                      </w:r>
                      <w:r w:rsidRPr="00CA663F">
                        <w:rPr>
                          <w:rFonts w:ascii="Courier New" w:hAnsi="Courier New" w:cs="Courier New"/>
                          <w:color w:val="000000"/>
                          <w:kern w:val="0"/>
                          <w:sz w:val="20"/>
                          <w:szCs w:val="20"/>
                          <w:shd w:val="clear" w:color="auto" w:fill="FFFFFF"/>
                        </w:rPr>
                        <w:t xml:space="preserve"> 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TIME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SBP5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BMI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WEIGHT_IPW_BY_VISIT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 xml:space="preserve"> PARTICIPANT_BY_VISIT </w:t>
                      </w:r>
                      <w:r w:rsidRPr="00CA663F">
                        <w:rPr>
                          <w:rFonts w:ascii="Courier New" w:hAnsi="Courier New" w:cs="Courier New"/>
                          <w:b/>
                          <w:bCs/>
                          <w:color w:val="008080"/>
                          <w:kern w:val="0"/>
                          <w:sz w:val="20"/>
                          <w:szCs w:val="20"/>
                          <w:shd w:val="clear" w:color="auto" w:fill="FFFFFF"/>
                        </w:rPr>
                        <w:t>8</w:t>
                      </w:r>
                      <w:r w:rsidRPr="00CA663F">
                        <w:rPr>
                          <w:rFonts w:ascii="Courier New" w:hAnsi="Courier New" w:cs="Courier New"/>
                          <w:color w:val="000000"/>
                          <w:kern w:val="0"/>
                          <w:sz w:val="20"/>
                          <w:szCs w:val="20"/>
                          <w:shd w:val="clear" w:color="auto" w:fill="FFFFFF"/>
                        </w:rPr>
                        <w:t>;</w:t>
                      </w:r>
                    </w:p>
                    <w:p w14:paraId="1019B7E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5AFEB0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1 row */</w:t>
                      </w:r>
                    </w:p>
                    <w:p w14:paraId="08D7956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w:t>
                      </w:r>
                    </w:p>
                    <w:p w14:paraId="518A620F"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SBP5_V1;</w:t>
                      </w:r>
                    </w:p>
                    <w:p w14:paraId="44E0BFA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BMI_V1;</w:t>
                      </w:r>
                    </w:p>
                    <w:p w14:paraId="7D253A3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b/>
                          <w:bCs/>
                          <w:color w:val="008080"/>
                          <w:kern w:val="0"/>
                          <w:sz w:val="20"/>
                          <w:szCs w:val="20"/>
                          <w:shd w:val="clear" w:color="auto" w:fill="FFFFFF"/>
                        </w:rPr>
                        <w:t>0</w:t>
                      </w:r>
                      <w:r w:rsidRPr="00CA663F">
                        <w:rPr>
                          <w:rFonts w:ascii="Courier New" w:hAnsi="Courier New" w:cs="Courier New"/>
                          <w:color w:val="000000"/>
                          <w:kern w:val="0"/>
                          <w:sz w:val="20"/>
                          <w:szCs w:val="20"/>
                          <w:shd w:val="clear" w:color="auto" w:fill="FFFFFF"/>
                        </w:rPr>
                        <w:t>;</w:t>
                      </w:r>
                    </w:p>
                    <w:p w14:paraId="183733F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WEIGHT_FINAL_NORM_OVERALL;  </w:t>
                      </w:r>
                      <w:r w:rsidRPr="00CA663F">
                        <w:rPr>
                          <w:rFonts w:ascii="Courier New" w:hAnsi="Courier New" w:cs="Courier New"/>
                          <w:color w:val="008000"/>
                          <w:kern w:val="0"/>
                          <w:sz w:val="20"/>
                          <w:szCs w:val="20"/>
                          <w:shd w:val="clear" w:color="auto" w:fill="FFFFFF"/>
                        </w:rPr>
                        <w:t>/* baseline weight */</w:t>
                      </w:r>
                    </w:p>
                    <w:p w14:paraId="18D03DA8"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w:t>
                      </w:r>
                      <w:proofErr w:type="gramStart"/>
                      <w:r w:rsidRPr="00CA663F">
                        <w:rPr>
                          <w:rFonts w:ascii="Courier New" w:hAnsi="Courier New" w:cs="Courier New"/>
                          <w:b/>
                          <w:bCs/>
                          <w:color w:val="008080"/>
                          <w:kern w:val="0"/>
                          <w:sz w:val="20"/>
                          <w:szCs w:val="20"/>
                          <w:shd w:val="clear" w:color="auto" w:fill="FFFFFF"/>
                        </w:rPr>
                        <w:t>1</w:t>
                      </w:r>
                      <w:r w:rsidRPr="00CA663F">
                        <w:rPr>
                          <w:rFonts w:ascii="Courier New" w:hAnsi="Courier New" w:cs="Courier New"/>
                          <w:color w:val="000000"/>
                          <w:kern w:val="0"/>
                          <w:sz w:val="20"/>
                          <w:szCs w:val="20"/>
                          <w:shd w:val="clear" w:color="auto" w:fill="FFFFFF"/>
                        </w:rPr>
                        <w:t xml:space="preserve">;   </w:t>
                      </w:r>
                      <w:proofErr w:type="gramEnd"/>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everyone observed at V1 */</w:t>
                      </w:r>
                    </w:p>
                    <w:p w14:paraId="07DA03B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1CE3BDB"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DB245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2 row */</w:t>
                      </w:r>
                    </w:p>
                    <w:p w14:paraId="450EDB8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2</w:t>
                      </w:r>
                      <w:r w:rsidRPr="00CA663F">
                        <w:rPr>
                          <w:rFonts w:ascii="Courier New" w:hAnsi="Courier New" w:cs="Courier New"/>
                          <w:color w:val="000000"/>
                          <w:kern w:val="0"/>
                          <w:sz w:val="20"/>
                          <w:szCs w:val="20"/>
                          <w:shd w:val="clear" w:color="auto" w:fill="FFFFFF"/>
                        </w:rPr>
                        <w:t>;</w:t>
                      </w:r>
                    </w:p>
                    <w:p w14:paraId="6608987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SBP5_V2;</w:t>
                      </w:r>
                    </w:p>
                    <w:p w14:paraId="72CEFA6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BMI_V2;</w:t>
                      </w:r>
                    </w:p>
                    <w:p w14:paraId="096A33F1"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YRS_BTWN_V1V2;</w:t>
                      </w:r>
                    </w:p>
                    <w:p w14:paraId="4A57604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WEIGHT_IPW_V2;              </w:t>
                      </w:r>
                      <w:r w:rsidRPr="00CA663F">
                        <w:rPr>
                          <w:rFonts w:ascii="Courier New" w:hAnsi="Courier New" w:cs="Courier New"/>
                          <w:color w:val="008000"/>
                          <w:kern w:val="0"/>
                          <w:sz w:val="20"/>
                          <w:szCs w:val="20"/>
                          <w:shd w:val="clear" w:color="auto" w:fill="FFFFFF"/>
                        </w:rPr>
                        <w:t>/* IPW-adjusted V2 weight */</w:t>
                      </w:r>
                    </w:p>
                    <w:p w14:paraId="151507FE"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PARTICIPANT_V2;</w:t>
                      </w:r>
                    </w:p>
                    <w:p w14:paraId="62E05557"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5336E20A"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8A8800"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8000"/>
                          <w:kern w:val="0"/>
                          <w:sz w:val="20"/>
                          <w:szCs w:val="20"/>
                          <w:shd w:val="clear" w:color="auto" w:fill="FFFFFF"/>
                        </w:rPr>
                        <w:t>/* Visit 3 row (Exam-only definition) */</w:t>
                      </w:r>
                    </w:p>
                    <w:p w14:paraId="0C90573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VISIT = </w:t>
                      </w:r>
                      <w:r w:rsidRPr="00CA663F">
                        <w:rPr>
                          <w:rFonts w:ascii="Courier New" w:hAnsi="Courier New" w:cs="Courier New"/>
                          <w:b/>
                          <w:bCs/>
                          <w:color w:val="008080"/>
                          <w:kern w:val="0"/>
                          <w:sz w:val="20"/>
                          <w:szCs w:val="20"/>
                          <w:shd w:val="clear" w:color="auto" w:fill="FFFFFF"/>
                        </w:rPr>
                        <w:t>3</w:t>
                      </w:r>
                      <w:r w:rsidRPr="00CA663F">
                        <w:rPr>
                          <w:rFonts w:ascii="Courier New" w:hAnsi="Courier New" w:cs="Courier New"/>
                          <w:color w:val="000000"/>
                          <w:kern w:val="0"/>
                          <w:sz w:val="20"/>
                          <w:szCs w:val="20"/>
                          <w:shd w:val="clear" w:color="auto" w:fill="FFFFFF"/>
                        </w:rPr>
                        <w:t>;</w:t>
                      </w:r>
                    </w:p>
                    <w:p w14:paraId="186DE1EC"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SBP</w:t>
                      </w:r>
                      <w:proofErr w:type="gramStart"/>
                      <w:r w:rsidRPr="00CA663F">
                        <w:rPr>
                          <w:rFonts w:ascii="Courier New" w:hAnsi="Courier New" w:cs="Courier New"/>
                          <w:color w:val="000000"/>
                          <w:kern w:val="0"/>
                          <w:sz w:val="20"/>
                          <w:szCs w:val="20"/>
                          <w:shd w:val="clear" w:color="auto" w:fill="FFFFFF"/>
                        </w:rPr>
                        <w:t>5  =</w:t>
                      </w:r>
                      <w:proofErr w:type="gramEnd"/>
                      <w:r w:rsidRPr="00CA663F">
                        <w:rPr>
                          <w:rFonts w:ascii="Courier New" w:hAnsi="Courier New" w:cs="Courier New"/>
                          <w:color w:val="000000"/>
                          <w:kern w:val="0"/>
                          <w:sz w:val="20"/>
                          <w:szCs w:val="20"/>
                          <w:shd w:val="clear" w:color="auto" w:fill="FFFFFF"/>
                        </w:rPr>
                        <w:t xml:space="preserve"> SBP5_V3;</w:t>
                      </w:r>
                    </w:p>
                    <w:p w14:paraId="4A80DC85"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BMI   = BMI_V3;</w:t>
                      </w:r>
                    </w:p>
                    <w:p w14:paraId="4C98C696"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proofErr w:type="gramStart"/>
                      <w:r w:rsidRPr="00CA663F">
                        <w:rPr>
                          <w:rFonts w:ascii="Courier New" w:hAnsi="Courier New" w:cs="Courier New"/>
                          <w:color w:val="000000"/>
                          <w:kern w:val="0"/>
                          <w:sz w:val="20"/>
                          <w:szCs w:val="20"/>
                          <w:shd w:val="clear" w:color="auto" w:fill="FFFFFF"/>
                        </w:rPr>
                        <w:t>TIME  =</w:t>
                      </w:r>
                      <w:proofErr w:type="gramEnd"/>
                      <w:r w:rsidRPr="00CA663F">
                        <w:rPr>
                          <w:rFonts w:ascii="Courier New" w:hAnsi="Courier New" w:cs="Courier New"/>
                          <w:color w:val="000000"/>
                          <w:kern w:val="0"/>
                          <w:sz w:val="20"/>
                          <w:szCs w:val="20"/>
                          <w:shd w:val="clear" w:color="auto" w:fill="FFFFFF"/>
                        </w:rPr>
                        <w:t xml:space="preserve"> YRS_BTWN_V1V3;</w:t>
                      </w:r>
                    </w:p>
                    <w:p w14:paraId="1C075464"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WEIGHT_IPW_BY_</w:t>
                      </w:r>
                      <w:proofErr w:type="gramStart"/>
                      <w:r w:rsidRPr="00CA663F">
                        <w:rPr>
                          <w:rFonts w:ascii="Courier New" w:hAnsi="Courier New" w:cs="Courier New"/>
                          <w:color w:val="000000"/>
                          <w:kern w:val="0"/>
                          <w:sz w:val="20"/>
                          <w:szCs w:val="20"/>
                          <w:shd w:val="clear" w:color="auto" w:fill="FFFFFF"/>
                        </w:rPr>
                        <w:t>VISIT  =</w:t>
                      </w:r>
                      <w:proofErr w:type="gramEnd"/>
                      <w:r w:rsidRPr="00CA663F">
                        <w:rPr>
                          <w:rFonts w:ascii="Courier New" w:hAnsi="Courier New" w:cs="Courier New"/>
                          <w:color w:val="000000"/>
                          <w:kern w:val="0"/>
                          <w:sz w:val="20"/>
                          <w:szCs w:val="20"/>
                          <w:shd w:val="clear" w:color="auto" w:fill="FFFFFF"/>
                        </w:rPr>
                        <w:t xml:space="preserve"> WEIGHT_EXAMONLY_IPW_V3;     </w:t>
                      </w:r>
                      <w:r w:rsidRPr="00CA663F">
                        <w:rPr>
                          <w:rFonts w:ascii="Courier New" w:hAnsi="Courier New" w:cs="Courier New"/>
                          <w:color w:val="008000"/>
                          <w:kern w:val="0"/>
                          <w:sz w:val="20"/>
                          <w:szCs w:val="20"/>
                          <w:shd w:val="clear" w:color="auto" w:fill="FFFFFF"/>
                        </w:rPr>
                        <w:t>/* IPW-adjusted V3 (exam-only) */</w:t>
                      </w:r>
                    </w:p>
                    <w:p w14:paraId="603D4962"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PARTICIPANT_BY_VISIT = PARTICIPANT_EXAMONLY_V3;</w:t>
                      </w:r>
                    </w:p>
                    <w:p w14:paraId="2A351243" w14:textId="77777777" w:rsidR="00CA663F" w:rsidRPr="00CA663F"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color w:val="000000"/>
                          <w:kern w:val="0"/>
                          <w:sz w:val="20"/>
                          <w:szCs w:val="20"/>
                          <w:shd w:val="clear" w:color="auto" w:fill="FFFFFF"/>
                        </w:rPr>
                        <w:t xml:space="preserve">  </w:t>
                      </w:r>
                      <w:r w:rsidRPr="00CA663F">
                        <w:rPr>
                          <w:rFonts w:ascii="Courier New" w:hAnsi="Courier New" w:cs="Courier New"/>
                          <w:color w:val="0000FF"/>
                          <w:kern w:val="0"/>
                          <w:sz w:val="20"/>
                          <w:szCs w:val="20"/>
                          <w:shd w:val="clear" w:color="auto" w:fill="FFFFFF"/>
                        </w:rPr>
                        <w:t>output</w:t>
                      </w:r>
                      <w:r w:rsidRPr="00CA663F">
                        <w:rPr>
                          <w:rFonts w:ascii="Courier New" w:hAnsi="Courier New" w:cs="Courier New"/>
                          <w:color w:val="000000"/>
                          <w:kern w:val="0"/>
                          <w:sz w:val="20"/>
                          <w:szCs w:val="20"/>
                          <w:shd w:val="clear" w:color="auto" w:fill="FFFFFF"/>
                        </w:rPr>
                        <w:t>;</w:t>
                      </w:r>
                    </w:p>
                    <w:p w14:paraId="0739BB85" w14:textId="27140C2A" w:rsidR="00882F38" w:rsidRPr="00461A80" w:rsidRDefault="00CA663F" w:rsidP="00CA663F">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CA663F">
                        <w:rPr>
                          <w:rFonts w:ascii="Courier New" w:hAnsi="Courier New" w:cs="Courier New"/>
                          <w:b/>
                          <w:bCs/>
                          <w:color w:val="000080"/>
                          <w:kern w:val="0"/>
                          <w:sz w:val="20"/>
                          <w:szCs w:val="20"/>
                          <w:shd w:val="clear" w:color="auto" w:fill="FFFFFF"/>
                        </w:rPr>
                        <w:t>run</w:t>
                      </w:r>
                      <w:r w:rsidRPr="00CA663F">
                        <w:rPr>
                          <w:rFonts w:ascii="Courier New" w:hAnsi="Courier New" w:cs="Courier New"/>
                          <w:color w:val="000000"/>
                          <w:kern w:val="0"/>
                          <w:sz w:val="20"/>
                          <w:szCs w:val="20"/>
                          <w:shd w:val="clear" w:color="auto" w:fill="FFFFFF"/>
                        </w:rPr>
                        <w:t>;</w:t>
                      </w:r>
                    </w:p>
                  </w:txbxContent>
                </v:textbox>
                <w10:anchorlock/>
              </v:shape>
            </w:pict>
          </mc:Fallback>
        </mc:AlternateContent>
      </w:r>
    </w:p>
    <w:p w14:paraId="269C0C38" w14:textId="77777777" w:rsidR="00882F38" w:rsidRPr="00A62C26" w:rsidRDefault="00882F38" w:rsidP="00A62C26"/>
    <w:p w14:paraId="72DC223F" w14:textId="68CE2A4C" w:rsidR="00094430" w:rsidRDefault="00FE5F5A" w:rsidP="00094430">
      <w:pPr>
        <w:pStyle w:val="Heading3"/>
      </w:pPr>
      <w:bookmarkStart w:id="146" w:name="_Toc211703364"/>
      <w:r w:rsidRPr="00FE5F5A">
        <w:t>Application to Visit 1 Sample</w:t>
      </w:r>
      <w:bookmarkEnd w:id="146"/>
    </w:p>
    <w:p w14:paraId="7FD2B288" w14:textId="5FE67581" w:rsidR="008C4976" w:rsidRDefault="008C4976" w:rsidP="008C4976">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sidR="008F4743">
        <w:rPr>
          <w:b/>
          <w:bCs/>
        </w:rPr>
        <w:t>3.2</w:t>
      </w:r>
      <w:r w:rsidRPr="00B934BB">
        <w:rPr>
          <w:b/>
          <w:bCs/>
        </w:rPr>
        <w:fldChar w:fldCharType="end"/>
      </w:r>
      <w:r>
        <w:t xml:space="preserve">, the </w:t>
      </w:r>
      <w:r>
        <w:rPr>
          <w:rStyle w:val="Strong"/>
          <w:b w:val="0"/>
          <w:bCs w:val="0"/>
        </w:rPr>
        <w:t>Visit 1</w:t>
      </w:r>
      <w:r w:rsidRPr="00B934BB">
        <w:rPr>
          <w:rStyle w:val="Strong"/>
          <w:b w:val="0"/>
          <w:bCs w:val="0"/>
        </w:rPr>
        <w:t xml:space="preserve"> Sample</w:t>
      </w:r>
      <w:r>
        <w:t xml:space="preserve"> includes all participants enrolled at baseline </w:t>
      </w:r>
      <w:r w:rsidRPr="00E05520">
        <w:t xml:space="preserve">(N=16,415) </w:t>
      </w:r>
      <w:r>
        <w:t>and incorporates all available data from any visit</w:t>
      </w:r>
      <w:r w:rsidRPr="00B934BB">
        <w:t xml:space="preserve">, regardless of whether a participant </w:t>
      </w:r>
      <w:r w:rsidR="00257856">
        <w:t>participated in</w:t>
      </w:r>
      <w:r w:rsidRPr="00B934BB">
        <w:t xml:space="preserve"> later clinic </w:t>
      </w:r>
      <w:r>
        <w:t xml:space="preserve">visits. </w:t>
      </w:r>
    </w:p>
    <w:p w14:paraId="55F48651" w14:textId="77777777" w:rsidR="008C4976" w:rsidRPr="008C4976" w:rsidRDefault="008C4976" w:rsidP="008C4976"/>
    <w:p w14:paraId="1122AE11" w14:textId="5386DAA6" w:rsidR="00CF5D69" w:rsidRPr="00D9244F" w:rsidRDefault="00CF5D69" w:rsidP="00CF5D69">
      <w:pPr>
        <w:pStyle w:val="Heading4"/>
      </w:pPr>
      <w:bookmarkStart w:id="147" w:name="_Toc211703365"/>
      <w:r w:rsidRPr="00D9244F">
        <w:t>Complex-Survey GEE with MI</w:t>
      </w:r>
      <w:bookmarkEnd w:id="147"/>
      <w:r w:rsidRPr="00D9244F">
        <w:t xml:space="preserve"> </w:t>
      </w:r>
    </w:p>
    <w:p w14:paraId="4AB8EB60" w14:textId="2F095EF8" w:rsidR="00224946" w:rsidRPr="00D9244F" w:rsidRDefault="001964AC" w:rsidP="00CF5D69">
      <w:r>
        <w:t xml:space="preserve">Design based estimate are performed in </w:t>
      </w:r>
      <w:r w:rsidR="007D4D49" w:rsidRPr="007D4D49">
        <w:t>SUDAAN</w:t>
      </w:r>
      <w:r>
        <w:t xml:space="preserve">, </w:t>
      </w:r>
      <w:r w:rsidR="003C503E">
        <w:t>but</w:t>
      </w:r>
      <w:r>
        <w:t xml:space="preserve"> it does </w:t>
      </w:r>
      <w:r w:rsidR="007D4D49" w:rsidRPr="007D4D49">
        <w:t xml:space="preserve">not have a native BY statement. Therefore, </w:t>
      </w:r>
      <w:r w:rsidR="00DA699F">
        <w:t>getting combined estimates</w:t>
      </w:r>
      <w:r w:rsidR="007D4D49" w:rsidRPr="007D4D49">
        <w:t xml:space="preserve"> from multiple imputed datasets involves looping over each dataset and using the MIANALYZE procedure to generate the final pooled </w:t>
      </w:r>
      <w:r w:rsidR="00347DAB">
        <w:t>values</w:t>
      </w:r>
      <w:r w:rsidR="007D4D49" w:rsidRPr="007D4D49">
        <w:t xml:space="preserve">. This is </w:t>
      </w:r>
      <w:r w:rsidR="007D4D49" w:rsidRPr="007D4D49">
        <w:lastRenderedPageBreak/>
        <w:t xml:space="preserve">the reason for the </w:t>
      </w:r>
      <w:proofErr w:type="gramStart"/>
      <w:r w:rsidR="007D4D49" w:rsidRPr="007D4D49">
        <w:t>macro GEE</w:t>
      </w:r>
      <w:proofErr w:type="gramEnd"/>
      <w:r w:rsidR="007D4D49" w:rsidRPr="007D4D49">
        <w:t xml:space="preserve">_MI </w:t>
      </w:r>
      <w:r w:rsidR="00347DAB">
        <w:t>called below</w:t>
      </w:r>
      <w:r w:rsidR="002A1F8F">
        <w:t xml:space="preserve"> to proceed with the analysis of the continuous response</w:t>
      </w:r>
      <w:r w:rsidR="00400FCF">
        <w:t>.</w:t>
      </w:r>
    </w:p>
    <w:p w14:paraId="05F4DE06" w14:textId="299E6075" w:rsidR="00224946" w:rsidRPr="00D9244F" w:rsidRDefault="00224946" w:rsidP="00CF5D69">
      <w:r w:rsidRPr="00D9244F">
        <w:rPr>
          <w:noProof/>
        </w:rPr>
        <mc:AlternateContent>
          <mc:Choice Requires="wps">
            <w:drawing>
              <wp:inline distT="0" distB="0" distL="0" distR="0" wp14:anchorId="3BE72B0A" wp14:editId="3D6D3CC9">
                <wp:extent cx="5943600" cy="1822408"/>
                <wp:effectExtent l="0" t="0" r="12700" b="23495"/>
                <wp:docPr id="1" name="Text Box 1"/>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15020413" w14:textId="3F467882"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FF"/>
                                <w:kern w:val="0"/>
                                <w:sz w:val="18"/>
                                <w:szCs w:val="18"/>
                                <w:shd w:val="clear" w:color="auto" w:fill="FFFFFF"/>
                              </w:rPr>
                              <w:t>%include</w:t>
                            </w:r>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color w:val="800080"/>
                                <w:kern w:val="0"/>
                                <w:sz w:val="18"/>
                                <w:szCs w:val="18"/>
                                <w:shd w:val="clear" w:color="auto" w:fill="FFFFFF"/>
                              </w:rPr>
                              <w:t>"</w:t>
                            </w:r>
                            <w:proofErr w:type="spellStart"/>
                            <w:r w:rsidRPr="00784ECC">
                              <w:rPr>
                                <w:rFonts w:ascii="Courier New" w:hAnsi="Courier New" w:cs="Courier New"/>
                                <w:color w:val="800080"/>
                                <w:kern w:val="0"/>
                                <w:sz w:val="18"/>
                                <w:szCs w:val="18"/>
                                <w:shd w:val="clear" w:color="auto" w:fill="FFFFFF"/>
                              </w:rPr>
                              <w:t>G</w:t>
                            </w:r>
                            <w:r w:rsidRPr="00784ECC">
                              <w:rPr>
                                <w:rFonts w:ascii="Courier New" w:hAnsi="Courier New" w:cs="Courier New"/>
                                <w:color w:val="800080"/>
                                <w:kern w:val="0"/>
                                <w:sz w:val="18"/>
                                <w:szCs w:val="18"/>
                                <w:shd w:val="clear" w:color="auto" w:fill="FFFFFF"/>
                              </w:rPr>
                              <w:t>EE_MI.sas</w:t>
                            </w:r>
                            <w:proofErr w:type="spellEnd"/>
                            <w:r w:rsidRPr="00784ECC">
                              <w:rPr>
                                <w:rFonts w:ascii="Courier New" w:hAnsi="Courier New" w:cs="Courier New"/>
                                <w:color w:val="800080"/>
                                <w:kern w:val="0"/>
                                <w:sz w:val="18"/>
                                <w:szCs w:val="18"/>
                                <w:shd w:val="clear" w:color="auto" w:fill="FFFFFF"/>
                              </w:rPr>
                              <w:t>"</w:t>
                            </w:r>
                            <w:r w:rsidRPr="00784ECC">
                              <w:rPr>
                                <w:rFonts w:ascii="Courier New" w:hAnsi="Courier New" w:cs="Courier New"/>
                                <w:color w:val="000000"/>
                                <w:kern w:val="0"/>
                                <w:sz w:val="18"/>
                                <w:szCs w:val="18"/>
                                <w:shd w:val="clear" w:color="auto" w:fill="FFFFFF"/>
                              </w:rPr>
                              <w:t>;</w:t>
                            </w:r>
                          </w:p>
                          <w:p w14:paraId="096312BD"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4BDCC24C" w14:textId="78B5C4F9"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xml:space="preserve">* </w:t>
                            </w:r>
                            <w:r w:rsidRPr="00784ECC">
                              <w:rPr>
                                <w:rFonts w:ascii="Courier New" w:hAnsi="Courier New" w:cs="Courier New"/>
                                <w:color w:val="008000"/>
                                <w:kern w:val="0"/>
                                <w:sz w:val="18"/>
                                <w:szCs w:val="18"/>
                                <w:shd w:val="clear" w:color="auto" w:fill="FFFFFF"/>
                              </w:rPr>
                              <w:t>Convert</w:t>
                            </w:r>
                            <w:r w:rsidRPr="00784ECC">
                              <w:rPr>
                                <w:rFonts w:ascii="Courier New" w:hAnsi="Courier New" w:cs="Courier New"/>
                                <w:color w:val="008000"/>
                                <w:kern w:val="0"/>
                                <w:sz w:val="18"/>
                                <w:szCs w:val="18"/>
                                <w:shd w:val="clear" w:color="auto" w:fill="FFFFFF"/>
                              </w:rPr>
                              <w:t xml:space="preserve"> </w:t>
                            </w:r>
                            <w:r w:rsidRPr="00784ECC">
                              <w:rPr>
                                <w:rFonts w:ascii="Courier New" w:hAnsi="Courier New" w:cs="Courier New"/>
                                <w:color w:val="008000"/>
                                <w:kern w:val="0"/>
                                <w:sz w:val="18"/>
                                <w:szCs w:val="18"/>
                                <w:shd w:val="clear" w:color="auto" w:fill="FFFFFF"/>
                              </w:rPr>
                              <w:t>cluster ID</w:t>
                            </w:r>
                            <w:r w:rsidRPr="00784ECC">
                              <w:rPr>
                                <w:rFonts w:ascii="Courier New" w:hAnsi="Courier New" w:cs="Courier New"/>
                                <w:color w:val="008000"/>
                                <w:kern w:val="0"/>
                                <w:sz w:val="18"/>
                                <w:szCs w:val="18"/>
                                <w:shd w:val="clear" w:color="auto" w:fill="FFFFFF"/>
                              </w:rPr>
                              <w:t xml:space="preserve"> to a numerical variabl</w:t>
                            </w:r>
                            <w:r w:rsidRPr="00784ECC">
                              <w:rPr>
                                <w:rFonts w:ascii="Courier New" w:hAnsi="Courier New" w:cs="Courier New"/>
                                <w:color w:val="008000"/>
                                <w:kern w:val="0"/>
                                <w:sz w:val="18"/>
                                <w:szCs w:val="18"/>
                                <w:shd w:val="clear" w:color="auto" w:fill="FFFFFF"/>
                              </w:rPr>
                              <w:t>e</w:t>
                            </w:r>
                            <w:r w:rsidRPr="00784ECC">
                              <w:rPr>
                                <w:rFonts w:ascii="Courier New" w:hAnsi="Courier New" w:cs="Courier New"/>
                                <w:color w:val="008000"/>
                                <w:kern w:val="0"/>
                                <w:sz w:val="18"/>
                                <w:szCs w:val="18"/>
                                <w:shd w:val="clear" w:color="auto" w:fill="FFFFFF"/>
                              </w:rPr>
                              <w:t>;</w:t>
                            </w:r>
                          </w:p>
                          <w:p w14:paraId="6F16A9E2"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 </w:t>
                            </w:r>
                            <w:proofErr w:type="spellStart"/>
                            <w:r w:rsidRPr="00784ECC">
                              <w:rPr>
                                <w:rFonts w:ascii="Courier New" w:hAnsi="Courier New" w:cs="Courier New"/>
                                <w:color w:val="000000"/>
                                <w:kern w:val="0"/>
                                <w:sz w:val="18"/>
                                <w:szCs w:val="18"/>
                                <w:shd w:val="clear" w:color="auto" w:fill="FFFFFF"/>
                              </w:rPr>
                              <w:t>data</w:t>
                            </w:r>
                            <w:proofErr w:type="spellEnd"/>
                            <w:r w:rsidRPr="00784ECC">
                              <w:rPr>
                                <w:rFonts w:ascii="Courier New" w:hAnsi="Courier New" w:cs="Courier New"/>
                                <w:color w:val="000000"/>
                                <w:kern w:val="0"/>
                                <w:sz w:val="18"/>
                                <w:szCs w:val="18"/>
                                <w:shd w:val="clear" w:color="auto" w:fill="FFFFFF"/>
                              </w:rPr>
                              <w:t>;</w:t>
                            </w:r>
                          </w:p>
                          <w:p w14:paraId="53803FDB" w14:textId="6028AEA6"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r w:rsidRPr="00784ECC">
                              <w:rPr>
                                <w:rFonts w:ascii="Courier New" w:hAnsi="Courier New" w:cs="Courier New"/>
                                <w:color w:val="0000FF"/>
                                <w:kern w:val="0"/>
                                <w:sz w:val="18"/>
                                <w:szCs w:val="18"/>
                                <w:shd w:val="clear" w:color="auto" w:fill="FFFFFF"/>
                              </w:rPr>
                              <w:t>set</w:t>
                            </w:r>
                            <w:r w:rsidR="00B0214C">
                              <w:rPr>
                                <w:rFonts w:ascii="Courier New" w:hAnsi="Courier New" w:cs="Courier New"/>
                                <w:color w:val="000000"/>
                                <w:kern w:val="0"/>
                                <w:sz w:val="18"/>
                                <w:szCs w:val="18"/>
                                <w:shd w:val="clear" w:color="auto" w:fill="FFFFFF"/>
                              </w:rPr>
                              <w:t xml:space="preserve"> </w:t>
                            </w:r>
                            <w:proofErr w:type="spellStart"/>
                            <w:r w:rsidR="00B0214C" w:rsidRPr="00CA663F">
                              <w:rPr>
                                <w:rFonts w:ascii="Courier New" w:hAnsi="Courier New" w:cs="Courier New"/>
                                <w:color w:val="000000"/>
                                <w:kern w:val="0"/>
                                <w:sz w:val="20"/>
                                <w:szCs w:val="20"/>
                                <w:shd w:val="clear" w:color="auto" w:fill="FFFFFF"/>
                              </w:rPr>
                              <w:t>sol_ipw_long</w:t>
                            </w:r>
                            <w:proofErr w:type="spellEnd"/>
                            <w:r w:rsidRPr="00784ECC">
                              <w:rPr>
                                <w:rFonts w:ascii="Courier New" w:hAnsi="Courier New" w:cs="Courier New"/>
                                <w:color w:val="000000"/>
                                <w:kern w:val="0"/>
                                <w:sz w:val="18"/>
                                <w:szCs w:val="18"/>
                                <w:shd w:val="clear" w:color="auto" w:fill="FFFFFF"/>
                              </w:rPr>
                              <w:t>;</w:t>
                            </w:r>
                          </w:p>
                          <w:p w14:paraId="7A1E9F07"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proofErr w:type="spellStart"/>
                            <w:r w:rsidRPr="00784ECC">
                              <w:rPr>
                                <w:rFonts w:ascii="Courier New" w:hAnsi="Courier New" w:cs="Courier New"/>
                                <w:color w:val="000000"/>
                                <w:kern w:val="0"/>
                                <w:sz w:val="18"/>
                                <w:szCs w:val="18"/>
                                <w:shd w:val="clear" w:color="auto" w:fill="FFFFFF"/>
                              </w:rPr>
                              <w:t>hh_id_num</w:t>
                            </w:r>
                            <w:proofErr w:type="spellEnd"/>
                            <w:r w:rsidRPr="00784ECC">
                              <w:rPr>
                                <w:rFonts w:ascii="Courier New" w:hAnsi="Courier New" w:cs="Courier New"/>
                                <w:color w:val="000000"/>
                                <w:kern w:val="0"/>
                                <w:sz w:val="18"/>
                                <w:szCs w:val="18"/>
                                <w:shd w:val="clear" w:color="auto" w:fill="FFFFFF"/>
                              </w:rPr>
                              <w:t>=</w:t>
                            </w:r>
                            <w:proofErr w:type="gramStart"/>
                            <w:r w:rsidRPr="00784ECC">
                              <w:rPr>
                                <w:rFonts w:ascii="Courier New" w:hAnsi="Courier New" w:cs="Courier New"/>
                                <w:color w:val="000000"/>
                                <w:kern w:val="0"/>
                                <w:sz w:val="18"/>
                                <w:szCs w:val="18"/>
                                <w:shd w:val="clear" w:color="auto" w:fill="FFFFFF"/>
                              </w:rPr>
                              <w:t>input(</w:t>
                            </w:r>
                            <w:proofErr w:type="spellStart"/>
                            <w:proofErr w:type="gramEnd"/>
                            <w:r w:rsidRPr="00784ECC">
                              <w:rPr>
                                <w:rFonts w:ascii="Courier New" w:hAnsi="Courier New" w:cs="Courier New"/>
                                <w:color w:val="000000"/>
                                <w:kern w:val="0"/>
                                <w:sz w:val="18"/>
                                <w:szCs w:val="18"/>
                                <w:shd w:val="clear" w:color="auto" w:fill="FFFFFF"/>
                              </w:rPr>
                              <w:t>substr</w:t>
                            </w:r>
                            <w:proofErr w:type="spellEnd"/>
                            <w:r w:rsidRPr="00784ECC">
                              <w:rPr>
                                <w:rFonts w:ascii="Courier New" w:hAnsi="Courier New" w:cs="Courier New"/>
                                <w:color w:val="000000"/>
                                <w:kern w:val="0"/>
                                <w:sz w:val="18"/>
                                <w:szCs w:val="18"/>
                                <w:shd w:val="clear" w:color="auto" w:fill="FFFFFF"/>
                              </w:rPr>
                              <w:t>(</w:t>
                            </w:r>
                            <w:proofErr w:type="spellStart"/>
                            <w:r w:rsidRPr="00784ECC">
                              <w:rPr>
                                <w:rFonts w:ascii="Courier New" w:hAnsi="Courier New" w:cs="Courier New"/>
                                <w:color w:val="000000"/>
                                <w:kern w:val="0"/>
                                <w:sz w:val="18"/>
                                <w:szCs w:val="18"/>
                                <w:shd w:val="clear" w:color="auto" w:fill="FFFFFF"/>
                              </w:rPr>
                              <w:t>hh_id</w:t>
                            </w:r>
                            <w:proofErr w:type="spellEnd"/>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b/>
                                <w:bCs/>
                                <w:color w:val="008080"/>
                                <w:kern w:val="0"/>
                                <w:sz w:val="18"/>
                                <w:szCs w:val="18"/>
                                <w:shd w:val="clear" w:color="auto" w:fill="FFFFFF"/>
                              </w:rPr>
                              <w:t>2</w:t>
                            </w: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color w:val="008080"/>
                                <w:kern w:val="0"/>
                                <w:sz w:val="18"/>
                                <w:szCs w:val="18"/>
                                <w:shd w:val="clear" w:color="auto" w:fill="FFFFFF"/>
                              </w:rPr>
                              <w:t>8.</w:t>
                            </w:r>
                            <w:r w:rsidRPr="00784ECC">
                              <w:rPr>
                                <w:rFonts w:ascii="Courier New" w:hAnsi="Courier New" w:cs="Courier New"/>
                                <w:color w:val="000000"/>
                                <w:kern w:val="0"/>
                                <w:sz w:val="18"/>
                                <w:szCs w:val="18"/>
                                <w:shd w:val="clear" w:color="auto" w:fill="FFFFFF"/>
                              </w:rPr>
                              <w:t>);</w:t>
                            </w:r>
                          </w:p>
                          <w:p w14:paraId="03C7D405"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run</w:t>
                            </w:r>
                            <w:r w:rsidRPr="00784ECC">
                              <w:rPr>
                                <w:rFonts w:ascii="Courier New" w:hAnsi="Courier New" w:cs="Courier New"/>
                                <w:color w:val="000000"/>
                                <w:kern w:val="0"/>
                                <w:sz w:val="18"/>
                                <w:szCs w:val="18"/>
                                <w:shd w:val="clear" w:color="auto" w:fill="FFFFFF"/>
                              </w:rPr>
                              <w:t>;</w:t>
                            </w:r>
                          </w:p>
                          <w:p w14:paraId="241D7CB0"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1A45409C" w14:textId="18A766FB"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xml:space="preserve">* Call the </w:t>
                            </w:r>
                            <w:r w:rsidR="00AB2641" w:rsidRPr="00784ECC">
                              <w:rPr>
                                <w:rFonts w:ascii="Courier New" w:hAnsi="Courier New" w:cs="Courier New"/>
                                <w:color w:val="008000"/>
                                <w:kern w:val="0"/>
                                <w:sz w:val="18"/>
                                <w:szCs w:val="18"/>
                                <w:shd w:val="clear" w:color="auto" w:fill="FFFFFF"/>
                              </w:rPr>
                              <w:t>GEE</w:t>
                            </w:r>
                            <w:r w:rsidRPr="00784ECC">
                              <w:rPr>
                                <w:rFonts w:ascii="Courier New" w:hAnsi="Courier New" w:cs="Courier New"/>
                                <w:color w:val="008000"/>
                                <w:kern w:val="0"/>
                                <w:sz w:val="18"/>
                                <w:szCs w:val="18"/>
                                <w:shd w:val="clear" w:color="auto" w:fill="FFFFFF"/>
                              </w:rPr>
                              <w:t xml:space="preserve">_MI </w:t>
                            </w:r>
                            <w:proofErr w:type="gramStart"/>
                            <w:r w:rsidRPr="00784ECC">
                              <w:rPr>
                                <w:rFonts w:ascii="Courier New" w:hAnsi="Courier New" w:cs="Courier New"/>
                                <w:color w:val="008000"/>
                                <w:kern w:val="0"/>
                                <w:sz w:val="18"/>
                                <w:szCs w:val="18"/>
                                <w:shd w:val="clear" w:color="auto" w:fill="FFFFFF"/>
                              </w:rPr>
                              <w:t>macr</w:t>
                            </w:r>
                            <w:r w:rsidR="00AB2641" w:rsidRPr="00784ECC">
                              <w:rPr>
                                <w:rFonts w:ascii="Courier New" w:hAnsi="Courier New" w:cs="Courier New"/>
                                <w:color w:val="008000"/>
                                <w:kern w:val="0"/>
                                <w:sz w:val="18"/>
                                <w:szCs w:val="18"/>
                                <w:shd w:val="clear" w:color="auto" w:fill="FFFFFF"/>
                              </w:rPr>
                              <w:t xml:space="preserve">o </w:t>
                            </w:r>
                            <w:r w:rsidRPr="00784ECC">
                              <w:rPr>
                                <w:rFonts w:ascii="Courier New" w:hAnsi="Courier New" w:cs="Courier New"/>
                                <w:color w:val="008000"/>
                                <w:kern w:val="0"/>
                                <w:sz w:val="18"/>
                                <w:szCs w:val="18"/>
                                <w:shd w:val="clear" w:color="auto" w:fill="FFFFFF"/>
                              </w:rPr>
                              <w:t>;</w:t>
                            </w:r>
                            <w:proofErr w:type="gramEnd"/>
                          </w:p>
                          <w:p w14:paraId="367FE064" w14:textId="77777777" w:rsidR="00691F63"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i/>
                                <w:iCs/>
                                <w:color w:val="000000"/>
                                <w:kern w:val="0"/>
                                <w:sz w:val="18"/>
                                <w:szCs w:val="18"/>
                                <w:shd w:val="clear" w:color="auto" w:fill="FFFFFF"/>
                              </w:rPr>
                              <w:t>GEE_</w:t>
                            </w:r>
                            <w:proofErr w:type="gramStart"/>
                            <w:r w:rsidRPr="00784ECC">
                              <w:rPr>
                                <w:rFonts w:ascii="Courier New" w:hAnsi="Courier New" w:cs="Courier New"/>
                                <w:b/>
                                <w:bCs/>
                                <w:i/>
                                <w:iCs/>
                                <w:color w:val="000000"/>
                                <w:kern w:val="0"/>
                                <w:sz w:val="18"/>
                                <w:szCs w:val="18"/>
                                <w:shd w:val="clear" w:color="auto" w:fill="FFFFFF"/>
                              </w:rPr>
                              <w:t>MI</w:t>
                            </w:r>
                            <w:r w:rsidRPr="00784ECC">
                              <w:rPr>
                                <w:rFonts w:ascii="Courier New" w:hAnsi="Courier New" w:cs="Courier New"/>
                                <w:color w:val="000000"/>
                                <w:kern w:val="0"/>
                                <w:sz w:val="18"/>
                                <w:szCs w:val="18"/>
                                <w:shd w:val="clear" w:color="auto" w:fill="FFFFFF"/>
                              </w:rPr>
                              <w:t>(</w:t>
                            </w:r>
                            <w:proofErr w:type="gramEnd"/>
                            <w:r w:rsidRPr="00784ECC">
                              <w:rPr>
                                <w:rFonts w:ascii="Courier New" w:hAnsi="Courier New" w:cs="Courier New"/>
                                <w:color w:val="0000FF"/>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=data, </w:t>
                            </w:r>
                          </w:p>
                          <w:p w14:paraId="6916DD27" w14:textId="405F4BF5"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strata</w:t>
                            </w:r>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strat</w:t>
                            </w:r>
                            <w:proofErr w:type="spellEnd"/>
                            <w:r w:rsidR="00755011" w:rsidRPr="00784ECC">
                              <w:rPr>
                                <w:rFonts w:ascii="Courier New" w:hAnsi="Courier New" w:cs="Courier New"/>
                                <w:color w:val="000000"/>
                                <w:kern w:val="0"/>
                                <w:sz w:val="18"/>
                                <w:szCs w:val="18"/>
                                <w:shd w:val="clear" w:color="auto" w:fill="FFFFFF"/>
                              </w:rPr>
                              <w:t xml:space="preserve">, </w:t>
                            </w:r>
                          </w:p>
                          <w:p w14:paraId="018AE8EF" w14:textId="00A4BA21"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psu</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hh_id_num</w:t>
                            </w:r>
                            <w:proofErr w:type="spellEnd"/>
                            <w:r w:rsidR="00755011" w:rsidRPr="00784ECC">
                              <w:rPr>
                                <w:rFonts w:ascii="Courier New" w:hAnsi="Courier New" w:cs="Courier New"/>
                                <w:color w:val="000000"/>
                                <w:kern w:val="0"/>
                                <w:sz w:val="18"/>
                                <w:szCs w:val="18"/>
                                <w:shd w:val="clear" w:color="auto" w:fill="FFFFFF"/>
                              </w:rPr>
                              <w:t>,</w:t>
                            </w:r>
                            <w:r w:rsidR="00AB2641" w:rsidRPr="00784ECC">
                              <w:rPr>
                                <w:rFonts w:ascii="Courier New" w:hAnsi="Courier New" w:cs="Courier New"/>
                                <w:color w:val="000000"/>
                                <w:kern w:val="0"/>
                                <w:sz w:val="18"/>
                                <w:szCs w:val="18"/>
                                <w:shd w:val="clear" w:color="auto" w:fill="FFFFFF"/>
                              </w:rPr>
                              <w:t xml:space="preserve"> </w:t>
                            </w:r>
                          </w:p>
                          <w:p w14:paraId="6CFB4AB3" w14:textId="4A85299A"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wt</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weight_final_norm_overall</w:t>
                            </w:r>
                            <w:proofErr w:type="spellEnd"/>
                            <w:r w:rsidR="00755011" w:rsidRPr="00784ECC">
                              <w:rPr>
                                <w:rFonts w:ascii="Courier New" w:hAnsi="Courier New" w:cs="Courier New"/>
                                <w:color w:val="000000"/>
                                <w:kern w:val="0"/>
                                <w:sz w:val="18"/>
                                <w:szCs w:val="18"/>
                                <w:shd w:val="clear" w:color="auto" w:fill="FFFFFF"/>
                              </w:rPr>
                              <w:t xml:space="preserve">, </w:t>
                            </w:r>
                          </w:p>
                          <w:p w14:paraId="7F6DA9D6" w14:textId="7199D9D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response</w:t>
                            </w:r>
                            <w:r w:rsidR="00755011" w:rsidRPr="00784ECC">
                              <w:rPr>
                                <w:rFonts w:ascii="Courier New" w:hAnsi="Courier New" w:cs="Courier New"/>
                                <w:color w:val="000000"/>
                                <w:kern w:val="0"/>
                                <w:sz w:val="18"/>
                                <w:szCs w:val="18"/>
                                <w:shd w:val="clear" w:color="auto" w:fill="FFFFFF"/>
                              </w:rPr>
                              <w:t xml:space="preserve">=sbp5, </w:t>
                            </w:r>
                          </w:p>
                          <w:p w14:paraId="2D197DD7" w14:textId="36467A00"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covars</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bmi</w:t>
                            </w:r>
                            <w:proofErr w:type="spellEnd"/>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w:t>
                            </w:r>
                            <w:r w:rsidR="00784ECC">
                              <w:rPr>
                                <w:rFonts w:ascii="Courier New" w:hAnsi="Courier New" w:cs="Courier New"/>
                                <w:color w:val="000000"/>
                                <w:kern w:val="0"/>
                                <w:sz w:val="18"/>
                                <w:szCs w:val="18"/>
                                <w:shd w:val="clear" w:color="auto" w:fill="FFFFFF"/>
                              </w:rPr>
                              <w:t xml:space="preserve"> </w:t>
                            </w:r>
                            <w:r w:rsidR="00755011" w:rsidRPr="00784ECC">
                              <w:rPr>
                                <w:rFonts w:ascii="Courier New" w:hAnsi="Courier New" w:cs="Courier New"/>
                                <w:color w:val="000000"/>
                                <w:kern w:val="0"/>
                                <w:sz w:val="18"/>
                                <w:szCs w:val="18"/>
                                <w:shd w:val="clear" w:color="auto" w:fill="FFFFFF"/>
                              </w:rPr>
                              <w:t xml:space="preserve">education_c3 time, </w:t>
                            </w:r>
                          </w:p>
                          <w:p w14:paraId="45FD67C3" w14:textId="48C31FB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class</w:t>
                            </w:r>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 education_c3,</w:t>
                            </w:r>
                          </w:p>
                          <w:p w14:paraId="5E421EA4" w14:textId="00A3FDBB" w:rsidR="00224946"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class_ref</w:t>
                            </w:r>
                            <w:proofErr w:type="spellEnd"/>
                            <w:r w:rsidR="00755011" w:rsidRPr="00784ECC">
                              <w:rPr>
                                <w:rFonts w:ascii="Courier New" w:hAnsi="Courier New" w:cs="Courier New"/>
                                <w:color w:val="000000"/>
                                <w:kern w:val="0"/>
                                <w:sz w:val="18"/>
                                <w:szCs w:val="18"/>
                                <w:shd w:val="clear" w:color="auto" w:fill="FFFFFF"/>
                              </w:rPr>
                              <w:t>= agegroup_c6=</w:t>
                            </w:r>
                            <w:r w:rsidR="00755011" w:rsidRPr="00784ECC">
                              <w:rPr>
                                <w:rFonts w:ascii="Courier New" w:hAnsi="Courier New" w:cs="Courier New"/>
                                <w:b/>
                                <w:bCs/>
                                <w:color w:val="008080"/>
                                <w:kern w:val="0"/>
                                <w:sz w:val="18"/>
                                <w:szCs w:val="18"/>
                                <w:shd w:val="clear" w:color="auto" w:fill="FFFFFF"/>
                              </w:rPr>
                              <w:t>6</w:t>
                            </w:r>
                            <w:r w:rsidR="00755011" w:rsidRPr="00784ECC">
                              <w:rPr>
                                <w:rFonts w:ascii="Courier New" w:hAnsi="Courier New" w:cs="Courier New"/>
                                <w:color w:val="000000"/>
                                <w:kern w:val="0"/>
                                <w:sz w:val="18"/>
                                <w:szCs w:val="18"/>
                                <w:shd w:val="clear" w:color="auto" w:fill="FFFFFF"/>
                              </w:rPr>
                              <w:t xml:space="preserve"> bkgrd1_c7nomiss=</w:t>
                            </w:r>
                            <w:r w:rsidR="00755011" w:rsidRPr="00784ECC">
                              <w:rPr>
                                <w:rFonts w:ascii="Courier New" w:hAnsi="Courier New" w:cs="Courier New"/>
                                <w:b/>
                                <w:bCs/>
                                <w:color w:val="008080"/>
                                <w:kern w:val="0"/>
                                <w:sz w:val="18"/>
                                <w:szCs w:val="18"/>
                                <w:shd w:val="clear" w:color="auto" w:fill="FFFFFF"/>
                              </w:rPr>
                              <w:t>3</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4</w:t>
                            </w:r>
                            <w:r w:rsidR="00755011" w:rsidRPr="00784ECC">
                              <w:rPr>
                                <w:rFonts w:ascii="Courier New" w:hAnsi="Courier New" w:cs="Courier New"/>
                                <w:color w:val="000000"/>
                                <w:kern w:val="0"/>
                                <w:sz w:val="18"/>
                                <w:szCs w:val="18"/>
                                <w:shd w:val="clear" w:color="auto" w:fill="FFFFFF"/>
                              </w:rPr>
                              <w:t xml:space="preserve"> sex=</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employed=</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 xml:space="preserve"> education_c3=</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E72B0A" id="Text Box 1" o:spid="_x0000_s1033"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" filled="f" strokeweight=".5pt">
                <v:textbox style="mso-fit-shape-to-text:t">
                  <w:txbxContent>
                    <w:p w14:paraId="15020413" w14:textId="3F467882"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FF"/>
                          <w:kern w:val="0"/>
                          <w:sz w:val="18"/>
                          <w:szCs w:val="18"/>
                          <w:shd w:val="clear" w:color="auto" w:fill="FFFFFF"/>
                        </w:rPr>
                        <w:t>%include</w:t>
                      </w:r>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color w:val="800080"/>
                          <w:kern w:val="0"/>
                          <w:sz w:val="18"/>
                          <w:szCs w:val="18"/>
                          <w:shd w:val="clear" w:color="auto" w:fill="FFFFFF"/>
                        </w:rPr>
                        <w:t>"</w:t>
                      </w:r>
                      <w:proofErr w:type="spellStart"/>
                      <w:r w:rsidRPr="00784ECC">
                        <w:rPr>
                          <w:rFonts w:ascii="Courier New" w:hAnsi="Courier New" w:cs="Courier New"/>
                          <w:color w:val="800080"/>
                          <w:kern w:val="0"/>
                          <w:sz w:val="18"/>
                          <w:szCs w:val="18"/>
                          <w:shd w:val="clear" w:color="auto" w:fill="FFFFFF"/>
                        </w:rPr>
                        <w:t>G</w:t>
                      </w:r>
                      <w:r w:rsidRPr="00784ECC">
                        <w:rPr>
                          <w:rFonts w:ascii="Courier New" w:hAnsi="Courier New" w:cs="Courier New"/>
                          <w:color w:val="800080"/>
                          <w:kern w:val="0"/>
                          <w:sz w:val="18"/>
                          <w:szCs w:val="18"/>
                          <w:shd w:val="clear" w:color="auto" w:fill="FFFFFF"/>
                        </w:rPr>
                        <w:t>EE_MI.sas</w:t>
                      </w:r>
                      <w:proofErr w:type="spellEnd"/>
                      <w:r w:rsidRPr="00784ECC">
                        <w:rPr>
                          <w:rFonts w:ascii="Courier New" w:hAnsi="Courier New" w:cs="Courier New"/>
                          <w:color w:val="800080"/>
                          <w:kern w:val="0"/>
                          <w:sz w:val="18"/>
                          <w:szCs w:val="18"/>
                          <w:shd w:val="clear" w:color="auto" w:fill="FFFFFF"/>
                        </w:rPr>
                        <w:t>"</w:t>
                      </w:r>
                      <w:r w:rsidRPr="00784ECC">
                        <w:rPr>
                          <w:rFonts w:ascii="Courier New" w:hAnsi="Courier New" w:cs="Courier New"/>
                          <w:color w:val="000000"/>
                          <w:kern w:val="0"/>
                          <w:sz w:val="18"/>
                          <w:szCs w:val="18"/>
                          <w:shd w:val="clear" w:color="auto" w:fill="FFFFFF"/>
                        </w:rPr>
                        <w:t>;</w:t>
                      </w:r>
                    </w:p>
                    <w:p w14:paraId="096312BD"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4BDCC24C" w14:textId="78B5C4F9"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xml:space="preserve">* </w:t>
                      </w:r>
                      <w:r w:rsidRPr="00784ECC">
                        <w:rPr>
                          <w:rFonts w:ascii="Courier New" w:hAnsi="Courier New" w:cs="Courier New"/>
                          <w:color w:val="008000"/>
                          <w:kern w:val="0"/>
                          <w:sz w:val="18"/>
                          <w:szCs w:val="18"/>
                          <w:shd w:val="clear" w:color="auto" w:fill="FFFFFF"/>
                        </w:rPr>
                        <w:t>Convert</w:t>
                      </w:r>
                      <w:r w:rsidRPr="00784ECC">
                        <w:rPr>
                          <w:rFonts w:ascii="Courier New" w:hAnsi="Courier New" w:cs="Courier New"/>
                          <w:color w:val="008000"/>
                          <w:kern w:val="0"/>
                          <w:sz w:val="18"/>
                          <w:szCs w:val="18"/>
                          <w:shd w:val="clear" w:color="auto" w:fill="FFFFFF"/>
                        </w:rPr>
                        <w:t xml:space="preserve"> </w:t>
                      </w:r>
                      <w:r w:rsidRPr="00784ECC">
                        <w:rPr>
                          <w:rFonts w:ascii="Courier New" w:hAnsi="Courier New" w:cs="Courier New"/>
                          <w:color w:val="008000"/>
                          <w:kern w:val="0"/>
                          <w:sz w:val="18"/>
                          <w:szCs w:val="18"/>
                          <w:shd w:val="clear" w:color="auto" w:fill="FFFFFF"/>
                        </w:rPr>
                        <w:t>cluster ID</w:t>
                      </w:r>
                      <w:r w:rsidRPr="00784ECC">
                        <w:rPr>
                          <w:rFonts w:ascii="Courier New" w:hAnsi="Courier New" w:cs="Courier New"/>
                          <w:color w:val="008000"/>
                          <w:kern w:val="0"/>
                          <w:sz w:val="18"/>
                          <w:szCs w:val="18"/>
                          <w:shd w:val="clear" w:color="auto" w:fill="FFFFFF"/>
                        </w:rPr>
                        <w:t xml:space="preserve"> to a numerical variabl</w:t>
                      </w:r>
                      <w:r w:rsidRPr="00784ECC">
                        <w:rPr>
                          <w:rFonts w:ascii="Courier New" w:hAnsi="Courier New" w:cs="Courier New"/>
                          <w:color w:val="008000"/>
                          <w:kern w:val="0"/>
                          <w:sz w:val="18"/>
                          <w:szCs w:val="18"/>
                          <w:shd w:val="clear" w:color="auto" w:fill="FFFFFF"/>
                        </w:rPr>
                        <w:t>e</w:t>
                      </w:r>
                      <w:r w:rsidRPr="00784ECC">
                        <w:rPr>
                          <w:rFonts w:ascii="Courier New" w:hAnsi="Courier New" w:cs="Courier New"/>
                          <w:color w:val="008000"/>
                          <w:kern w:val="0"/>
                          <w:sz w:val="18"/>
                          <w:szCs w:val="18"/>
                          <w:shd w:val="clear" w:color="auto" w:fill="FFFFFF"/>
                        </w:rPr>
                        <w:t>;</w:t>
                      </w:r>
                    </w:p>
                    <w:p w14:paraId="6F16A9E2"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 </w:t>
                      </w:r>
                      <w:proofErr w:type="spellStart"/>
                      <w:r w:rsidRPr="00784ECC">
                        <w:rPr>
                          <w:rFonts w:ascii="Courier New" w:hAnsi="Courier New" w:cs="Courier New"/>
                          <w:color w:val="000000"/>
                          <w:kern w:val="0"/>
                          <w:sz w:val="18"/>
                          <w:szCs w:val="18"/>
                          <w:shd w:val="clear" w:color="auto" w:fill="FFFFFF"/>
                        </w:rPr>
                        <w:t>data</w:t>
                      </w:r>
                      <w:proofErr w:type="spellEnd"/>
                      <w:r w:rsidRPr="00784ECC">
                        <w:rPr>
                          <w:rFonts w:ascii="Courier New" w:hAnsi="Courier New" w:cs="Courier New"/>
                          <w:color w:val="000000"/>
                          <w:kern w:val="0"/>
                          <w:sz w:val="18"/>
                          <w:szCs w:val="18"/>
                          <w:shd w:val="clear" w:color="auto" w:fill="FFFFFF"/>
                        </w:rPr>
                        <w:t>;</w:t>
                      </w:r>
                    </w:p>
                    <w:p w14:paraId="53803FDB" w14:textId="6028AEA6"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r w:rsidRPr="00784ECC">
                        <w:rPr>
                          <w:rFonts w:ascii="Courier New" w:hAnsi="Courier New" w:cs="Courier New"/>
                          <w:color w:val="0000FF"/>
                          <w:kern w:val="0"/>
                          <w:sz w:val="18"/>
                          <w:szCs w:val="18"/>
                          <w:shd w:val="clear" w:color="auto" w:fill="FFFFFF"/>
                        </w:rPr>
                        <w:t>set</w:t>
                      </w:r>
                      <w:r w:rsidR="00B0214C">
                        <w:rPr>
                          <w:rFonts w:ascii="Courier New" w:hAnsi="Courier New" w:cs="Courier New"/>
                          <w:color w:val="000000"/>
                          <w:kern w:val="0"/>
                          <w:sz w:val="18"/>
                          <w:szCs w:val="18"/>
                          <w:shd w:val="clear" w:color="auto" w:fill="FFFFFF"/>
                        </w:rPr>
                        <w:t xml:space="preserve"> </w:t>
                      </w:r>
                      <w:proofErr w:type="spellStart"/>
                      <w:r w:rsidR="00B0214C" w:rsidRPr="00CA663F">
                        <w:rPr>
                          <w:rFonts w:ascii="Courier New" w:hAnsi="Courier New" w:cs="Courier New"/>
                          <w:color w:val="000000"/>
                          <w:kern w:val="0"/>
                          <w:sz w:val="20"/>
                          <w:szCs w:val="20"/>
                          <w:shd w:val="clear" w:color="auto" w:fill="FFFFFF"/>
                        </w:rPr>
                        <w:t>sol_ipw_long</w:t>
                      </w:r>
                      <w:proofErr w:type="spellEnd"/>
                      <w:r w:rsidRPr="00784ECC">
                        <w:rPr>
                          <w:rFonts w:ascii="Courier New" w:hAnsi="Courier New" w:cs="Courier New"/>
                          <w:color w:val="000000"/>
                          <w:kern w:val="0"/>
                          <w:sz w:val="18"/>
                          <w:szCs w:val="18"/>
                          <w:shd w:val="clear" w:color="auto" w:fill="FFFFFF"/>
                        </w:rPr>
                        <w:t>;</w:t>
                      </w:r>
                    </w:p>
                    <w:p w14:paraId="7A1E9F07"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ab/>
                      </w:r>
                      <w:proofErr w:type="spellStart"/>
                      <w:r w:rsidRPr="00784ECC">
                        <w:rPr>
                          <w:rFonts w:ascii="Courier New" w:hAnsi="Courier New" w:cs="Courier New"/>
                          <w:color w:val="000000"/>
                          <w:kern w:val="0"/>
                          <w:sz w:val="18"/>
                          <w:szCs w:val="18"/>
                          <w:shd w:val="clear" w:color="auto" w:fill="FFFFFF"/>
                        </w:rPr>
                        <w:t>hh_id_num</w:t>
                      </w:r>
                      <w:proofErr w:type="spellEnd"/>
                      <w:r w:rsidRPr="00784ECC">
                        <w:rPr>
                          <w:rFonts w:ascii="Courier New" w:hAnsi="Courier New" w:cs="Courier New"/>
                          <w:color w:val="000000"/>
                          <w:kern w:val="0"/>
                          <w:sz w:val="18"/>
                          <w:szCs w:val="18"/>
                          <w:shd w:val="clear" w:color="auto" w:fill="FFFFFF"/>
                        </w:rPr>
                        <w:t>=</w:t>
                      </w:r>
                      <w:proofErr w:type="gramStart"/>
                      <w:r w:rsidRPr="00784ECC">
                        <w:rPr>
                          <w:rFonts w:ascii="Courier New" w:hAnsi="Courier New" w:cs="Courier New"/>
                          <w:color w:val="000000"/>
                          <w:kern w:val="0"/>
                          <w:sz w:val="18"/>
                          <w:szCs w:val="18"/>
                          <w:shd w:val="clear" w:color="auto" w:fill="FFFFFF"/>
                        </w:rPr>
                        <w:t>input(</w:t>
                      </w:r>
                      <w:proofErr w:type="spellStart"/>
                      <w:proofErr w:type="gramEnd"/>
                      <w:r w:rsidRPr="00784ECC">
                        <w:rPr>
                          <w:rFonts w:ascii="Courier New" w:hAnsi="Courier New" w:cs="Courier New"/>
                          <w:color w:val="000000"/>
                          <w:kern w:val="0"/>
                          <w:sz w:val="18"/>
                          <w:szCs w:val="18"/>
                          <w:shd w:val="clear" w:color="auto" w:fill="FFFFFF"/>
                        </w:rPr>
                        <w:t>substr</w:t>
                      </w:r>
                      <w:proofErr w:type="spellEnd"/>
                      <w:r w:rsidRPr="00784ECC">
                        <w:rPr>
                          <w:rFonts w:ascii="Courier New" w:hAnsi="Courier New" w:cs="Courier New"/>
                          <w:color w:val="000000"/>
                          <w:kern w:val="0"/>
                          <w:sz w:val="18"/>
                          <w:szCs w:val="18"/>
                          <w:shd w:val="clear" w:color="auto" w:fill="FFFFFF"/>
                        </w:rPr>
                        <w:t>(</w:t>
                      </w:r>
                      <w:proofErr w:type="spellStart"/>
                      <w:r w:rsidRPr="00784ECC">
                        <w:rPr>
                          <w:rFonts w:ascii="Courier New" w:hAnsi="Courier New" w:cs="Courier New"/>
                          <w:color w:val="000000"/>
                          <w:kern w:val="0"/>
                          <w:sz w:val="18"/>
                          <w:szCs w:val="18"/>
                          <w:shd w:val="clear" w:color="auto" w:fill="FFFFFF"/>
                        </w:rPr>
                        <w:t>hh_id</w:t>
                      </w:r>
                      <w:proofErr w:type="spellEnd"/>
                      <w:r w:rsidRPr="00784ECC">
                        <w:rPr>
                          <w:rFonts w:ascii="Courier New" w:hAnsi="Courier New" w:cs="Courier New"/>
                          <w:color w:val="000000"/>
                          <w:kern w:val="0"/>
                          <w:sz w:val="18"/>
                          <w:szCs w:val="18"/>
                          <w:shd w:val="clear" w:color="auto" w:fill="FFFFFF"/>
                        </w:rPr>
                        <w:t xml:space="preserve">, </w:t>
                      </w:r>
                      <w:r w:rsidRPr="00784ECC">
                        <w:rPr>
                          <w:rFonts w:ascii="Courier New" w:hAnsi="Courier New" w:cs="Courier New"/>
                          <w:b/>
                          <w:bCs/>
                          <w:color w:val="008080"/>
                          <w:kern w:val="0"/>
                          <w:sz w:val="18"/>
                          <w:szCs w:val="18"/>
                          <w:shd w:val="clear" w:color="auto" w:fill="FFFFFF"/>
                        </w:rPr>
                        <w:t>2</w:t>
                      </w: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color w:val="008080"/>
                          <w:kern w:val="0"/>
                          <w:sz w:val="18"/>
                          <w:szCs w:val="18"/>
                          <w:shd w:val="clear" w:color="auto" w:fill="FFFFFF"/>
                        </w:rPr>
                        <w:t>8.</w:t>
                      </w:r>
                      <w:r w:rsidRPr="00784ECC">
                        <w:rPr>
                          <w:rFonts w:ascii="Courier New" w:hAnsi="Courier New" w:cs="Courier New"/>
                          <w:color w:val="000000"/>
                          <w:kern w:val="0"/>
                          <w:sz w:val="18"/>
                          <w:szCs w:val="18"/>
                          <w:shd w:val="clear" w:color="auto" w:fill="FFFFFF"/>
                        </w:rPr>
                        <w:t>);</w:t>
                      </w:r>
                    </w:p>
                    <w:p w14:paraId="03C7D405"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b/>
                          <w:bCs/>
                          <w:color w:val="000080"/>
                          <w:kern w:val="0"/>
                          <w:sz w:val="18"/>
                          <w:szCs w:val="18"/>
                          <w:shd w:val="clear" w:color="auto" w:fill="FFFFFF"/>
                        </w:rPr>
                        <w:t>run</w:t>
                      </w:r>
                      <w:r w:rsidRPr="00784ECC">
                        <w:rPr>
                          <w:rFonts w:ascii="Courier New" w:hAnsi="Courier New" w:cs="Courier New"/>
                          <w:color w:val="000000"/>
                          <w:kern w:val="0"/>
                          <w:sz w:val="18"/>
                          <w:szCs w:val="18"/>
                          <w:shd w:val="clear" w:color="auto" w:fill="FFFFFF"/>
                        </w:rPr>
                        <w:t>;</w:t>
                      </w:r>
                    </w:p>
                    <w:p w14:paraId="241D7CB0" w14:textId="77777777"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p>
                    <w:p w14:paraId="1A45409C" w14:textId="18A766FB" w:rsidR="00755011" w:rsidRPr="00784ECC"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8000"/>
                          <w:kern w:val="0"/>
                          <w:sz w:val="18"/>
                          <w:szCs w:val="18"/>
                          <w:shd w:val="clear" w:color="auto" w:fill="FFFFFF"/>
                        </w:rPr>
                        <w:t xml:space="preserve">* Call the </w:t>
                      </w:r>
                      <w:r w:rsidR="00AB2641" w:rsidRPr="00784ECC">
                        <w:rPr>
                          <w:rFonts w:ascii="Courier New" w:hAnsi="Courier New" w:cs="Courier New"/>
                          <w:color w:val="008000"/>
                          <w:kern w:val="0"/>
                          <w:sz w:val="18"/>
                          <w:szCs w:val="18"/>
                          <w:shd w:val="clear" w:color="auto" w:fill="FFFFFF"/>
                        </w:rPr>
                        <w:t>GEE</w:t>
                      </w:r>
                      <w:r w:rsidRPr="00784ECC">
                        <w:rPr>
                          <w:rFonts w:ascii="Courier New" w:hAnsi="Courier New" w:cs="Courier New"/>
                          <w:color w:val="008000"/>
                          <w:kern w:val="0"/>
                          <w:sz w:val="18"/>
                          <w:szCs w:val="18"/>
                          <w:shd w:val="clear" w:color="auto" w:fill="FFFFFF"/>
                        </w:rPr>
                        <w:t xml:space="preserve">_MI </w:t>
                      </w:r>
                      <w:proofErr w:type="gramStart"/>
                      <w:r w:rsidRPr="00784ECC">
                        <w:rPr>
                          <w:rFonts w:ascii="Courier New" w:hAnsi="Courier New" w:cs="Courier New"/>
                          <w:color w:val="008000"/>
                          <w:kern w:val="0"/>
                          <w:sz w:val="18"/>
                          <w:szCs w:val="18"/>
                          <w:shd w:val="clear" w:color="auto" w:fill="FFFFFF"/>
                        </w:rPr>
                        <w:t>macr</w:t>
                      </w:r>
                      <w:r w:rsidR="00AB2641" w:rsidRPr="00784ECC">
                        <w:rPr>
                          <w:rFonts w:ascii="Courier New" w:hAnsi="Courier New" w:cs="Courier New"/>
                          <w:color w:val="008000"/>
                          <w:kern w:val="0"/>
                          <w:sz w:val="18"/>
                          <w:szCs w:val="18"/>
                          <w:shd w:val="clear" w:color="auto" w:fill="FFFFFF"/>
                        </w:rPr>
                        <w:t xml:space="preserve">o </w:t>
                      </w:r>
                      <w:r w:rsidRPr="00784ECC">
                        <w:rPr>
                          <w:rFonts w:ascii="Courier New" w:hAnsi="Courier New" w:cs="Courier New"/>
                          <w:color w:val="008000"/>
                          <w:kern w:val="0"/>
                          <w:sz w:val="18"/>
                          <w:szCs w:val="18"/>
                          <w:shd w:val="clear" w:color="auto" w:fill="FFFFFF"/>
                        </w:rPr>
                        <w:t>;</w:t>
                      </w:r>
                      <w:proofErr w:type="gramEnd"/>
                    </w:p>
                    <w:p w14:paraId="367FE064" w14:textId="77777777" w:rsidR="00691F63" w:rsidRDefault="00755011"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sidRPr="00784ECC">
                        <w:rPr>
                          <w:rFonts w:ascii="Courier New" w:hAnsi="Courier New" w:cs="Courier New"/>
                          <w:color w:val="000000"/>
                          <w:kern w:val="0"/>
                          <w:sz w:val="18"/>
                          <w:szCs w:val="18"/>
                          <w:shd w:val="clear" w:color="auto" w:fill="FFFFFF"/>
                        </w:rPr>
                        <w:t>%</w:t>
                      </w:r>
                      <w:r w:rsidRPr="00784ECC">
                        <w:rPr>
                          <w:rFonts w:ascii="Courier New" w:hAnsi="Courier New" w:cs="Courier New"/>
                          <w:b/>
                          <w:bCs/>
                          <w:i/>
                          <w:iCs/>
                          <w:color w:val="000000"/>
                          <w:kern w:val="0"/>
                          <w:sz w:val="18"/>
                          <w:szCs w:val="18"/>
                          <w:shd w:val="clear" w:color="auto" w:fill="FFFFFF"/>
                        </w:rPr>
                        <w:t>GEE_</w:t>
                      </w:r>
                      <w:proofErr w:type="gramStart"/>
                      <w:r w:rsidRPr="00784ECC">
                        <w:rPr>
                          <w:rFonts w:ascii="Courier New" w:hAnsi="Courier New" w:cs="Courier New"/>
                          <w:b/>
                          <w:bCs/>
                          <w:i/>
                          <w:iCs/>
                          <w:color w:val="000000"/>
                          <w:kern w:val="0"/>
                          <w:sz w:val="18"/>
                          <w:szCs w:val="18"/>
                          <w:shd w:val="clear" w:color="auto" w:fill="FFFFFF"/>
                        </w:rPr>
                        <w:t>MI</w:t>
                      </w:r>
                      <w:r w:rsidRPr="00784ECC">
                        <w:rPr>
                          <w:rFonts w:ascii="Courier New" w:hAnsi="Courier New" w:cs="Courier New"/>
                          <w:color w:val="000000"/>
                          <w:kern w:val="0"/>
                          <w:sz w:val="18"/>
                          <w:szCs w:val="18"/>
                          <w:shd w:val="clear" w:color="auto" w:fill="FFFFFF"/>
                        </w:rPr>
                        <w:t>(</w:t>
                      </w:r>
                      <w:proofErr w:type="gramEnd"/>
                      <w:r w:rsidRPr="00784ECC">
                        <w:rPr>
                          <w:rFonts w:ascii="Courier New" w:hAnsi="Courier New" w:cs="Courier New"/>
                          <w:color w:val="0000FF"/>
                          <w:kern w:val="0"/>
                          <w:sz w:val="18"/>
                          <w:szCs w:val="18"/>
                          <w:shd w:val="clear" w:color="auto" w:fill="FFFFFF"/>
                        </w:rPr>
                        <w:t>data</w:t>
                      </w:r>
                      <w:r w:rsidRPr="00784ECC">
                        <w:rPr>
                          <w:rFonts w:ascii="Courier New" w:hAnsi="Courier New" w:cs="Courier New"/>
                          <w:color w:val="000000"/>
                          <w:kern w:val="0"/>
                          <w:sz w:val="18"/>
                          <w:szCs w:val="18"/>
                          <w:shd w:val="clear" w:color="auto" w:fill="FFFFFF"/>
                        </w:rPr>
                        <w:t xml:space="preserve">=data, </w:t>
                      </w:r>
                    </w:p>
                    <w:p w14:paraId="6916DD27" w14:textId="405F4BF5"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strata</w:t>
                      </w:r>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strat</w:t>
                      </w:r>
                      <w:proofErr w:type="spellEnd"/>
                      <w:r w:rsidR="00755011" w:rsidRPr="00784ECC">
                        <w:rPr>
                          <w:rFonts w:ascii="Courier New" w:hAnsi="Courier New" w:cs="Courier New"/>
                          <w:color w:val="000000"/>
                          <w:kern w:val="0"/>
                          <w:sz w:val="18"/>
                          <w:szCs w:val="18"/>
                          <w:shd w:val="clear" w:color="auto" w:fill="FFFFFF"/>
                        </w:rPr>
                        <w:t xml:space="preserve">, </w:t>
                      </w:r>
                    </w:p>
                    <w:p w14:paraId="018AE8EF" w14:textId="00A4BA21" w:rsidR="00691F63"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psu</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hh_id_num</w:t>
                      </w:r>
                      <w:proofErr w:type="spellEnd"/>
                      <w:r w:rsidR="00755011" w:rsidRPr="00784ECC">
                        <w:rPr>
                          <w:rFonts w:ascii="Courier New" w:hAnsi="Courier New" w:cs="Courier New"/>
                          <w:color w:val="000000"/>
                          <w:kern w:val="0"/>
                          <w:sz w:val="18"/>
                          <w:szCs w:val="18"/>
                          <w:shd w:val="clear" w:color="auto" w:fill="FFFFFF"/>
                        </w:rPr>
                        <w:t>,</w:t>
                      </w:r>
                      <w:r w:rsidR="00AB2641" w:rsidRPr="00784ECC">
                        <w:rPr>
                          <w:rFonts w:ascii="Courier New" w:hAnsi="Courier New" w:cs="Courier New"/>
                          <w:color w:val="000000"/>
                          <w:kern w:val="0"/>
                          <w:sz w:val="18"/>
                          <w:szCs w:val="18"/>
                          <w:shd w:val="clear" w:color="auto" w:fill="FFFFFF"/>
                        </w:rPr>
                        <w:t xml:space="preserve"> </w:t>
                      </w:r>
                    </w:p>
                    <w:p w14:paraId="6CFB4AB3" w14:textId="4A85299A"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wt</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weight_final_norm_overall</w:t>
                      </w:r>
                      <w:proofErr w:type="spellEnd"/>
                      <w:r w:rsidR="00755011" w:rsidRPr="00784ECC">
                        <w:rPr>
                          <w:rFonts w:ascii="Courier New" w:hAnsi="Courier New" w:cs="Courier New"/>
                          <w:color w:val="000000"/>
                          <w:kern w:val="0"/>
                          <w:sz w:val="18"/>
                          <w:szCs w:val="18"/>
                          <w:shd w:val="clear" w:color="auto" w:fill="FFFFFF"/>
                        </w:rPr>
                        <w:t xml:space="preserve">, </w:t>
                      </w:r>
                    </w:p>
                    <w:p w14:paraId="7F6DA9D6" w14:textId="7199D9D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response</w:t>
                      </w:r>
                      <w:r w:rsidR="00755011" w:rsidRPr="00784ECC">
                        <w:rPr>
                          <w:rFonts w:ascii="Courier New" w:hAnsi="Courier New" w:cs="Courier New"/>
                          <w:color w:val="000000"/>
                          <w:kern w:val="0"/>
                          <w:sz w:val="18"/>
                          <w:szCs w:val="18"/>
                          <w:shd w:val="clear" w:color="auto" w:fill="FFFFFF"/>
                        </w:rPr>
                        <w:t xml:space="preserve">=sbp5, </w:t>
                      </w:r>
                    </w:p>
                    <w:p w14:paraId="2D197DD7" w14:textId="36467A00"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covars</w:t>
                      </w:r>
                      <w:proofErr w:type="spellEnd"/>
                      <w:r w:rsidR="00755011" w:rsidRPr="00784ECC">
                        <w:rPr>
                          <w:rFonts w:ascii="Courier New" w:hAnsi="Courier New" w:cs="Courier New"/>
                          <w:color w:val="000000"/>
                          <w:kern w:val="0"/>
                          <w:sz w:val="18"/>
                          <w:szCs w:val="18"/>
                          <w:shd w:val="clear" w:color="auto" w:fill="FFFFFF"/>
                        </w:rPr>
                        <w:t>=</w:t>
                      </w:r>
                      <w:proofErr w:type="spellStart"/>
                      <w:r w:rsidR="00755011" w:rsidRPr="00784ECC">
                        <w:rPr>
                          <w:rFonts w:ascii="Courier New" w:hAnsi="Courier New" w:cs="Courier New"/>
                          <w:color w:val="000000"/>
                          <w:kern w:val="0"/>
                          <w:sz w:val="18"/>
                          <w:szCs w:val="18"/>
                          <w:shd w:val="clear" w:color="auto" w:fill="FFFFFF"/>
                        </w:rPr>
                        <w:t>bmi</w:t>
                      </w:r>
                      <w:proofErr w:type="spellEnd"/>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w:t>
                      </w:r>
                      <w:r w:rsidR="00784ECC">
                        <w:rPr>
                          <w:rFonts w:ascii="Courier New" w:hAnsi="Courier New" w:cs="Courier New"/>
                          <w:color w:val="000000"/>
                          <w:kern w:val="0"/>
                          <w:sz w:val="18"/>
                          <w:szCs w:val="18"/>
                          <w:shd w:val="clear" w:color="auto" w:fill="FFFFFF"/>
                        </w:rPr>
                        <w:t xml:space="preserve"> </w:t>
                      </w:r>
                      <w:r w:rsidR="00755011" w:rsidRPr="00784ECC">
                        <w:rPr>
                          <w:rFonts w:ascii="Courier New" w:hAnsi="Courier New" w:cs="Courier New"/>
                          <w:color w:val="000000"/>
                          <w:kern w:val="0"/>
                          <w:sz w:val="18"/>
                          <w:szCs w:val="18"/>
                          <w:shd w:val="clear" w:color="auto" w:fill="FFFFFF"/>
                        </w:rPr>
                        <w:t xml:space="preserve">education_c3 time, </w:t>
                      </w:r>
                    </w:p>
                    <w:p w14:paraId="45FD67C3" w14:textId="48C31FB3" w:rsidR="00755011"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r w:rsidR="00755011" w:rsidRPr="00784ECC">
                        <w:rPr>
                          <w:rFonts w:ascii="Courier New" w:hAnsi="Courier New" w:cs="Courier New"/>
                          <w:color w:val="0000FF"/>
                          <w:kern w:val="0"/>
                          <w:sz w:val="18"/>
                          <w:szCs w:val="18"/>
                          <w:shd w:val="clear" w:color="auto" w:fill="FFFFFF"/>
                        </w:rPr>
                        <w:t>class</w:t>
                      </w:r>
                      <w:r w:rsidR="00755011" w:rsidRPr="00784ECC">
                        <w:rPr>
                          <w:rFonts w:ascii="Courier New" w:hAnsi="Courier New" w:cs="Courier New"/>
                          <w:color w:val="000000"/>
                          <w:kern w:val="0"/>
                          <w:sz w:val="18"/>
                          <w:szCs w:val="18"/>
                          <w:shd w:val="clear" w:color="auto" w:fill="FFFFFF"/>
                        </w:rPr>
                        <w:t xml:space="preserve">= agegroup_c6 bkgrd1_c7nomiss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 xml:space="preserve"> sex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 xml:space="preserve"> employed education_c3,</w:t>
                      </w:r>
                    </w:p>
                    <w:p w14:paraId="5E421EA4" w14:textId="00A3FDBB" w:rsidR="00224946" w:rsidRPr="00784ECC" w:rsidRDefault="00344263" w:rsidP="00755011">
                      <w:pPr>
                        <w:autoSpaceDE w:val="0"/>
                        <w:autoSpaceDN w:val="0"/>
                        <w:adjustRightInd w:val="0"/>
                        <w:spacing w:after="0" w:line="240" w:lineRule="auto"/>
                        <w:rPr>
                          <w:rFonts w:ascii="Courier New" w:hAnsi="Courier New" w:cs="Courier New"/>
                          <w:color w:val="000000"/>
                          <w:kern w:val="0"/>
                          <w:sz w:val="18"/>
                          <w:szCs w:val="18"/>
                          <w:shd w:val="clear" w:color="auto" w:fill="FFFFFF"/>
                        </w:rPr>
                      </w:pPr>
                      <w:r>
                        <w:rPr>
                          <w:rFonts w:ascii="Courier New" w:hAnsi="Courier New" w:cs="Courier New"/>
                          <w:color w:val="0000FF"/>
                          <w:kern w:val="0"/>
                          <w:sz w:val="18"/>
                          <w:szCs w:val="18"/>
                          <w:shd w:val="clear" w:color="auto" w:fill="FFFFFF"/>
                        </w:rPr>
                        <w:t xml:space="preserve">  </w:t>
                      </w:r>
                      <w:proofErr w:type="spellStart"/>
                      <w:r w:rsidR="00755011" w:rsidRPr="00784ECC">
                        <w:rPr>
                          <w:rFonts w:ascii="Courier New" w:hAnsi="Courier New" w:cs="Courier New"/>
                          <w:color w:val="0000FF"/>
                          <w:kern w:val="0"/>
                          <w:sz w:val="18"/>
                          <w:szCs w:val="18"/>
                          <w:shd w:val="clear" w:color="auto" w:fill="FFFFFF"/>
                        </w:rPr>
                        <w:t>class_ref</w:t>
                      </w:r>
                      <w:proofErr w:type="spellEnd"/>
                      <w:r w:rsidR="00755011" w:rsidRPr="00784ECC">
                        <w:rPr>
                          <w:rFonts w:ascii="Courier New" w:hAnsi="Courier New" w:cs="Courier New"/>
                          <w:color w:val="000000"/>
                          <w:kern w:val="0"/>
                          <w:sz w:val="18"/>
                          <w:szCs w:val="18"/>
                          <w:shd w:val="clear" w:color="auto" w:fill="FFFFFF"/>
                        </w:rPr>
                        <w:t>= agegroup_c6=</w:t>
                      </w:r>
                      <w:r w:rsidR="00755011" w:rsidRPr="00784ECC">
                        <w:rPr>
                          <w:rFonts w:ascii="Courier New" w:hAnsi="Courier New" w:cs="Courier New"/>
                          <w:b/>
                          <w:bCs/>
                          <w:color w:val="008080"/>
                          <w:kern w:val="0"/>
                          <w:sz w:val="18"/>
                          <w:szCs w:val="18"/>
                          <w:shd w:val="clear" w:color="auto" w:fill="FFFFFF"/>
                        </w:rPr>
                        <w:t>6</w:t>
                      </w:r>
                      <w:r w:rsidR="00755011" w:rsidRPr="00784ECC">
                        <w:rPr>
                          <w:rFonts w:ascii="Courier New" w:hAnsi="Courier New" w:cs="Courier New"/>
                          <w:color w:val="000000"/>
                          <w:kern w:val="0"/>
                          <w:sz w:val="18"/>
                          <w:szCs w:val="18"/>
                          <w:shd w:val="clear" w:color="auto" w:fill="FFFFFF"/>
                        </w:rPr>
                        <w:t xml:space="preserve"> bkgrd1_c7nomiss=</w:t>
                      </w:r>
                      <w:r w:rsidR="00755011" w:rsidRPr="00784ECC">
                        <w:rPr>
                          <w:rFonts w:ascii="Courier New" w:hAnsi="Courier New" w:cs="Courier New"/>
                          <w:b/>
                          <w:bCs/>
                          <w:color w:val="008080"/>
                          <w:kern w:val="0"/>
                          <w:sz w:val="18"/>
                          <w:szCs w:val="18"/>
                          <w:shd w:val="clear" w:color="auto" w:fill="FFFFFF"/>
                        </w:rPr>
                        <w:t>3</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centernum</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4</w:t>
                      </w:r>
                      <w:r w:rsidR="00755011" w:rsidRPr="00784ECC">
                        <w:rPr>
                          <w:rFonts w:ascii="Courier New" w:hAnsi="Courier New" w:cs="Courier New"/>
                          <w:color w:val="000000"/>
                          <w:kern w:val="0"/>
                          <w:sz w:val="18"/>
                          <w:szCs w:val="18"/>
                          <w:shd w:val="clear" w:color="auto" w:fill="FFFFFF"/>
                        </w:rPr>
                        <w:t xml:space="preserve"> sex=</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w:t>
                      </w:r>
                      <w:proofErr w:type="spellStart"/>
                      <w:r w:rsidR="00755011" w:rsidRPr="00784ECC">
                        <w:rPr>
                          <w:rFonts w:ascii="Courier New" w:hAnsi="Courier New" w:cs="Courier New"/>
                          <w:color w:val="000000"/>
                          <w:kern w:val="0"/>
                          <w:sz w:val="18"/>
                          <w:szCs w:val="18"/>
                          <w:shd w:val="clear" w:color="auto" w:fill="FFFFFF"/>
                        </w:rPr>
                        <w:t>us_born</w:t>
                      </w:r>
                      <w:proofErr w:type="spellEnd"/>
                      <w:r w:rsidR="00755011" w:rsidRPr="00784ECC">
                        <w:rPr>
                          <w:rFonts w:ascii="Courier New" w:hAnsi="Courier New" w:cs="Courier New"/>
                          <w:color w:val="000000"/>
                          <w:kern w:val="0"/>
                          <w:sz w:val="18"/>
                          <w:szCs w:val="18"/>
                          <w:shd w:val="clear" w:color="auto" w:fill="FFFFFF"/>
                        </w:rPr>
                        <w:t>=</w:t>
                      </w:r>
                      <w:r w:rsidR="00755011" w:rsidRPr="00784ECC">
                        <w:rPr>
                          <w:rFonts w:ascii="Courier New" w:hAnsi="Courier New" w:cs="Courier New"/>
                          <w:b/>
                          <w:bCs/>
                          <w:color w:val="008080"/>
                          <w:kern w:val="0"/>
                          <w:sz w:val="18"/>
                          <w:szCs w:val="18"/>
                          <w:shd w:val="clear" w:color="auto" w:fill="FFFFFF"/>
                        </w:rPr>
                        <w:t>0</w:t>
                      </w:r>
                      <w:r w:rsidR="00755011" w:rsidRPr="00784ECC">
                        <w:rPr>
                          <w:rFonts w:ascii="Courier New" w:hAnsi="Courier New" w:cs="Courier New"/>
                          <w:color w:val="000000"/>
                          <w:kern w:val="0"/>
                          <w:sz w:val="18"/>
                          <w:szCs w:val="18"/>
                          <w:shd w:val="clear" w:color="auto" w:fill="FFFFFF"/>
                        </w:rPr>
                        <w:t xml:space="preserve"> employed=</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 xml:space="preserve"> education_c3=</w:t>
                      </w:r>
                      <w:r w:rsidR="00755011" w:rsidRPr="00784ECC">
                        <w:rPr>
                          <w:rFonts w:ascii="Courier New" w:hAnsi="Courier New" w:cs="Courier New"/>
                          <w:b/>
                          <w:bCs/>
                          <w:color w:val="008080"/>
                          <w:kern w:val="0"/>
                          <w:sz w:val="18"/>
                          <w:szCs w:val="18"/>
                          <w:shd w:val="clear" w:color="auto" w:fill="FFFFFF"/>
                        </w:rPr>
                        <w:t>1</w:t>
                      </w:r>
                      <w:r w:rsidR="00755011" w:rsidRPr="00784ECC">
                        <w:rPr>
                          <w:rFonts w:ascii="Courier New" w:hAnsi="Courier New" w:cs="Courier New"/>
                          <w:color w:val="000000"/>
                          <w:kern w:val="0"/>
                          <w:sz w:val="18"/>
                          <w:szCs w:val="18"/>
                          <w:shd w:val="clear" w:color="auto" w:fill="FFFFFF"/>
                        </w:rPr>
                        <w:t>);</w:t>
                      </w:r>
                    </w:p>
                  </w:txbxContent>
                </v:textbox>
                <w10:anchorlock/>
              </v:shape>
            </w:pict>
          </mc:Fallback>
        </mc:AlternateContent>
      </w:r>
    </w:p>
    <w:p w14:paraId="509F508B" w14:textId="3FB6F682" w:rsidR="00531521" w:rsidRPr="00D9244F" w:rsidRDefault="00531521" w:rsidP="00587D05">
      <w:pPr>
        <w:jc w:val="both"/>
      </w:pPr>
      <w:r w:rsidRPr="00D9244F">
        <w:t>Th</w:t>
      </w:r>
      <w:r w:rsidR="001809DA">
        <w:t xml:space="preserve">e </w:t>
      </w:r>
      <w:r w:rsidR="001809DA" w:rsidRPr="001809DA">
        <w:rPr>
          <w:b/>
          <w:bCs/>
        </w:rPr>
        <w:t>GEE_MI</w:t>
      </w:r>
      <w:r w:rsidRPr="00D9244F">
        <w:t xml:space="preserve"> macro</w:t>
      </w:r>
      <w:r w:rsidR="001809DA">
        <w:t xml:space="preserve"> produce</w:t>
      </w:r>
      <w:r w:rsidR="00913CBC">
        <w:t>s</w:t>
      </w:r>
      <w:r w:rsidR="001809DA">
        <w:t xml:space="preserve"> estimates for </w:t>
      </w:r>
      <w:r w:rsidR="004F4337">
        <w:t xml:space="preserve">both </w:t>
      </w:r>
      <w:r w:rsidR="001809DA">
        <w:t>continuo</w:t>
      </w:r>
      <w:r w:rsidR="00913CBC">
        <w:t>u</w:t>
      </w:r>
      <w:r w:rsidR="001809DA">
        <w:t xml:space="preserve">s and binary responses and </w:t>
      </w:r>
      <w:r w:rsidRPr="00D9244F">
        <w:t>requires an input dataset (</w:t>
      </w:r>
      <w:r w:rsidRPr="001809DA">
        <w:rPr>
          <w:rFonts w:ascii="Courier New" w:hAnsi="Courier New" w:cs="Courier New"/>
          <w:sz w:val="22"/>
        </w:rPr>
        <w:t>data</w:t>
      </w:r>
      <w:r w:rsidRPr="00D9244F">
        <w:t xml:space="preserve">) containing the </w:t>
      </w:r>
      <w:r w:rsidRPr="00D9244F">
        <w:rPr>
          <w:rFonts w:ascii="Courier New" w:hAnsi="Courier New" w:cs="Courier New"/>
        </w:rPr>
        <w:t>_</w:t>
      </w:r>
      <w:r w:rsidRPr="001809DA">
        <w:rPr>
          <w:rFonts w:ascii="Courier New" w:hAnsi="Courier New" w:cs="Courier New"/>
          <w:sz w:val="22"/>
        </w:rPr>
        <w:t>imputation</w:t>
      </w:r>
      <w:r w:rsidRPr="00D9244F">
        <w:rPr>
          <w:rFonts w:ascii="Courier New" w:hAnsi="Courier New" w:cs="Courier New"/>
        </w:rPr>
        <w:t>_</w:t>
      </w:r>
      <w:r w:rsidRPr="00D9244F">
        <w:t xml:space="preserve"> index</w:t>
      </w:r>
      <w:r w:rsidR="00CC19DD">
        <w:t xml:space="preserve"> as column</w:t>
      </w:r>
      <w:r w:rsidRPr="00D9244F">
        <w:t xml:space="preserve">, along with design variables </w:t>
      </w:r>
      <w:r w:rsidR="00913CBC">
        <w:t>specifying</w:t>
      </w:r>
      <w:r w:rsidRPr="00D9244F">
        <w:t xml:space="preserve"> stratification (</w:t>
      </w:r>
      <w:r w:rsidRPr="001809DA">
        <w:rPr>
          <w:rFonts w:ascii="Courier New" w:hAnsi="Courier New" w:cs="Courier New"/>
          <w:sz w:val="22"/>
        </w:rPr>
        <w:t>strata</w:t>
      </w:r>
      <w:r w:rsidRPr="00D9244F">
        <w:t>), primary sampling units (</w:t>
      </w:r>
      <w:proofErr w:type="spellStart"/>
      <w:r w:rsidRPr="001809DA">
        <w:rPr>
          <w:rFonts w:ascii="Courier New" w:hAnsi="Courier New" w:cs="Courier New"/>
          <w:sz w:val="22"/>
        </w:rPr>
        <w:t>psu</w:t>
      </w:r>
      <w:proofErr w:type="spellEnd"/>
      <w:r w:rsidRPr="00D9244F">
        <w:t>), and sampling weights (</w:t>
      </w:r>
      <w:proofErr w:type="spellStart"/>
      <w:r w:rsidRPr="001809DA">
        <w:rPr>
          <w:rFonts w:ascii="Courier New" w:hAnsi="Courier New" w:cs="Courier New"/>
          <w:sz w:val="22"/>
        </w:rPr>
        <w:t>wt</w:t>
      </w:r>
      <w:proofErr w:type="spellEnd"/>
      <w:r w:rsidRPr="00D9244F">
        <w:t>). The user defines the continuous dependent variable (</w:t>
      </w:r>
      <w:r w:rsidRPr="001809DA">
        <w:rPr>
          <w:rFonts w:ascii="Courier New" w:hAnsi="Courier New" w:cs="Courier New"/>
          <w:sz w:val="22"/>
        </w:rPr>
        <w:t>response</w:t>
      </w:r>
      <w:r w:rsidRPr="00D9244F">
        <w:t>), independent covariates (</w:t>
      </w:r>
      <w:proofErr w:type="spellStart"/>
      <w:r w:rsidRPr="001809DA">
        <w:rPr>
          <w:rFonts w:ascii="Courier New" w:hAnsi="Courier New" w:cs="Courier New"/>
          <w:sz w:val="22"/>
        </w:rPr>
        <w:t>covars</w:t>
      </w:r>
      <w:proofErr w:type="spellEnd"/>
      <w:r w:rsidRPr="00D9244F">
        <w:t>), and categorical predictors (</w:t>
      </w:r>
      <w:r w:rsidRPr="001809DA">
        <w:rPr>
          <w:rFonts w:ascii="Courier New" w:hAnsi="Courier New" w:cs="Courier New"/>
          <w:sz w:val="22"/>
        </w:rPr>
        <w:t>class</w:t>
      </w:r>
      <w:r w:rsidRPr="00D9244F">
        <w:t>) with their respective reference categories (</w:t>
      </w:r>
      <w:proofErr w:type="spellStart"/>
      <w:r w:rsidRPr="001809DA">
        <w:rPr>
          <w:rFonts w:ascii="Courier New" w:hAnsi="Courier New" w:cs="Courier New"/>
          <w:sz w:val="22"/>
        </w:rPr>
        <w:t>class_ref</w:t>
      </w:r>
      <w:proofErr w:type="spellEnd"/>
      <w:r w:rsidRPr="00D9244F">
        <w:t xml:space="preserve">). The optional argument </w:t>
      </w:r>
      <w:proofErr w:type="spellStart"/>
      <w:r w:rsidR="001809DA" w:rsidRPr="001809DA">
        <w:rPr>
          <w:rFonts w:ascii="Courier New" w:hAnsi="Courier New" w:cs="Courier New"/>
          <w:sz w:val="22"/>
        </w:rPr>
        <w:t>nimpute</w:t>
      </w:r>
      <w:proofErr w:type="spellEnd"/>
      <w:r w:rsidR="001809DA" w:rsidRPr="00D9244F">
        <w:t xml:space="preserve"> </w:t>
      </w:r>
      <w:r w:rsidRPr="00D9244F">
        <w:t>(</w:t>
      </w:r>
      <w:r w:rsidRPr="001809DA">
        <w:t>default = 10</w:t>
      </w:r>
      <w:r w:rsidRPr="00D9244F">
        <w:t>) indicates the number of imputations to perform. For each imputed dataset, the macro fits the model, extracts</w:t>
      </w:r>
      <w:r w:rsidR="00E11D8D">
        <w:t xml:space="preserve"> </w:t>
      </w:r>
      <w:r w:rsidRPr="00D9244F">
        <w:t xml:space="preserve">estimates, and produces pooled coefficients and standard errors that account for both within- and between-imputation variability. </w:t>
      </w:r>
      <w:r w:rsidR="00587D05">
        <w:t>Note that prior to executing the GEE_MI macro, the PSU information needs to be transformed into a numerical variable to prevent issues</w:t>
      </w:r>
      <w:r w:rsidR="00C80A27">
        <w:t xml:space="preserve"> with the SUDAAN procedure</w:t>
      </w:r>
      <w:r w:rsidR="00325CB8">
        <w:t>.</w:t>
      </w:r>
    </w:p>
    <w:p w14:paraId="70958BC9" w14:textId="5F85150C" w:rsidR="00D56C5F" w:rsidRPr="00D9244F" w:rsidRDefault="005720F6" w:rsidP="000D1ACA">
      <w:pPr>
        <w:jc w:val="both"/>
      </w:pPr>
      <w:r>
        <w:t xml:space="preserve">Within the </w:t>
      </w:r>
      <w:r w:rsidRPr="005720F6">
        <w:rPr>
          <w:b/>
          <w:bCs/>
        </w:rPr>
        <w:t>GEE_MI</w:t>
      </w:r>
      <w:r>
        <w:t xml:space="preserve"> macro, and for the continuous response, the PROC REGRESS procedure is employed to fit a generalized estimating equations (GEE) model that accounts for the complex survey design.</w:t>
      </w:r>
      <w:r w:rsidR="007212DF">
        <w:t xml:space="preserve"> </w:t>
      </w:r>
      <w:r w:rsidR="000D1ACA" w:rsidRPr="00D9244F">
        <w:t xml:space="preserve">The option </w:t>
      </w:r>
      <w:r w:rsidR="000D1ACA" w:rsidRPr="00322186">
        <w:rPr>
          <w:rFonts w:ascii="Courier New" w:hAnsi="Courier New" w:cs="Courier New"/>
          <w:sz w:val="22"/>
        </w:rPr>
        <w:t>filetype=</w:t>
      </w:r>
      <w:r w:rsidR="00322186" w:rsidRPr="00322186">
        <w:rPr>
          <w:rFonts w:ascii="Courier New" w:hAnsi="Courier New" w:cs="Courier New"/>
          <w:sz w:val="22"/>
        </w:rPr>
        <w:t>SAS</w:t>
      </w:r>
      <w:r w:rsidR="000D1ACA" w:rsidRPr="00D9244F">
        <w:t xml:space="preserve"> enables SUDAAN to read and write standard SAS datasets. The correlation structure is specified as </w:t>
      </w:r>
      <w:r w:rsidR="000D1ACA" w:rsidRPr="00322186">
        <w:rPr>
          <w:rFonts w:ascii="Courier New" w:hAnsi="Courier New" w:cs="Courier New"/>
          <w:sz w:val="22"/>
        </w:rPr>
        <w:t>r=independent</w:t>
      </w:r>
      <w:r w:rsidR="000D1ACA" w:rsidRPr="00D9244F">
        <w:t xml:space="preserve">. Robust variance estimation is conducted using </w:t>
      </w:r>
      <w:proofErr w:type="spellStart"/>
      <w:r w:rsidR="000D1ACA" w:rsidRPr="00322186">
        <w:rPr>
          <w:rFonts w:ascii="Courier New" w:hAnsi="Courier New" w:cs="Courier New"/>
          <w:sz w:val="22"/>
        </w:rPr>
        <w:t>semethod</w:t>
      </w:r>
      <w:proofErr w:type="spellEnd"/>
      <w:r w:rsidR="000D1ACA" w:rsidRPr="00322186">
        <w:rPr>
          <w:rFonts w:ascii="Courier New" w:hAnsi="Courier New" w:cs="Courier New"/>
          <w:sz w:val="22"/>
        </w:rPr>
        <w:t>=</w:t>
      </w:r>
      <w:proofErr w:type="spellStart"/>
      <w:r w:rsidR="000D1ACA" w:rsidRPr="00322186">
        <w:rPr>
          <w:rFonts w:ascii="Courier New" w:hAnsi="Courier New" w:cs="Courier New"/>
          <w:sz w:val="22"/>
        </w:rPr>
        <w:t>zeger</w:t>
      </w:r>
      <w:proofErr w:type="spellEnd"/>
      <w:r w:rsidR="000D1ACA" w:rsidRPr="00D9244F">
        <w:t xml:space="preserve">, applying the </w:t>
      </w:r>
      <w:proofErr w:type="spellStart"/>
      <w:r w:rsidR="000D1ACA" w:rsidRPr="00D9244F">
        <w:t>Zeger</w:t>
      </w:r>
      <w:proofErr w:type="spellEnd"/>
      <w:r w:rsidR="000D1ACA" w:rsidRPr="00D9244F">
        <w:t xml:space="preserve"> “sandwich” estimator to ensure consistent standard errors even if the working correlation model is incorrect. The </w:t>
      </w:r>
      <w:r w:rsidR="00322186" w:rsidRPr="00322186">
        <w:rPr>
          <w:rFonts w:ascii="Courier New" w:hAnsi="Courier New" w:cs="Courier New"/>
          <w:sz w:val="22"/>
        </w:rPr>
        <w:t xml:space="preserve">NOTSORTED </w:t>
      </w:r>
      <w:r w:rsidR="00322186" w:rsidRPr="00322186">
        <w:t>option e</w:t>
      </w:r>
      <w:r w:rsidR="000D1ACA" w:rsidRPr="00D9244F">
        <w:t>liminat</w:t>
      </w:r>
      <w:r w:rsidR="00322186">
        <w:t>es</w:t>
      </w:r>
      <w:r w:rsidR="000D1ACA" w:rsidRPr="00D9244F">
        <w:t xml:space="preserve"> the need for prior sorting by design variables</w:t>
      </w:r>
      <w:r w:rsidR="00322186">
        <w:t xml:space="preserve">. </w:t>
      </w:r>
      <w:r w:rsidR="000D1ACA" w:rsidRPr="00D9244F">
        <w:t xml:space="preserve">Finally, the statement </w:t>
      </w:r>
    </w:p>
    <w:p w14:paraId="5E46B1C9" w14:textId="1C53EC2D" w:rsidR="00D56C5F" w:rsidRPr="00D9244F" w:rsidRDefault="00D56C5F" w:rsidP="00D56C5F">
      <w:pPr>
        <w:jc w:val="center"/>
        <w:rPr>
          <w:rFonts w:ascii="Courier New" w:hAnsi="Courier New" w:cs="Courier New"/>
        </w:rPr>
      </w:pPr>
      <w:r w:rsidRPr="00D9244F">
        <w:rPr>
          <w:rFonts w:ascii="Courier New" w:hAnsi="Courier New" w:cs="Courier New"/>
        </w:rPr>
        <w:t xml:space="preserve">output </w:t>
      </w:r>
      <w:r w:rsidR="000D1ACA" w:rsidRPr="00D9244F">
        <w:rPr>
          <w:rFonts w:ascii="Courier New" w:hAnsi="Courier New" w:cs="Courier New"/>
        </w:rPr>
        <w:t xml:space="preserve">beta </w:t>
      </w:r>
      <w:proofErr w:type="spellStart"/>
      <w:r w:rsidR="000D1ACA" w:rsidRPr="00D9244F">
        <w:rPr>
          <w:rFonts w:ascii="Courier New" w:hAnsi="Courier New" w:cs="Courier New"/>
        </w:rPr>
        <w:t>sebeta</w:t>
      </w:r>
      <w:proofErr w:type="spellEnd"/>
      <w:r w:rsidR="000D1ACA" w:rsidRPr="00D9244F">
        <w:rPr>
          <w:rFonts w:ascii="Courier New" w:hAnsi="Courier New" w:cs="Courier New"/>
        </w:rPr>
        <w:t xml:space="preserve"> / filename=</w:t>
      </w:r>
      <w:r w:rsidRPr="00D9244F">
        <w:rPr>
          <w:rFonts w:ascii="Courier New" w:hAnsi="Courier New" w:cs="Courier New"/>
        </w:rPr>
        <w:t>&lt;filename&gt;</w:t>
      </w:r>
      <w:r w:rsidR="000D1ACA" w:rsidRPr="00D9244F">
        <w:rPr>
          <w:rFonts w:ascii="Courier New" w:hAnsi="Courier New" w:cs="Courier New"/>
        </w:rPr>
        <w:t xml:space="preserve"> filetype=</w:t>
      </w:r>
      <w:proofErr w:type="spellStart"/>
      <w:r w:rsidR="000D1ACA" w:rsidRPr="00D9244F">
        <w:rPr>
          <w:rFonts w:ascii="Courier New" w:hAnsi="Courier New" w:cs="Courier New"/>
        </w:rPr>
        <w:t>sas</w:t>
      </w:r>
      <w:proofErr w:type="spellEnd"/>
      <w:r w:rsidR="000D1ACA" w:rsidRPr="00D9244F">
        <w:rPr>
          <w:rFonts w:ascii="Courier New" w:hAnsi="Courier New" w:cs="Courier New"/>
        </w:rPr>
        <w:t xml:space="preserve"> replace</w:t>
      </w:r>
      <w:r w:rsidR="00262EB7">
        <w:rPr>
          <w:rFonts w:ascii="Courier New" w:hAnsi="Courier New" w:cs="Courier New"/>
        </w:rPr>
        <w:t>;</w:t>
      </w:r>
    </w:p>
    <w:p w14:paraId="2B28E921" w14:textId="29968936" w:rsidR="00D56C5F" w:rsidRPr="00D9244F" w:rsidRDefault="000D1ACA" w:rsidP="00D56C5F">
      <w:pPr>
        <w:jc w:val="both"/>
      </w:pPr>
      <w:r w:rsidRPr="00D9244F">
        <w:t>saves the estimated regression coefficients and standard errors into a SAS dataset for subsequent multiple-imputation pooling and analysis</w:t>
      </w:r>
      <w:r w:rsidR="00262EB7">
        <w:t xml:space="preserve"> and replace it if already exists</w:t>
      </w:r>
      <w:r w:rsidRPr="00D9244F">
        <w:t xml:space="preserve">. </w:t>
      </w:r>
      <w:r w:rsidR="00132124">
        <w:t xml:space="preserve">The macro requires to be saved in SAS format </w:t>
      </w:r>
      <w:r w:rsidR="002D64E7">
        <w:t xml:space="preserve">and it will contain the </w:t>
      </w:r>
      <w:r w:rsidR="00132124">
        <w:t xml:space="preserve">code </w:t>
      </w:r>
      <w:r w:rsidR="002D64E7">
        <w:t>presented below</w:t>
      </w:r>
      <w:r w:rsidR="00132124">
        <w:t xml:space="preserve">. </w:t>
      </w:r>
      <w:r w:rsidR="00D56C5F" w:rsidRPr="00D9244F">
        <w:t xml:space="preserve"> </w:t>
      </w:r>
    </w:p>
    <w:p w14:paraId="5A3981F8" w14:textId="0C942A56" w:rsidR="00C575D6" w:rsidRPr="00D9244F" w:rsidRDefault="00C575D6" w:rsidP="00D56C5F">
      <w:pPr>
        <w:jc w:val="both"/>
      </w:pPr>
      <w:r w:rsidRPr="00D9244F">
        <w:rPr>
          <w:noProof/>
        </w:rPr>
        <w:lastRenderedPageBreak/>
        <mc:AlternateContent>
          <mc:Choice Requires="wps">
            <w:drawing>
              <wp:inline distT="0" distB="0" distL="0" distR="0" wp14:anchorId="6FC6AAC8" wp14:editId="4681C360">
                <wp:extent cx="5943600" cy="1822408"/>
                <wp:effectExtent l="0" t="0" r="12700" b="23495"/>
                <wp:docPr id="3" name="Text Box 3"/>
                <wp:cNvGraphicFramePr/>
                <a:graphic xmlns:a="http://schemas.openxmlformats.org/drawingml/2006/main">
                  <a:graphicData uri="http://schemas.microsoft.com/office/word/2010/wordprocessingShape">
                    <wps:wsp>
                      <wps:cNvSpPr txBox="1"/>
                      <wps:spPr>
                        <a:xfrm>
                          <a:off x="0" y="0"/>
                          <a:ext cx="5943600" cy="1822408"/>
                        </a:xfrm>
                        <a:prstGeom prst="rect">
                          <a:avLst/>
                        </a:prstGeom>
                        <a:noFill/>
                        <a:ln w="6350">
                          <a:solidFill>
                            <a:prstClr val="black"/>
                          </a:solidFill>
                        </a:ln>
                      </wps:spPr>
                      <wps:txbx>
                        <w:txbxContent>
                          <w:p w14:paraId="2D344D13"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4A7DA6CC"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b/>
                                <w:bCs/>
                                <w:color w:val="000080"/>
                                <w:kern w:val="0"/>
                                <w:sz w:val="16"/>
                                <w:szCs w:val="16"/>
                                <w:shd w:val="clear" w:color="auto" w:fill="FFFFFF"/>
                              </w:rPr>
                              <w:t>%macro</w:t>
                            </w:r>
                            <w:r w:rsidRPr="002D64E7">
                              <w:rPr>
                                <w:rFonts w:ascii="Courier New" w:hAnsi="Courier New" w:cs="Courier New"/>
                                <w:color w:val="000000"/>
                                <w:kern w:val="0"/>
                                <w:sz w:val="16"/>
                                <w:szCs w:val="16"/>
                                <w:shd w:val="clear" w:color="auto" w:fill="FFFFFF"/>
                              </w:rPr>
                              <w:t xml:space="preserve"> GEE_</w:t>
                            </w:r>
                            <w:proofErr w:type="gramStart"/>
                            <w:r w:rsidRPr="002D64E7">
                              <w:rPr>
                                <w:rFonts w:ascii="Courier New" w:hAnsi="Courier New" w:cs="Courier New"/>
                                <w:color w:val="000000"/>
                                <w:kern w:val="0"/>
                                <w:sz w:val="16"/>
                                <w:szCs w:val="16"/>
                                <w:shd w:val="clear" w:color="auto" w:fill="FFFFFF"/>
                              </w:rPr>
                              <w:t>MI(</w:t>
                            </w:r>
                            <w:proofErr w:type="gramEnd"/>
                            <w:r w:rsidRPr="002D64E7">
                              <w:rPr>
                                <w:rFonts w:ascii="Courier New" w:hAnsi="Courier New" w:cs="Courier New"/>
                                <w:color w:val="000000"/>
                                <w:kern w:val="0"/>
                                <w:sz w:val="16"/>
                                <w:szCs w:val="16"/>
                                <w:shd w:val="clear" w:color="auto" w:fill="FFFFFF"/>
                              </w:rPr>
                              <w:t xml:space="preserve">data, strata, </w:t>
                            </w:r>
                            <w:proofErr w:type="spellStart"/>
                            <w:r w:rsidRPr="002D64E7">
                              <w:rPr>
                                <w:rFonts w:ascii="Courier New" w:hAnsi="Courier New" w:cs="Courier New"/>
                                <w:color w:val="000000"/>
                                <w:kern w:val="0"/>
                                <w:sz w:val="16"/>
                                <w:szCs w:val="16"/>
                                <w:shd w:val="clear" w:color="auto" w:fill="FFFFFF"/>
                              </w:rPr>
                              <w:t>psu</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wt</w:t>
                            </w:r>
                            <w:proofErr w:type="spellEnd"/>
                            <w:r w:rsidRPr="002D64E7">
                              <w:rPr>
                                <w:rFonts w:ascii="Courier New" w:hAnsi="Courier New" w:cs="Courier New"/>
                                <w:color w:val="000000"/>
                                <w:kern w:val="0"/>
                                <w:sz w:val="16"/>
                                <w:szCs w:val="16"/>
                                <w:shd w:val="clear" w:color="auto" w:fill="FFFFFF"/>
                              </w:rPr>
                              <w:t xml:space="preserve">, response, </w:t>
                            </w:r>
                            <w:proofErr w:type="spellStart"/>
                            <w:r w:rsidRPr="002D64E7">
                              <w:rPr>
                                <w:rFonts w:ascii="Courier New" w:hAnsi="Courier New" w:cs="Courier New"/>
                                <w:color w:val="000000"/>
                                <w:kern w:val="0"/>
                                <w:sz w:val="16"/>
                                <w:szCs w:val="16"/>
                                <w:shd w:val="clear" w:color="auto" w:fill="FFFFFF"/>
                              </w:rPr>
                              <w:t>covars</w:t>
                            </w:r>
                            <w:proofErr w:type="spellEnd"/>
                            <w:r w:rsidRPr="002D64E7">
                              <w:rPr>
                                <w:rFonts w:ascii="Courier New" w:hAnsi="Courier New" w:cs="Courier New"/>
                                <w:color w:val="000000"/>
                                <w:kern w:val="0"/>
                                <w:sz w:val="16"/>
                                <w:szCs w:val="16"/>
                                <w:shd w:val="clear" w:color="auto" w:fill="FFFFFF"/>
                              </w:rPr>
                              <w:t xml:space="preserve">, class, </w:t>
                            </w:r>
                            <w:proofErr w:type="spellStart"/>
                            <w:r w:rsidRPr="002D64E7">
                              <w:rPr>
                                <w:rFonts w:ascii="Courier New" w:hAnsi="Courier New" w:cs="Courier New"/>
                                <w:color w:val="000000"/>
                                <w:kern w:val="0"/>
                                <w:sz w:val="16"/>
                                <w:szCs w:val="16"/>
                                <w:shd w:val="clear" w:color="auto" w:fill="FFFFFF"/>
                              </w:rPr>
                              <w:t>class_ref</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nimpute</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b/>
                                <w:bCs/>
                                <w:color w:val="008080"/>
                                <w:kern w:val="0"/>
                                <w:sz w:val="16"/>
                                <w:szCs w:val="16"/>
                                <w:shd w:val="clear" w:color="auto" w:fill="FFFFFF"/>
                              </w:rPr>
                              <w:t>10</w:t>
                            </w:r>
                            <w:r w:rsidRPr="002D64E7">
                              <w:rPr>
                                <w:rFonts w:ascii="Courier New" w:hAnsi="Courier New" w:cs="Courier New"/>
                                <w:color w:val="000000"/>
                                <w:kern w:val="0"/>
                                <w:sz w:val="16"/>
                                <w:szCs w:val="16"/>
                                <w:shd w:val="clear" w:color="auto" w:fill="FFFFFF"/>
                              </w:rPr>
                              <w:t>);</w:t>
                            </w:r>
                          </w:p>
                          <w:p w14:paraId="1F97A40F"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5174B23B" w14:textId="0A2DF188"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r w:rsidR="002D64E7" w:rsidRPr="002D64E7">
                              <w:rPr>
                                <w:rFonts w:ascii="Courier New" w:hAnsi="Courier New" w:cs="Courier New"/>
                                <w:color w:val="000000"/>
                                <w:kern w:val="0"/>
                                <w:sz w:val="16"/>
                                <w:szCs w:val="16"/>
                                <w:shd w:val="clear" w:color="auto" w:fill="FFFFFF"/>
                              </w:rPr>
                              <w:tab/>
                            </w:r>
                          </w:p>
                          <w:p w14:paraId="73FFA39A" w14:textId="5BF50C6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p>
                          <w:p w14:paraId="31345125" w14:textId="62E9E52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select </w:t>
                            </w:r>
                            <w:proofErr w:type="gramStart"/>
                            <w:r w:rsidRPr="002D64E7">
                              <w:rPr>
                                <w:rFonts w:ascii="Courier New" w:hAnsi="Courier New" w:cs="Courier New"/>
                                <w:color w:val="000000"/>
                                <w:kern w:val="0"/>
                                <w:sz w:val="16"/>
                                <w:szCs w:val="16"/>
                                <w:shd w:val="clear" w:color="auto" w:fill="FFFFFF"/>
                              </w:rPr>
                              <w:t>count(</w:t>
                            </w:r>
                            <w:proofErr w:type="gramEnd"/>
                            <w:r w:rsidRPr="002D64E7">
                              <w:rPr>
                                <w:rFonts w:ascii="Courier New" w:hAnsi="Courier New" w:cs="Courier New"/>
                                <w:color w:val="000000"/>
                                <w:kern w:val="0"/>
                                <w:sz w:val="16"/>
                                <w:szCs w:val="16"/>
                                <w:shd w:val="clear" w:color="auto" w:fill="FFFFFF"/>
                              </w:rPr>
                              <w:t>distinct &amp;</w:t>
                            </w:r>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 xml:space="preserve">) into: </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trimmed</w:t>
                            </w:r>
                          </w:p>
                          <w:p w14:paraId="58BC92D5" w14:textId="569F5A4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from &amp;</w:t>
                            </w:r>
                            <w:r w:rsidRPr="002D64E7">
                              <w:rPr>
                                <w:rFonts w:ascii="Courier New" w:hAnsi="Courier New" w:cs="Courier New"/>
                                <w:color w:val="008080"/>
                                <w:kern w:val="0"/>
                                <w:sz w:val="16"/>
                                <w:szCs w:val="16"/>
                                <w:shd w:val="clear" w:color="auto" w:fill="FFFFFF"/>
                              </w:rPr>
                              <w:t>data.</w:t>
                            </w:r>
                            <w:r w:rsidR="009F5609">
                              <w:rPr>
                                <w:rFonts w:ascii="Courier New" w:hAnsi="Courier New" w:cs="Courier New"/>
                                <w:color w:val="00808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where &amp;response is not missing;</w:t>
                            </w:r>
                          </w:p>
                          <w:p w14:paraId="325F2F12" w14:textId="167C4E8C"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quit;</w:t>
                            </w:r>
                          </w:p>
                          <w:p w14:paraId="45FE8026"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17FCAA86" w14:textId="177D8907"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089D8E4C" w14:textId="5F582919"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j=</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nimpute</w:t>
                            </w:r>
                            <w:proofErr w:type="spellEnd"/>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
                          <w:p w14:paraId="6183A3C2" w14:textId="0ECB8FA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data </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set &amp;</w:t>
                            </w:r>
                            <w:proofErr w:type="gramStart"/>
                            <w:r w:rsidRPr="002D64E7">
                              <w:rPr>
                                <w:rFonts w:ascii="Courier New" w:hAnsi="Courier New" w:cs="Courier New"/>
                                <w:color w:val="008080"/>
                                <w:kern w:val="0"/>
                                <w:sz w:val="16"/>
                                <w:szCs w:val="16"/>
                                <w:shd w:val="clear" w:color="auto" w:fill="FFFFFF"/>
                              </w:rPr>
                              <w:t>data.</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where=(_imputation_ = &amp;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r w:rsidRPr="002D64E7">
                              <w:rPr>
                                <w:rFonts w:ascii="Courier New" w:hAnsi="Courier New" w:cs="Courier New"/>
                                <w:color w:val="000000"/>
                                <w:kern w:val="0"/>
                                <w:sz w:val="16"/>
                                <w:szCs w:val="16"/>
                                <w:shd w:val="clear" w:color="auto" w:fill="FFFFFF"/>
                              </w:rPr>
                              <w:tab/>
                            </w:r>
                          </w:p>
                          <w:p w14:paraId="122E2724" w14:textId="29398383"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
                          <w:p w14:paraId="0FA04581" w14:textId="3251B5F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1</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%do</w:t>
                            </w:r>
                            <w:r w:rsidRPr="002D64E7">
                              <w:rPr>
                                <w:rFonts w:ascii="Courier New" w:hAnsi="Courier New" w:cs="Courier New"/>
                                <w:color w:val="000000"/>
                                <w:kern w:val="0"/>
                                <w:sz w:val="16"/>
                                <w:szCs w:val="16"/>
                                <w:shd w:val="clear" w:color="auto" w:fill="FFFFFF"/>
                              </w:rPr>
                              <w:t>;</w:t>
                            </w:r>
                          </w:p>
                          <w:p w14:paraId="4CA22E86" w14:textId="17DEA476"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 </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put</w:t>
                            </w:r>
                            <w:proofErr w:type="gramEnd"/>
                            <w:r w:rsidRPr="002D64E7">
                              <w:rPr>
                                <w:rFonts w:ascii="Courier New" w:hAnsi="Courier New" w:cs="Courier New"/>
                                <w:color w:val="000000"/>
                                <w:kern w:val="0"/>
                                <w:sz w:val="16"/>
                                <w:szCs w:val="16"/>
                                <w:shd w:val="clear" w:color="auto" w:fill="FFFFFF"/>
                              </w:rPr>
                              <w:t xml:space="preserve"> ERROR: Review the response variable before continuing.;</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%abort</w:t>
                            </w:r>
                            <w:r w:rsidRPr="002D64E7">
                              <w:rPr>
                                <w:rFonts w:ascii="Courier New" w:hAnsi="Courier New" w:cs="Courier New"/>
                                <w:color w:val="000000"/>
                                <w:kern w:val="0"/>
                                <w:sz w:val="16"/>
                                <w:szCs w:val="16"/>
                                <w:shd w:val="clear" w:color="auto" w:fill="FFFFFF"/>
                              </w:rPr>
                              <w:t xml:space="preserve"> cancel;</w:t>
                            </w:r>
                          </w:p>
                          <w:p w14:paraId="04DFA2A6" w14:textId="5A20F86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126F7739" w14:textId="3DE6269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w:t>
                            </w:r>
                            <w:proofErr w:type="spellStart"/>
                            <w:r w:rsidRPr="002D64E7">
                              <w:rPr>
                                <w:rFonts w:ascii="Courier New" w:hAnsi="Courier New" w:cs="Courier New"/>
                                <w:color w:val="000000"/>
                                <w:kern w:val="0"/>
                                <w:sz w:val="16"/>
                                <w:szCs w:val="16"/>
                                <w:shd w:val="clear" w:color="auto" w:fill="FFFFFF"/>
                              </w:rPr>
                              <w:t>rlogist</w:t>
                            </w:r>
                            <w:proofErr w:type="spellEnd"/>
                            <w:r w:rsidRPr="002D64E7">
                              <w:rPr>
                                <w:rFonts w:ascii="Courier New" w:hAnsi="Courier New" w:cs="Courier New"/>
                                <w:color w:val="000000"/>
                                <w:kern w:val="0"/>
                                <w:sz w:val="16"/>
                                <w:szCs w:val="16"/>
                                <w:shd w:val="clear" w:color="auto" w:fill="FFFFFF"/>
                              </w:rPr>
                              <w:t>;</w:t>
                            </w:r>
                          </w:p>
                          <w:p w14:paraId="593D9308" w14:textId="416337E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&gt;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regress;</w:t>
                            </w:r>
                          </w:p>
                          <w:p w14:paraId="2A3E8521" w14:textId="1664C34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data=</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r=independent </w:t>
                            </w:r>
                            <w:proofErr w:type="spellStart"/>
                            <w:r w:rsidRPr="002D64E7">
                              <w:rPr>
                                <w:rFonts w:ascii="Courier New" w:hAnsi="Courier New" w:cs="Courier New"/>
                                <w:color w:val="000000"/>
                                <w:kern w:val="0"/>
                                <w:sz w:val="16"/>
                                <w:szCs w:val="16"/>
                                <w:shd w:val="clear" w:color="auto" w:fill="FFFFFF"/>
                              </w:rPr>
                              <w:t>semethod</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zeger</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notsorted</w:t>
                            </w:r>
                            <w:proofErr w:type="spellEnd"/>
                            <w:r w:rsidRPr="002D64E7">
                              <w:rPr>
                                <w:rFonts w:ascii="Courier New" w:hAnsi="Courier New" w:cs="Courier New"/>
                                <w:color w:val="000000"/>
                                <w:kern w:val="0"/>
                                <w:sz w:val="16"/>
                                <w:szCs w:val="16"/>
                                <w:shd w:val="clear" w:color="auto" w:fill="FFFFFF"/>
                              </w:rPr>
                              <w:t>;</w:t>
                            </w:r>
                          </w:p>
                          <w:p w14:paraId="3B861A0E" w14:textId="32A5632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nest &amp;</w:t>
                            </w:r>
                            <w:r w:rsidRPr="002D64E7">
                              <w:rPr>
                                <w:rFonts w:ascii="Courier New" w:hAnsi="Courier New" w:cs="Courier New"/>
                                <w:color w:val="008080"/>
                                <w:kern w:val="0"/>
                                <w:sz w:val="16"/>
                                <w:szCs w:val="16"/>
                                <w:shd w:val="clear" w:color="auto" w:fill="FFFFFF"/>
                              </w:rPr>
                              <w:t>strata.</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psu</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2A2677A" w14:textId="0DD889A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weight &amp;</w:t>
                            </w:r>
                            <w:r w:rsidRPr="002D64E7">
                              <w:rPr>
                                <w:rFonts w:ascii="Courier New" w:hAnsi="Courier New" w:cs="Courier New"/>
                                <w:color w:val="008080"/>
                                <w:kern w:val="0"/>
                                <w:sz w:val="16"/>
                                <w:szCs w:val="16"/>
                                <w:shd w:val="clear" w:color="auto" w:fill="FFFFFF"/>
                              </w:rPr>
                              <w:t>wt.</w:t>
                            </w:r>
                            <w:r w:rsidRPr="002D64E7">
                              <w:rPr>
                                <w:rFonts w:ascii="Courier New" w:hAnsi="Courier New" w:cs="Courier New"/>
                                <w:color w:val="000000"/>
                                <w:kern w:val="0"/>
                                <w:sz w:val="16"/>
                                <w:szCs w:val="16"/>
                                <w:shd w:val="clear" w:color="auto" w:fill="FFFFFF"/>
                              </w:rPr>
                              <w:t>;</w:t>
                            </w:r>
                          </w:p>
                          <w:p w14:paraId="4B68655F" w14:textId="4725D35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class &amp;</w:t>
                            </w:r>
                            <w:r w:rsidRPr="002D64E7">
                              <w:rPr>
                                <w:rFonts w:ascii="Courier New" w:hAnsi="Courier New" w:cs="Courier New"/>
                                <w:color w:val="008080"/>
                                <w:kern w:val="0"/>
                                <w:sz w:val="16"/>
                                <w:szCs w:val="16"/>
                                <w:shd w:val="clear" w:color="auto" w:fill="FFFFFF"/>
                              </w:rPr>
                              <w:t>class.</w:t>
                            </w:r>
                            <w:r w:rsidRPr="002D64E7">
                              <w:rPr>
                                <w:rFonts w:ascii="Courier New" w:hAnsi="Courier New" w:cs="Courier New"/>
                                <w:color w:val="000000"/>
                                <w:kern w:val="0"/>
                                <w:sz w:val="16"/>
                                <w:szCs w:val="16"/>
                                <w:shd w:val="clear" w:color="auto" w:fill="FFFFFF"/>
                              </w:rPr>
                              <w:t>;</w:t>
                            </w:r>
                          </w:p>
                          <w:p w14:paraId="7F05D43C" w14:textId="112A6EC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model &amp;</w:t>
                            </w:r>
                            <w:proofErr w:type="gramStart"/>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8080"/>
                                <w:kern w:val="0"/>
                                <w:sz w:val="16"/>
                                <w:szCs w:val="16"/>
                                <w:shd w:val="clear" w:color="auto" w:fill="FFFFFF"/>
                              </w:rPr>
                              <w:t>covars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1DAC0320" w14:textId="23E79F0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roofErr w:type="spellStart"/>
                            <w:r w:rsidRPr="002D64E7">
                              <w:rPr>
                                <w:rFonts w:ascii="Courier New" w:hAnsi="Courier New" w:cs="Courier New"/>
                                <w:color w:val="000000"/>
                                <w:kern w:val="0"/>
                                <w:sz w:val="16"/>
                                <w:szCs w:val="16"/>
                                <w:shd w:val="clear" w:color="auto" w:fill="FFFFFF"/>
                              </w:rPr>
                              <w:t>reflevel</w:t>
                            </w:r>
                            <w:proofErr w:type="spellEnd"/>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class_ref</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6B00A9E1" w14:textId="07CCC33C"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output beta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 xml:space="preserve"> / filename=</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replace;</w:t>
                            </w:r>
                          </w:p>
                          <w:p w14:paraId="138212FA" w14:textId="071F307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001ECC94"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ADBB12B" w14:textId="5293441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Pr>
                                <w:rFonts w:ascii="Courier New" w:hAnsi="Courier New" w:cs="Courier New"/>
                                <w:color w:val="000000"/>
                                <w:kern w:val="0"/>
                                <w:sz w:val="16"/>
                                <w:szCs w:val="16"/>
                                <w:shd w:val="clear" w:color="auto" w:fill="FFFFFF"/>
                              </w:rPr>
                              <w:t>d</w:t>
                            </w:r>
                            <w:r w:rsidRPr="002D64E7">
                              <w:rPr>
                                <w:rFonts w:ascii="Courier New" w:hAnsi="Courier New" w:cs="Courier New"/>
                                <w:color w:val="000000"/>
                                <w:kern w:val="0"/>
                                <w:sz w:val="16"/>
                                <w:szCs w:val="16"/>
                                <w:shd w:val="clear" w:color="auto" w:fill="FFFFFF"/>
                              </w:rPr>
                              <w:t xml:space="preserve">ata </w:t>
                            </w:r>
                            <w:proofErr w:type="spellStart"/>
                            <w:r w:rsidRPr="002D64E7">
                              <w:rPr>
                                <w:rFonts w:ascii="Courier New" w:hAnsi="Courier New" w:cs="Courier New"/>
                                <w:color w:val="000000"/>
                                <w:kern w:val="0"/>
                                <w:sz w:val="16"/>
                                <w:szCs w:val="16"/>
                                <w:shd w:val="clear" w:color="auto" w:fill="FFFFFF"/>
                              </w:rPr>
                              <w:t>betas_mi_&amp;</w:t>
                            </w:r>
                            <w:proofErr w:type="gramStart"/>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rename=(</w:t>
                            </w:r>
                            <w:r w:rsidRPr="002D64E7">
                              <w:rPr>
                                <w:rFonts w:ascii="Courier New" w:hAnsi="Courier New" w:cs="Courier New"/>
                                <w:color w:val="000000"/>
                                <w:kern w:val="0"/>
                                <w:sz w:val="16"/>
                                <w:szCs w:val="16"/>
                                <w:shd w:val="clear" w:color="auto" w:fill="FFFFFF"/>
                              </w:rPr>
                              <w:t xml:space="preserve">beta=Estimate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StdErr</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w:t>
                            </w:r>
                          </w:p>
                          <w:p w14:paraId="49288F78" w14:textId="76A7C75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set </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090CD93" w14:textId="1D9691F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_imputation_=&amp;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Parm = cats(</w:t>
                            </w:r>
                            <w:r w:rsidRPr="002D64E7">
                              <w:rPr>
                                <w:rFonts w:ascii="Courier New" w:hAnsi="Courier New" w:cs="Courier New"/>
                                <w:color w:val="800080"/>
                                <w:kern w:val="0"/>
                                <w:sz w:val="16"/>
                                <w:szCs w:val="16"/>
                                <w:shd w:val="clear" w:color="auto" w:fill="FFFFFF"/>
                              </w:rPr>
                              <w:t>'V_</w:t>
                            </w:r>
                            <w:proofErr w:type="gramStart"/>
                            <w:r w:rsidRPr="002D64E7">
                              <w:rPr>
                                <w:rFonts w:ascii="Courier New" w:hAnsi="Courier New" w:cs="Courier New"/>
                                <w:color w:val="800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proofErr w:type="gramEnd"/>
                            <w:r w:rsidRPr="002D64E7">
                              <w:rPr>
                                <w:rFonts w:ascii="Courier New" w:hAnsi="Courier New" w:cs="Courier New"/>
                                <w:color w:val="000000"/>
                                <w:kern w:val="0"/>
                                <w:sz w:val="16"/>
                                <w:szCs w:val="16"/>
                                <w:shd w:val="clear" w:color="auto" w:fill="FFFFFF"/>
                              </w:rPr>
                              <w:t>);</w:t>
                            </w:r>
                          </w:p>
                          <w:p w14:paraId="6E2B4CC0" w14:textId="346BAB3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run;</w:t>
                            </w:r>
                          </w:p>
                          <w:p w14:paraId="0E2C657A" w14:textId="542D7E5F" w:rsidR="002D64E7" w:rsidRDefault="002D64E7"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0AB9CBE9" w14:textId="77777777" w:rsidR="008D4269" w:rsidRPr="002D64E7" w:rsidRDefault="008D4269"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583DB962" w14:textId="540812A6"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6627FF">
                              <w:rPr>
                                <w:rFonts w:ascii="Courier New" w:hAnsi="Courier New" w:cs="Courier New"/>
                                <w:color w:val="008000"/>
                                <w:kern w:val="0"/>
                                <w:sz w:val="16"/>
                                <w:szCs w:val="16"/>
                                <w:shd w:val="clear" w:color="auto" w:fill="FFFFFF"/>
                              </w:rPr>
                              <w:t xml:space="preserve"> Merge the betas and se across imputation</w:t>
                            </w:r>
                            <w:r w:rsidRPr="00ED4543">
                              <w:rPr>
                                <w:rFonts w:ascii="Courier New" w:hAnsi="Courier New" w:cs="Courier New"/>
                                <w:color w:val="008000"/>
                                <w:kern w:val="0"/>
                                <w:sz w:val="16"/>
                                <w:szCs w:val="16"/>
                                <w:shd w:val="clear" w:color="auto" w:fill="FFFFFF"/>
                              </w:rPr>
                              <w:t>;</w:t>
                            </w:r>
                          </w:p>
                          <w:p w14:paraId="5847C848" w14:textId="04B0BC03" w:rsid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C62ED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r w:rsidRPr="002D64E7">
                              <w:rPr>
                                <w:rFonts w:ascii="Courier New" w:hAnsi="Courier New" w:cs="Courier New"/>
                                <w:color w:val="000000"/>
                                <w:kern w:val="0"/>
                                <w:sz w:val="16"/>
                                <w:szCs w:val="16"/>
                                <w:shd w:val="clear" w:color="auto" w:fill="FFFFFF"/>
                              </w:rPr>
                              <w:t>betas_mi</w:t>
                            </w:r>
                            <w:proofErr w:type="spellEnd"/>
                            <w:proofErr w:type="gramStart"/>
                            <w:r w:rsidRPr="002D64E7">
                              <w:rPr>
                                <w:rFonts w:ascii="Courier New" w:hAnsi="Courier New" w:cs="Courier New"/>
                                <w:color w:val="000000"/>
                                <w:kern w:val="0"/>
                                <w:sz w:val="16"/>
                                <w:szCs w:val="16"/>
                                <w:shd w:val="clear" w:color="auto" w:fill="FFFFFF"/>
                              </w:rPr>
                              <w:t>_:;</w:t>
                            </w:r>
                            <w:proofErr w:type="gramEnd"/>
                            <w:r w:rsidR="00C62ED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636FBB90" w14:textId="2EB067A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select max(</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proofErr w:type="gramStart"/>
                            <w:r w:rsidRPr="002D64E7">
                              <w:rPr>
                                <w:rFonts w:ascii="Courier New" w:hAnsi="Courier New" w:cs="Courier New"/>
                                <w:color w:val="000000"/>
                                <w:kern w:val="0"/>
                                <w:sz w:val="16"/>
                                <w:szCs w:val="16"/>
                                <w:shd w:val="clear" w:color="auto" w:fill="FFFFFF"/>
                              </w:rPr>
                              <w:t>into:maxrhs</w:t>
                            </w:r>
                            <w:proofErr w:type="spellEnd"/>
                            <w:proofErr w:type="gramEnd"/>
                            <w:r w:rsidRPr="002D64E7">
                              <w:rPr>
                                <w:rFonts w:ascii="Courier New" w:hAnsi="Courier New" w:cs="Courier New"/>
                                <w:color w:val="000000"/>
                                <w:kern w:val="0"/>
                                <w:sz w:val="16"/>
                                <w:szCs w:val="16"/>
                                <w:shd w:val="clear" w:color="auto" w:fill="FFFFFF"/>
                              </w:rPr>
                              <w:t xml:space="preserve"> from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quit;</w:t>
                            </w:r>
                          </w:p>
                          <w:p w14:paraId="0CC9576C" w14:textId="40854F1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w:t>
                            </w:r>
                          </w:p>
                          <w:p w14:paraId="232B7937" w14:textId="746DAAB1"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w:t>
                            </w:r>
                            <w:proofErr w:type="spellStart"/>
                            <w:r w:rsidR="002D64E7" w:rsidRPr="002D64E7">
                              <w:rPr>
                                <w:rFonts w:ascii="Courier New" w:hAnsi="Courier New" w:cs="Courier New"/>
                                <w:color w:val="000000"/>
                                <w:kern w:val="0"/>
                                <w:sz w:val="16"/>
                                <w:szCs w:val="16"/>
                                <w:shd w:val="clear" w:color="auto" w:fill="FFFFFF"/>
                              </w:rPr>
                              <w:t>i</w:t>
                            </w:r>
                            <w:proofErr w:type="spellEnd"/>
                            <w:r w:rsidR="002D64E7" w:rsidRPr="002D64E7">
                              <w:rPr>
                                <w:rFonts w:ascii="Courier New" w:hAnsi="Courier New" w:cs="Courier New"/>
                                <w:color w:val="000000"/>
                                <w:kern w:val="0"/>
                                <w:sz w:val="16"/>
                                <w:szCs w:val="16"/>
                                <w:shd w:val="clear" w:color="auto" w:fill="FFFFFF"/>
                              </w:rPr>
                              <w:t>=</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maxrhs</w:t>
                            </w:r>
                            <w:proofErr w:type="spellEnd"/>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
                          <w:p w14:paraId="55D6088C" w14:textId="2E3A4EE0" w:rsidR="002D64E7" w:rsidRPr="002D64E7" w:rsidRDefault="002D64E7" w:rsidP="00C62ED3">
                            <w:pPr>
                              <w:autoSpaceDE w:val="0"/>
                              <w:autoSpaceDN w:val="0"/>
                              <w:adjustRightInd w:val="0"/>
                              <w:spacing w:after="0" w:line="240" w:lineRule="auto"/>
                              <w:ind w:left="720"/>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 V_&amp;</w:t>
                            </w:r>
                            <w:proofErr w:type="spellStart"/>
                            <w:r w:rsidRPr="002D64E7">
                              <w:rPr>
                                <w:rFonts w:ascii="Courier New" w:hAnsi="Courier New" w:cs="Courier New"/>
                                <w:color w:val="000000"/>
                                <w:kern w:val="0"/>
                                <w:sz w:val="16"/>
                                <w:szCs w:val="16"/>
                                <w:shd w:val="clear" w:color="auto" w:fill="FFFFFF"/>
                              </w:rPr>
                              <w:t>i</w:t>
                            </w:r>
                            <w:proofErr w:type="spellEnd"/>
                            <w:r w:rsidRPr="002D64E7">
                              <w:rPr>
                                <w:rFonts w:ascii="Courier New" w:hAnsi="Courier New" w:cs="Courier New"/>
                                <w:color w:val="000000"/>
                                <w:kern w:val="0"/>
                                <w:sz w:val="16"/>
                                <w:szCs w:val="16"/>
                                <w:shd w:val="clear" w:color="auto" w:fill="FFFFFF"/>
                              </w:rPr>
                              <w:t>.;</w:t>
                            </w:r>
                          </w:p>
                          <w:p w14:paraId="5F5C13FD" w14:textId="7AC1B8F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46F68804" w14:textId="63BEDFD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proofErr w:type="gramStart"/>
                            <w:r w:rsidRPr="002D64E7">
                              <w:rPr>
                                <w:rFonts w:ascii="Courier New" w:hAnsi="Courier New" w:cs="Courier New"/>
                                <w:color w:val="000000"/>
                                <w:kern w:val="0"/>
                                <w:sz w:val="16"/>
                                <w:szCs w:val="16"/>
                                <w:shd w:val="clear" w:color="auto" w:fill="FFFFFF"/>
                              </w:rPr>
                              <w:t>outparms</w:t>
                            </w:r>
                            <w:proofErr w:type="spellEnd"/>
                            <w:r w:rsidR="007A2EF5">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drop</w:t>
                            </w:r>
                            <w:r w:rsidR="007A2EF5">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procnum</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modelno</w:t>
                            </w:r>
                            <w:proofErr w:type="spellEnd"/>
                            <w:r w:rsidR="007A2EF5">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6246A08B" w14:textId="6D1CE960"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p</w:t>
                            </w:r>
                            <w:r w:rsidR="002D64E7" w:rsidRPr="002D64E7">
                              <w:rPr>
                                <w:rFonts w:ascii="Courier New" w:hAnsi="Courier New" w:cs="Courier New"/>
                                <w:color w:val="000000"/>
                                <w:kern w:val="0"/>
                                <w:sz w:val="16"/>
                                <w:szCs w:val="16"/>
                                <w:shd w:val="clear" w:color="auto" w:fill="FFFFFF"/>
                              </w:rPr>
                              <w:t>roc sort data=</w:t>
                            </w:r>
                            <w:proofErr w:type="spellStart"/>
                            <w:r w:rsidR="002D64E7" w:rsidRPr="002D64E7">
                              <w:rPr>
                                <w:rFonts w:ascii="Courier New" w:hAnsi="Courier New" w:cs="Courier New"/>
                                <w:color w:val="000000"/>
                                <w:kern w:val="0"/>
                                <w:sz w:val="16"/>
                                <w:szCs w:val="16"/>
                                <w:shd w:val="clear" w:color="auto" w:fill="FFFFFF"/>
                              </w:rPr>
                              <w:t>outparms</w:t>
                            </w:r>
                            <w:proofErr w:type="spellEnd"/>
                            <w:r w:rsidR="002D64E7"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by _imputation_;</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run;</w:t>
                            </w:r>
                          </w:p>
                          <w:p w14:paraId="4A89EC3B" w14:textId="77777777"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F810113" w14:textId="0ABF99F5"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xml:space="preserve">* </w:t>
                            </w:r>
                            <w:r w:rsidR="00DB4687">
                              <w:rPr>
                                <w:rFonts w:ascii="Courier New" w:hAnsi="Courier New" w:cs="Courier New"/>
                                <w:color w:val="008000"/>
                                <w:kern w:val="0"/>
                                <w:sz w:val="16"/>
                                <w:szCs w:val="16"/>
                                <w:shd w:val="clear" w:color="auto" w:fill="FFFFFF"/>
                              </w:rPr>
                              <w:t>Combine estimates using Rubin’s rules</w:t>
                            </w:r>
                            <w:r w:rsidRPr="00ED4543">
                              <w:rPr>
                                <w:rFonts w:ascii="Courier New" w:hAnsi="Courier New" w:cs="Courier New"/>
                                <w:color w:val="008000"/>
                                <w:kern w:val="0"/>
                                <w:sz w:val="16"/>
                                <w:szCs w:val="16"/>
                                <w:shd w:val="clear" w:color="auto" w:fill="FFFFFF"/>
                              </w:rPr>
                              <w:t>;</w:t>
                            </w:r>
                          </w:p>
                          <w:p w14:paraId="0A471670" w14:textId="0932077B" w:rsidR="00ED4543"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w:t>
                            </w:r>
                            <w:proofErr w:type="spellStart"/>
                            <w:r w:rsidRPr="00ED4543">
                              <w:rPr>
                                <w:rFonts w:ascii="Courier New" w:hAnsi="Courier New" w:cs="Courier New"/>
                                <w:color w:val="000000"/>
                                <w:kern w:val="0"/>
                                <w:sz w:val="16"/>
                                <w:szCs w:val="16"/>
                                <w:shd w:val="clear" w:color="auto" w:fill="FFFFFF"/>
                              </w:rPr>
                              <w:t>mianalyze</w:t>
                            </w:r>
                            <w:proofErr w:type="spellEnd"/>
                            <w:r w:rsidRPr="00ED4543">
                              <w:rPr>
                                <w:rFonts w:ascii="Courier New" w:hAnsi="Courier New" w:cs="Courier New"/>
                                <w:color w:val="000000"/>
                                <w:kern w:val="0"/>
                                <w:sz w:val="16"/>
                                <w:szCs w:val="16"/>
                                <w:shd w:val="clear" w:color="auto" w:fill="FFFFFF"/>
                              </w:rPr>
                              <w:t xml:space="preserve"> parms=</w:t>
                            </w:r>
                            <w:proofErr w:type="spellStart"/>
                            <w:r w:rsidRPr="00ED4543">
                              <w:rPr>
                                <w:rFonts w:ascii="Courier New" w:hAnsi="Courier New" w:cs="Courier New"/>
                                <w:color w:val="000000"/>
                                <w:kern w:val="0"/>
                                <w:sz w:val="16"/>
                                <w:szCs w:val="16"/>
                                <w:shd w:val="clear" w:color="auto" w:fill="FFFFFF"/>
                              </w:rPr>
                              <w:t>outparms</w:t>
                            </w:r>
                            <w:proofErr w:type="spellEnd"/>
                            <w:r w:rsidRPr="00ED4543">
                              <w:rPr>
                                <w:rFonts w:ascii="Courier New" w:hAnsi="Courier New" w:cs="Courier New"/>
                                <w:color w:val="000000"/>
                                <w:kern w:val="0"/>
                                <w:sz w:val="16"/>
                                <w:szCs w:val="16"/>
                                <w:shd w:val="clear" w:color="auto" w:fill="FFFFFF"/>
                              </w:rPr>
                              <w:t>;</w:t>
                            </w:r>
                            <w:r w:rsidR="00ED4543" w:rsidRPr="00ED4543">
                              <w:rPr>
                                <w:rFonts w:ascii="Courier New" w:hAnsi="Courier New" w:cs="Courier New"/>
                                <w:color w:val="000000"/>
                                <w:kern w:val="0"/>
                                <w:sz w:val="16"/>
                                <w:szCs w:val="16"/>
                                <w:shd w:val="clear" w:color="auto" w:fill="FFFFFF"/>
                              </w:rPr>
                              <w:t xml:space="preserve"> </w:t>
                            </w:r>
                          </w:p>
                          <w:p w14:paraId="30E4742F" w14:textId="76CF3952" w:rsidR="002D64E7" w:rsidRPr="00ED4543"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modeleffects</w:t>
                            </w:r>
                            <w:proofErr w:type="spellEnd"/>
                            <w:r w:rsidR="002D64E7" w:rsidRPr="00ED4543">
                              <w:rPr>
                                <w:rFonts w:ascii="Courier New" w:hAnsi="Courier New" w:cs="Courier New"/>
                                <w:color w:val="000000"/>
                                <w:kern w:val="0"/>
                                <w:sz w:val="16"/>
                                <w:szCs w:val="16"/>
                                <w:shd w:val="clear" w:color="auto" w:fill="FFFFFF"/>
                              </w:rPr>
                              <w:t xml:space="preserve"> &amp;</w:t>
                            </w:r>
                            <w:proofErr w:type="spellStart"/>
                            <w:r w:rsidR="002D64E7" w:rsidRPr="00ED4543">
                              <w:rPr>
                                <w:rFonts w:ascii="Courier New" w:hAnsi="Courier New" w:cs="Courier New"/>
                                <w:color w:val="008080"/>
                                <w:kern w:val="0"/>
                                <w:sz w:val="16"/>
                                <w:szCs w:val="16"/>
                                <w:shd w:val="clear" w:color="auto" w:fill="FFFFFF"/>
                              </w:rPr>
                              <w:t>vlist</w:t>
                            </w:r>
                            <w:proofErr w:type="spellEnd"/>
                            <w:r w:rsidR="002D64E7" w:rsidRPr="00ED4543">
                              <w:rPr>
                                <w:rFonts w:ascii="Courier New" w:hAnsi="Courier New" w:cs="Courier New"/>
                                <w:color w:val="008080"/>
                                <w:kern w:val="0"/>
                                <w:sz w:val="16"/>
                                <w:szCs w:val="16"/>
                                <w:shd w:val="clear" w:color="auto" w:fill="FFFFFF"/>
                              </w:rPr>
                              <w:t>.</w:t>
                            </w:r>
                            <w:r w:rsidR="002D64E7" w:rsidRPr="00ED4543">
                              <w:rPr>
                                <w:rFonts w:ascii="Courier New" w:hAnsi="Courier New" w:cs="Courier New"/>
                                <w:color w:val="000000"/>
                                <w:kern w:val="0"/>
                                <w:sz w:val="16"/>
                                <w:szCs w:val="16"/>
                                <w:shd w:val="clear" w:color="auto" w:fill="FFFFFF"/>
                              </w:rPr>
                              <w:t>;</w:t>
                            </w:r>
                          </w:p>
                          <w:p w14:paraId="7E4D6A4A" w14:textId="6C5F5561" w:rsidR="002D64E7" w:rsidRPr="00ED4543" w:rsidRDefault="00ED4543"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ods</w:t>
                            </w:r>
                            <w:proofErr w:type="spellEnd"/>
                            <w:r w:rsidR="002D64E7" w:rsidRPr="00ED4543">
                              <w:rPr>
                                <w:rFonts w:ascii="Courier New" w:hAnsi="Courier New" w:cs="Courier New"/>
                                <w:color w:val="000000"/>
                                <w:kern w:val="0"/>
                                <w:sz w:val="16"/>
                                <w:szCs w:val="16"/>
                                <w:shd w:val="clear" w:color="auto" w:fill="FFFFFF"/>
                              </w:rPr>
                              <w:t xml:space="preserve"> output </w:t>
                            </w:r>
                            <w:proofErr w:type="spellStart"/>
                            <w:r w:rsidR="002D64E7" w:rsidRPr="00ED4543">
                              <w:rPr>
                                <w:rFonts w:ascii="Courier New" w:hAnsi="Courier New" w:cs="Courier New"/>
                                <w:color w:val="000000"/>
                                <w:kern w:val="0"/>
                                <w:sz w:val="16"/>
                                <w:szCs w:val="16"/>
                                <w:shd w:val="clear" w:color="auto" w:fill="FFFFFF"/>
                              </w:rPr>
                              <w:t>ParameterEstimates</w:t>
                            </w:r>
                            <w:proofErr w:type="spellEnd"/>
                            <w:r w:rsidR="002D64E7" w:rsidRPr="00ED4543">
                              <w:rPr>
                                <w:rFonts w:ascii="Courier New" w:hAnsi="Courier New" w:cs="Courier New"/>
                                <w:color w:val="000000"/>
                                <w:kern w:val="0"/>
                                <w:sz w:val="16"/>
                                <w:szCs w:val="16"/>
                                <w:shd w:val="clear" w:color="auto" w:fill="FFFFFF"/>
                              </w:rPr>
                              <w:t>=</w:t>
                            </w:r>
                            <w:proofErr w:type="spellStart"/>
                            <w:r w:rsidR="002D64E7" w:rsidRPr="00ED4543">
                              <w:rPr>
                                <w:rFonts w:ascii="Courier New" w:hAnsi="Courier New" w:cs="Courier New"/>
                                <w:color w:val="000000"/>
                                <w:kern w:val="0"/>
                                <w:sz w:val="16"/>
                                <w:szCs w:val="16"/>
                                <w:shd w:val="clear" w:color="auto" w:fill="FFFFFF"/>
                              </w:rPr>
                              <w:t>betas_</w:t>
                            </w:r>
                            <w:proofErr w:type="gramStart"/>
                            <w:r w:rsidR="002D64E7" w:rsidRPr="00ED4543">
                              <w:rPr>
                                <w:rFonts w:ascii="Courier New" w:hAnsi="Courier New" w:cs="Courier New"/>
                                <w:color w:val="000000"/>
                                <w:kern w:val="0"/>
                                <w:sz w:val="16"/>
                                <w:szCs w:val="16"/>
                                <w:shd w:val="clear" w:color="auto" w:fill="FFFFFF"/>
                              </w:rPr>
                              <w:t>mi</w:t>
                            </w:r>
                            <w:proofErr w:type="spellEnd"/>
                            <w:r w:rsidR="002D64E7" w:rsidRPr="00ED4543">
                              <w:rPr>
                                <w:rFonts w:ascii="Courier New" w:hAnsi="Courier New" w:cs="Courier New"/>
                                <w:color w:val="000000"/>
                                <w:kern w:val="0"/>
                                <w:sz w:val="16"/>
                                <w:szCs w:val="16"/>
                                <w:shd w:val="clear" w:color="auto" w:fill="FFFFFF"/>
                              </w:rPr>
                              <w:t>(</w:t>
                            </w:r>
                            <w:proofErr w:type="gramEnd"/>
                            <w:r w:rsidR="002D64E7" w:rsidRPr="00ED4543">
                              <w:rPr>
                                <w:rFonts w:ascii="Courier New" w:hAnsi="Courier New" w:cs="Courier New"/>
                                <w:color w:val="000000"/>
                                <w:kern w:val="0"/>
                                <w:sz w:val="16"/>
                                <w:szCs w:val="16"/>
                                <w:shd w:val="clear" w:color="auto" w:fill="FFFFFF"/>
                              </w:rPr>
                              <w:t xml:space="preserve">keep=Parm Estimate </w:t>
                            </w:r>
                            <w:proofErr w:type="spellStart"/>
                            <w:r w:rsidR="002D64E7" w:rsidRPr="00ED4543">
                              <w:rPr>
                                <w:rFonts w:ascii="Courier New" w:hAnsi="Courier New" w:cs="Courier New"/>
                                <w:color w:val="000000"/>
                                <w:kern w:val="0"/>
                                <w:sz w:val="16"/>
                                <w:szCs w:val="16"/>
                                <w:shd w:val="clear" w:color="auto" w:fill="FFFFFF"/>
                              </w:rPr>
                              <w:t>StdErr</w:t>
                            </w:r>
                            <w:proofErr w:type="spellEnd"/>
                            <w:r w:rsidR="002D64E7"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tValue</w:t>
                            </w:r>
                            <w:proofErr w:type="spellEnd"/>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Probt</w:t>
                            </w:r>
                            <w:proofErr w:type="spellEnd"/>
                            <w:r w:rsidR="002D64E7" w:rsidRPr="00ED4543">
                              <w:rPr>
                                <w:rFonts w:ascii="Courier New" w:hAnsi="Courier New" w:cs="Courier New"/>
                                <w:color w:val="000000"/>
                                <w:kern w:val="0"/>
                                <w:sz w:val="16"/>
                                <w:szCs w:val="16"/>
                                <w:shd w:val="clear" w:color="auto" w:fill="FFFFFF"/>
                              </w:rPr>
                              <w:t>);</w:t>
                            </w:r>
                          </w:p>
                          <w:p w14:paraId="7BF4F60B" w14:textId="2EE19F32" w:rsidR="00951E6A" w:rsidRPr="00DB468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run;</w:t>
                            </w:r>
                          </w:p>
                          <w:p w14:paraId="4D84DF77" w14:textId="20955BA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datasets library=work </w:t>
                            </w:r>
                            <w:proofErr w:type="spellStart"/>
                            <w:r w:rsidRPr="002D64E7">
                              <w:rPr>
                                <w:rFonts w:ascii="Courier New" w:hAnsi="Courier New" w:cs="Courier New"/>
                                <w:color w:val="000000"/>
                                <w:kern w:val="0"/>
                                <w:sz w:val="16"/>
                                <w:szCs w:val="16"/>
                                <w:shd w:val="clear" w:color="auto" w:fill="FFFFFF"/>
                              </w:rPr>
                              <w:t>nolist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delete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quit;</w:t>
                            </w:r>
                          </w:p>
                          <w:p w14:paraId="58B81EA2" w14:textId="7A574C24"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p>
                          <w:p w14:paraId="50903783" w14:textId="20E59735" w:rsidR="00951E6A" w:rsidRDefault="00951E6A" w:rsidP="00951E6A">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DB4687">
                              <w:rPr>
                                <w:rFonts w:ascii="Courier New" w:hAnsi="Courier New" w:cs="Courier New"/>
                                <w:color w:val="008000"/>
                                <w:kern w:val="0"/>
                                <w:sz w:val="16"/>
                                <w:szCs w:val="16"/>
                                <w:shd w:val="clear" w:color="auto" w:fill="FFFFFF"/>
                              </w:rPr>
                              <w:t xml:space="preserve"> Create table with variable name, labels and merge</w:t>
                            </w:r>
                            <w:r w:rsidRPr="00ED4543">
                              <w:rPr>
                                <w:rFonts w:ascii="Courier New" w:hAnsi="Courier New" w:cs="Courier New"/>
                                <w:color w:val="008000"/>
                                <w:kern w:val="0"/>
                                <w:sz w:val="16"/>
                                <w:szCs w:val="16"/>
                                <w:shd w:val="clear" w:color="auto" w:fill="FFFFFF"/>
                              </w:rPr>
                              <w:t>;</w:t>
                            </w:r>
                          </w:p>
                          <w:p w14:paraId="46537F6C" w14:textId="3BFEA52A" w:rsidR="002D64E7" w:rsidRPr="00ED4543" w:rsidRDefault="002D64E7" w:rsidP="009F5609">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w:t>
                            </w:r>
                            <w:proofErr w:type="spellStart"/>
                            <w:r w:rsidRPr="00ED4543">
                              <w:rPr>
                                <w:rFonts w:ascii="Courier New" w:hAnsi="Courier New" w:cs="Courier New"/>
                                <w:b/>
                                <w:bCs/>
                                <w:i/>
                                <w:iCs/>
                                <w:color w:val="000000"/>
                                <w:kern w:val="0"/>
                                <w:sz w:val="16"/>
                                <w:szCs w:val="16"/>
                                <w:shd w:val="clear" w:color="auto" w:fill="FFFFFF"/>
                              </w:rPr>
                              <w:t>var_</w:t>
                            </w:r>
                            <w:proofErr w:type="gramStart"/>
                            <w:r w:rsidRPr="00ED4543">
                              <w:rPr>
                                <w:rFonts w:ascii="Courier New" w:hAnsi="Courier New" w:cs="Courier New"/>
                                <w:b/>
                                <w:bCs/>
                                <w:i/>
                                <w:iCs/>
                                <w:color w:val="000000"/>
                                <w:kern w:val="0"/>
                                <w:sz w:val="16"/>
                                <w:szCs w:val="16"/>
                                <w:shd w:val="clear" w:color="auto" w:fill="FFFFFF"/>
                              </w:rPr>
                              <w:t>levels</w:t>
                            </w:r>
                            <w:proofErr w:type="spellEnd"/>
                            <w:r w:rsidRPr="00ED4543">
                              <w:rPr>
                                <w:rFonts w:ascii="Courier New" w:hAnsi="Courier New" w:cs="Courier New"/>
                                <w:color w:val="000000"/>
                                <w:kern w:val="0"/>
                                <w:sz w:val="16"/>
                                <w:szCs w:val="16"/>
                                <w:shd w:val="clear" w:color="auto" w:fill="FFFFFF"/>
                              </w:rPr>
                              <w:t>(</w:t>
                            </w:r>
                            <w:proofErr w:type="gramEnd"/>
                            <w:r w:rsidRPr="00ED4543">
                              <w:rPr>
                                <w:rFonts w:ascii="Courier New" w:hAnsi="Courier New" w:cs="Courier New"/>
                                <w:color w:val="000000"/>
                                <w:kern w:val="0"/>
                                <w:sz w:val="16"/>
                                <w:szCs w:val="16"/>
                                <w:shd w:val="clear" w:color="auto" w:fill="FFFFFF"/>
                              </w:rPr>
                              <w:t>data=&amp;</w:t>
                            </w:r>
                            <w:r w:rsidRPr="00ED4543">
                              <w:rPr>
                                <w:rFonts w:ascii="Courier New" w:hAnsi="Courier New" w:cs="Courier New"/>
                                <w:color w:val="008080"/>
                                <w:kern w:val="0"/>
                                <w:sz w:val="16"/>
                                <w:szCs w:val="16"/>
                                <w:shd w:val="clear" w:color="auto" w:fill="FFFFFF"/>
                              </w:rPr>
                              <w:t>data.</w:t>
                            </w:r>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covars</w:t>
                            </w:r>
                            <w:proofErr w:type="spellEnd"/>
                            <w:r w:rsidRPr="00ED4543">
                              <w:rPr>
                                <w:rFonts w:ascii="Courier New" w:hAnsi="Courier New" w:cs="Courier New"/>
                                <w:color w:val="000000"/>
                                <w:kern w:val="0"/>
                                <w:sz w:val="16"/>
                                <w:szCs w:val="16"/>
                                <w:shd w:val="clear" w:color="auto" w:fill="FFFFFF"/>
                              </w:rPr>
                              <w:t>=&amp;</w:t>
                            </w:r>
                            <w:proofErr w:type="spellStart"/>
                            <w:r w:rsidRPr="00ED4543">
                              <w:rPr>
                                <w:rFonts w:ascii="Courier New" w:hAnsi="Courier New" w:cs="Courier New"/>
                                <w:color w:val="008080"/>
                                <w:kern w:val="0"/>
                                <w:sz w:val="16"/>
                                <w:szCs w:val="16"/>
                                <w:shd w:val="clear" w:color="auto" w:fill="FFFFFF"/>
                              </w:rPr>
                              <w:t>covars</w:t>
                            </w:r>
                            <w:proofErr w:type="spellEnd"/>
                            <w:r w:rsidRPr="00ED4543">
                              <w:rPr>
                                <w:rFonts w:ascii="Courier New" w:hAnsi="Courier New" w:cs="Courier New"/>
                                <w:color w:val="008080"/>
                                <w:kern w:val="0"/>
                                <w:sz w:val="16"/>
                                <w:szCs w:val="16"/>
                                <w:shd w:val="clear" w:color="auto" w:fill="FFFFFF"/>
                              </w:rPr>
                              <w:t>.</w:t>
                            </w:r>
                            <w:r w:rsidRPr="00ED4543">
                              <w:rPr>
                                <w:rFonts w:ascii="Courier New" w:hAnsi="Courier New" w:cs="Courier New"/>
                                <w:color w:val="000000"/>
                                <w:kern w:val="0"/>
                                <w:sz w:val="16"/>
                                <w:szCs w:val="16"/>
                                <w:shd w:val="clear" w:color="auto" w:fill="FFFFFF"/>
                              </w:rPr>
                              <w:t>, class=&amp;</w:t>
                            </w:r>
                            <w:r w:rsidRPr="00ED4543">
                              <w:rPr>
                                <w:rFonts w:ascii="Courier New" w:hAnsi="Courier New" w:cs="Courier New"/>
                                <w:color w:val="008080"/>
                                <w:kern w:val="0"/>
                                <w:sz w:val="16"/>
                                <w:szCs w:val="16"/>
                                <w:shd w:val="clear" w:color="auto" w:fill="FFFFFF"/>
                              </w:rPr>
                              <w:t>class.</w:t>
                            </w:r>
                            <w:r w:rsidRPr="00ED4543">
                              <w:rPr>
                                <w:rFonts w:ascii="Courier New" w:hAnsi="Courier New" w:cs="Courier New"/>
                                <w:color w:val="000000"/>
                                <w:kern w:val="0"/>
                                <w:sz w:val="16"/>
                                <w:szCs w:val="16"/>
                                <w:shd w:val="clear" w:color="auto" w:fill="FFFFFF"/>
                              </w:rPr>
                              <w:t>);</w:t>
                            </w:r>
                          </w:p>
                          <w:p w14:paraId="54193A72" w14:textId="33130E75"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 by Parm; run;</w:t>
                            </w:r>
                          </w:p>
                          <w:p w14:paraId="66E401C7" w14:textId="7D1E5BF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by Parm; run;</w:t>
                            </w:r>
                          </w:p>
                          <w:p w14:paraId="6556AE86" w14:textId="7430EAC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data </w:t>
                            </w:r>
                            <w:proofErr w:type="spellStart"/>
                            <w:r w:rsidRPr="00ED4543">
                              <w:rPr>
                                <w:rFonts w:ascii="Courier New" w:hAnsi="Courier New" w:cs="Courier New"/>
                                <w:color w:val="000000"/>
                                <w:kern w:val="0"/>
                                <w:sz w:val="16"/>
                                <w:szCs w:val="16"/>
                                <w:shd w:val="clear" w:color="auto" w:fill="FFFFFF"/>
                              </w:rPr>
                              <w:t>betas_out</w:t>
                            </w:r>
                            <w:proofErr w:type="spellEnd"/>
                            <w:r w:rsidR="009F5609">
                              <w:rPr>
                                <w:rFonts w:ascii="Courier New" w:hAnsi="Courier New" w:cs="Courier New"/>
                                <w:color w:val="000000"/>
                                <w:kern w:val="0"/>
                                <w:sz w:val="16"/>
                                <w:szCs w:val="16"/>
                                <w:shd w:val="clear" w:color="auto" w:fill="FFFFFF"/>
                              </w:rPr>
                              <w:t>(drop=Parm)</w:t>
                            </w:r>
                            <w:r w:rsidRPr="00ED4543">
                              <w:rPr>
                                <w:rFonts w:ascii="Courier New" w:hAnsi="Courier New" w:cs="Courier New"/>
                                <w:color w:val="000000"/>
                                <w:kern w:val="0"/>
                                <w:sz w:val="16"/>
                                <w:szCs w:val="16"/>
                                <w:shd w:val="clear" w:color="auto" w:fill="FFFFFF"/>
                              </w:rPr>
                              <w:t>;</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 xml:space="preserve">merge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w:t>
                            </w:r>
                            <w:r w:rsidR="009F5609">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by Parm;</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run;</w:t>
                            </w:r>
                          </w:p>
                          <w:p w14:paraId="497238C0" w14:textId="7DD5B7B9"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by Variable </w:t>
                            </w:r>
                            <w:proofErr w:type="spellStart"/>
                            <w:r w:rsidRPr="00ED4543">
                              <w:rPr>
                                <w:rFonts w:ascii="Courier New" w:hAnsi="Courier New" w:cs="Courier New"/>
                                <w:color w:val="000000"/>
                                <w:kern w:val="0"/>
                                <w:sz w:val="16"/>
                                <w:szCs w:val="16"/>
                                <w:shd w:val="clear" w:color="auto" w:fill="FFFFFF"/>
                              </w:rPr>
                              <w:t>ClassVal</w:t>
                            </w:r>
                            <w:proofErr w:type="spellEnd"/>
                            <w:r w:rsidRPr="00ED4543">
                              <w:rPr>
                                <w:rFonts w:ascii="Courier New" w:hAnsi="Courier New" w:cs="Courier New"/>
                                <w:color w:val="000000"/>
                                <w:kern w:val="0"/>
                                <w:sz w:val="16"/>
                                <w:szCs w:val="16"/>
                                <w:shd w:val="clear" w:color="auto" w:fill="FFFFFF"/>
                              </w:rPr>
                              <w:t>; run;</w:t>
                            </w:r>
                          </w:p>
                          <w:p w14:paraId="3DF7F112"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21FC09E" w14:textId="1C3FC44B" w:rsidR="002D64E7" w:rsidRDefault="002D64E7"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2CC5D569" w14:textId="3C98ECF2" w:rsidR="008521BE" w:rsidRPr="00ED4543" w:rsidRDefault="008521BE"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title </w:t>
                            </w:r>
                            <w:r w:rsidRPr="00ED4543">
                              <w:rPr>
                                <w:rFonts w:ascii="Courier New" w:hAnsi="Courier New" w:cs="Courier New"/>
                                <w:color w:val="800080"/>
                                <w:kern w:val="0"/>
                                <w:sz w:val="16"/>
                                <w:szCs w:val="16"/>
                                <w:shd w:val="clear" w:color="auto" w:fill="FFFFFF"/>
                              </w:rPr>
                              <w:t>'Pooled Beta Estimates using SUDAAN'</w:t>
                            </w:r>
                            <w:r w:rsidRPr="00ED4543">
                              <w:rPr>
                                <w:rFonts w:ascii="Courier New" w:hAnsi="Courier New" w:cs="Courier New"/>
                                <w:color w:val="000000"/>
                                <w:kern w:val="0"/>
                                <w:sz w:val="16"/>
                                <w:szCs w:val="16"/>
                                <w:shd w:val="clear" w:color="auto" w:fill="FFFFFF"/>
                              </w:rPr>
                              <w:t>;</w:t>
                            </w:r>
                          </w:p>
                          <w:p w14:paraId="372D26B8" w14:textId="512FE2A2"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print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nobs;</w:t>
                            </w:r>
                            <w:r w:rsidR="008521BE">
                              <w:rPr>
                                <w:rFonts w:ascii="Courier New" w:hAnsi="Courier New" w:cs="Courier New"/>
                                <w:color w:val="000000"/>
                                <w:kern w:val="0"/>
                                <w:sz w:val="16"/>
                                <w:szCs w:val="16"/>
                                <w:shd w:val="clear" w:color="auto" w:fill="FFFFFF"/>
                              </w:rPr>
                              <w:t xml:space="preserve"> run;</w:t>
                            </w:r>
                          </w:p>
                          <w:p w14:paraId="459E4FCA"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AB7E142" w14:textId="6567E481" w:rsidR="00C575D6"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b/>
                                <w:bCs/>
                                <w:color w:val="000080"/>
                                <w:kern w:val="0"/>
                                <w:sz w:val="16"/>
                                <w:szCs w:val="16"/>
                                <w:shd w:val="clear" w:color="auto" w:fill="FFFFFF"/>
                              </w:rPr>
                              <w:t>%mend</w:t>
                            </w:r>
                            <w:r w:rsidRPr="00ED4543">
                              <w:rPr>
                                <w:rFonts w:ascii="Courier New" w:hAnsi="Courier New" w:cs="Courier New"/>
                                <w:color w:val="000000"/>
                                <w:kern w:val="0"/>
                                <w:sz w:val="16"/>
                                <w:szCs w:val="16"/>
                                <w:shd w:val="clear" w:color="auto" w:fill="FFFFFF"/>
                              </w:rPr>
                              <w:t xml:space="preserve"> GEE_MI;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C6AAC8" id="Text Box 3" o:spid="_x0000_s1034" type="#_x0000_t202" style="width:468pt;height:1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" filled="f" strokeweight=".5pt">
                <v:textbox style="mso-fit-shape-to-text:t">
                  <w:txbxContent>
                    <w:p w14:paraId="2D344D13"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4A7DA6CC"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b/>
                          <w:bCs/>
                          <w:color w:val="000080"/>
                          <w:kern w:val="0"/>
                          <w:sz w:val="16"/>
                          <w:szCs w:val="16"/>
                          <w:shd w:val="clear" w:color="auto" w:fill="FFFFFF"/>
                        </w:rPr>
                        <w:t>%macro</w:t>
                      </w:r>
                      <w:r w:rsidRPr="002D64E7">
                        <w:rPr>
                          <w:rFonts w:ascii="Courier New" w:hAnsi="Courier New" w:cs="Courier New"/>
                          <w:color w:val="000000"/>
                          <w:kern w:val="0"/>
                          <w:sz w:val="16"/>
                          <w:szCs w:val="16"/>
                          <w:shd w:val="clear" w:color="auto" w:fill="FFFFFF"/>
                        </w:rPr>
                        <w:t xml:space="preserve"> GEE_</w:t>
                      </w:r>
                      <w:proofErr w:type="gramStart"/>
                      <w:r w:rsidRPr="002D64E7">
                        <w:rPr>
                          <w:rFonts w:ascii="Courier New" w:hAnsi="Courier New" w:cs="Courier New"/>
                          <w:color w:val="000000"/>
                          <w:kern w:val="0"/>
                          <w:sz w:val="16"/>
                          <w:szCs w:val="16"/>
                          <w:shd w:val="clear" w:color="auto" w:fill="FFFFFF"/>
                        </w:rPr>
                        <w:t>MI(</w:t>
                      </w:r>
                      <w:proofErr w:type="gramEnd"/>
                      <w:r w:rsidRPr="002D64E7">
                        <w:rPr>
                          <w:rFonts w:ascii="Courier New" w:hAnsi="Courier New" w:cs="Courier New"/>
                          <w:color w:val="000000"/>
                          <w:kern w:val="0"/>
                          <w:sz w:val="16"/>
                          <w:szCs w:val="16"/>
                          <w:shd w:val="clear" w:color="auto" w:fill="FFFFFF"/>
                        </w:rPr>
                        <w:t xml:space="preserve">data, strata, </w:t>
                      </w:r>
                      <w:proofErr w:type="spellStart"/>
                      <w:r w:rsidRPr="002D64E7">
                        <w:rPr>
                          <w:rFonts w:ascii="Courier New" w:hAnsi="Courier New" w:cs="Courier New"/>
                          <w:color w:val="000000"/>
                          <w:kern w:val="0"/>
                          <w:sz w:val="16"/>
                          <w:szCs w:val="16"/>
                          <w:shd w:val="clear" w:color="auto" w:fill="FFFFFF"/>
                        </w:rPr>
                        <w:t>psu</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wt</w:t>
                      </w:r>
                      <w:proofErr w:type="spellEnd"/>
                      <w:r w:rsidRPr="002D64E7">
                        <w:rPr>
                          <w:rFonts w:ascii="Courier New" w:hAnsi="Courier New" w:cs="Courier New"/>
                          <w:color w:val="000000"/>
                          <w:kern w:val="0"/>
                          <w:sz w:val="16"/>
                          <w:szCs w:val="16"/>
                          <w:shd w:val="clear" w:color="auto" w:fill="FFFFFF"/>
                        </w:rPr>
                        <w:t xml:space="preserve">, response, </w:t>
                      </w:r>
                      <w:proofErr w:type="spellStart"/>
                      <w:r w:rsidRPr="002D64E7">
                        <w:rPr>
                          <w:rFonts w:ascii="Courier New" w:hAnsi="Courier New" w:cs="Courier New"/>
                          <w:color w:val="000000"/>
                          <w:kern w:val="0"/>
                          <w:sz w:val="16"/>
                          <w:szCs w:val="16"/>
                          <w:shd w:val="clear" w:color="auto" w:fill="FFFFFF"/>
                        </w:rPr>
                        <w:t>covars</w:t>
                      </w:r>
                      <w:proofErr w:type="spellEnd"/>
                      <w:r w:rsidRPr="002D64E7">
                        <w:rPr>
                          <w:rFonts w:ascii="Courier New" w:hAnsi="Courier New" w:cs="Courier New"/>
                          <w:color w:val="000000"/>
                          <w:kern w:val="0"/>
                          <w:sz w:val="16"/>
                          <w:szCs w:val="16"/>
                          <w:shd w:val="clear" w:color="auto" w:fill="FFFFFF"/>
                        </w:rPr>
                        <w:t xml:space="preserve">, class, </w:t>
                      </w:r>
                      <w:proofErr w:type="spellStart"/>
                      <w:r w:rsidRPr="002D64E7">
                        <w:rPr>
                          <w:rFonts w:ascii="Courier New" w:hAnsi="Courier New" w:cs="Courier New"/>
                          <w:color w:val="000000"/>
                          <w:kern w:val="0"/>
                          <w:sz w:val="16"/>
                          <w:szCs w:val="16"/>
                          <w:shd w:val="clear" w:color="auto" w:fill="FFFFFF"/>
                        </w:rPr>
                        <w:t>class_ref</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nimpute</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b/>
                          <w:bCs/>
                          <w:color w:val="008080"/>
                          <w:kern w:val="0"/>
                          <w:sz w:val="16"/>
                          <w:szCs w:val="16"/>
                          <w:shd w:val="clear" w:color="auto" w:fill="FFFFFF"/>
                        </w:rPr>
                        <w:t>10</w:t>
                      </w:r>
                      <w:r w:rsidRPr="002D64E7">
                        <w:rPr>
                          <w:rFonts w:ascii="Courier New" w:hAnsi="Courier New" w:cs="Courier New"/>
                          <w:color w:val="000000"/>
                          <w:kern w:val="0"/>
                          <w:sz w:val="16"/>
                          <w:szCs w:val="16"/>
                          <w:shd w:val="clear" w:color="auto" w:fill="FFFFFF"/>
                        </w:rPr>
                        <w:t>);</w:t>
                      </w:r>
                    </w:p>
                    <w:p w14:paraId="1F97A40F"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5174B23B" w14:textId="0A2DF188"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r w:rsidR="002D64E7" w:rsidRPr="002D64E7">
                        <w:rPr>
                          <w:rFonts w:ascii="Courier New" w:hAnsi="Courier New" w:cs="Courier New"/>
                          <w:color w:val="000000"/>
                          <w:kern w:val="0"/>
                          <w:sz w:val="16"/>
                          <w:szCs w:val="16"/>
                          <w:shd w:val="clear" w:color="auto" w:fill="FFFFFF"/>
                        </w:rPr>
                        <w:tab/>
                      </w:r>
                    </w:p>
                    <w:p w14:paraId="73FFA39A" w14:textId="5BF50C6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p>
                    <w:p w14:paraId="31345125" w14:textId="62E9E52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select </w:t>
                      </w:r>
                      <w:proofErr w:type="gramStart"/>
                      <w:r w:rsidRPr="002D64E7">
                        <w:rPr>
                          <w:rFonts w:ascii="Courier New" w:hAnsi="Courier New" w:cs="Courier New"/>
                          <w:color w:val="000000"/>
                          <w:kern w:val="0"/>
                          <w:sz w:val="16"/>
                          <w:szCs w:val="16"/>
                          <w:shd w:val="clear" w:color="auto" w:fill="FFFFFF"/>
                        </w:rPr>
                        <w:t>count(</w:t>
                      </w:r>
                      <w:proofErr w:type="gramEnd"/>
                      <w:r w:rsidRPr="002D64E7">
                        <w:rPr>
                          <w:rFonts w:ascii="Courier New" w:hAnsi="Courier New" w:cs="Courier New"/>
                          <w:color w:val="000000"/>
                          <w:kern w:val="0"/>
                          <w:sz w:val="16"/>
                          <w:szCs w:val="16"/>
                          <w:shd w:val="clear" w:color="auto" w:fill="FFFFFF"/>
                        </w:rPr>
                        <w:t>distinct &amp;</w:t>
                      </w:r>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 xml:space="preserve">) into: </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trimmed</w:t>
                      </w:r>
                    </w:p>
                    <w:p w14:paraId="58BC92D5" w14:textId="569F5A4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from &amp;</w:t>
                      </w:r>
                      <w:r w:rsidRPr="002D64E7">
                        <w:rPr>
                          <w:rFonts w:ascii="Courier New" w:hAnsi="Courier New" w:cs="Courier New"/>
                          <w:color w:val="008080"/>
                          <w:kern w:val="0"/>
                          <w:sz w:val="16"/>
                          <w:szCs w:val="16"/>
                          <w:shd w:val="clear" w:color="auto" w:fill="FFFFFF"/>
                        </w:rPr>
                        <w:t>data.</w:t>
                      </w:r>
                      <w:r w:rsidR="009F5609">
                        <w:rPr>
                          <w:rFonts w:ascii="Courier New" w:hAnsi="Courier New" w:cs="Courier New"/>
                          <w:color w:val="00808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where &amp;response is not missing;</w:t>
                      </w:r>
                    </w:p>
                    <w:p w14:paraId="325F2F12" w14:textId="167C4E8C"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quit;</w:t>
                      </w:r>
                    </w:p>
                    <w:p w14:paraId="45FE8026" w14:textId="77777777" w:rsidR="008D4269" w:rsidRDefault="008D4269"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p>
                    <w:p w14:paraId="17FCAA86" w14:textId="177D8907"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089D8E4C" w14:textId="5F582919"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j=</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nimpute</w:t>
                      </w:r>
                      <w:proofErr w:type="spellEnd"/>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
                    <w:p w14:paraId="6183A3C2" w14:textId="0ECB8FA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 xml:space="preserve">data </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set &amp;</w:t>
                      </w:r>
                      <w:proofErr w:type="gramStart"/>
                      <w:r w:rsidRPr="002D64E7">
                        <w:rPr>
                          <w:rFonts w:ascii="Courier New" w:hAnsi="Courier New" w:cs="Courier New"/>
                          <w:color w:val="008080"/>
                          <w:kern w:val="0"/>
                          <w:sz w:val="16"/>
                          <w:szCs w:val="16"/>
                          <w:shd w:val="clear" w:color="auto" w:fill="FFFFFF"/>
                        </w:rPr>
                        <w:t>data.</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where=(_imputation_ = &amp;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r w:rsidRPr="002D64E7">
                        <w:rPr>
                          <w:rFonts w:ascii="Courier New" w:hAnsi="Courier New" w:cs="Courier New"/>
                          <w:color w:val="000000"/>
                          <w:kern w:val="0"/>
                          <w:sz w:val="16"/>
                          <w:szCs w:val="16"/>
                          <w:shd w:val="clear" w:color="auto" w:fill="FFFFFF"/>
                        </w:rPr>
                        <w:tab/>
                      </w:r>
                    </w:p>
                    <w:p w14:paraId="122E2724" w14:textId="29398383"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
                    <w:p w14:paraId="0FA04581" w14:textId="3251B5F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0000"/>
                          <w:kern w:val="0"/>
                          <w:sz w:val="16"/>
                          <w:szCs w:val="16"/>
                          <w:shd w:val="clear" w:color="auto" w:fill="FFFFFF"/>
                        </w:rPr>
                        <w:t>n_cats</w:t>
                      </w:r>
                      <w:proofErr w:type="spellEnd"/>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1</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%do</w:t>
                      </w:r>
                      <w:r w:rsidRPr="002D64E7">
                        <w:rPr>
                          <w:rFonts w:ascii="Courier New" w:hAnsi="Courier New" w:cs="Courier New"/>
                          <w:color w:val="000000"/>
                          <w:kern w:val="0"/>
                          <w:sz w:val="16"/>
                          <w:szCs w:val="16"/>
                          <w:shd w:val="clear" w:color="auto" w:fill="FFFFFF"/>
                        </w:rPr>
                        <w:t>;</w:t>
                      </w:r>
                    </w:p>
                    <w:p w14:paraId="4CA22E86" w14:textId="17DEA476"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 </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put</w:t>
                      </w:r>
                      <w:proofErr w:type="gramEnd"/>
                      <w:r w:rsidRPr="002D64E7">
                        <w:rPr>
                          <w:rFonts w:ascii="Courier New" w:hAnsi="Courier New" w:cs="Courier New"/>
                          <w:color w:val="000000"/>
                          <w:kern w:val="0"/>
                          <w:sz w:val="16"/>
                          <w:szCs w:val="16"/>
                          <w:shd w:val="clear" w:color="auto" w:fill="FFFFFF"/>
                        </w:rPr>
                        <w:t xml:space="preserve"> ERROR: Review the response variable before continuing.;</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%abort</w:t>
                      </w:r>
                      <w:r w:rsidRPr="002D64E7">
                        <w:rPr>
                          <w:rFonts w:ascii="Courier New" w:hAnsi="Courier New" w:cs="Courier New"/>
                          <w:color w:val="000000"/>
                          <w:kern w:val="0"/>
                          <w:sz w:val="16"/>
                          <w:szCs w:val="16"/>
                          <w:shd w:val="clear" w:color="auto" w:fill="FFFFFF"/>
                        </w:rPr>
                        <w:t xml:space="preserve"> cancel;</w:t>
                      </w:r>
                    </w:p>
                    <w:p w14:paraId="04DFA2A6" w14:textId="5A20F86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126F7739" w14:textId="3DE6269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w:t>
                      </w:r>
                      <w:proofErr w:type="spellStart"/>
                      <w:r w:rsidRPr="002D64E7">
                        <w:rPr>
                          <w:rFonts w:ascii="Courier New" w:hAnsi="Courier New" w:cs="Courier New"/>
                          <w:color w:val="000000"/>
                          <w:kern w:val="0"/>
                          <w:sz w:val="16"/>
                          <w:szCs w:val="16"/>
                          <w:shd w:val="clear" w:color="auto" w:fill="FFFFFF"/>
                        </w:rPr>
                        <w:t>rlogist</w:t>
                      </w:r>
                      <w:proofErr w:type="spellEnd"/>
                      <w:r w:rsidRPr="002D64E7">
                        <w:rPr>
                          <w:rFonts w:ascii="Courier New" w:hAnsi="Courier New" w:cs="Courier New"/>
                          <w:color w:val="000000"/>
                          <w:kern w:val="0"/>
                          <w:sz w:val="16"/>
                          <w:szCs w:val="16"/>
                          <w:shd w:val="clear" w:color="auto" w:fill="FFFFFF"/>
                        </w:rPr>
                        <w:t>;</w:t>
                      </w:r>
                    </w:p>
                    <w:p w14:paraId="593D9308" w14:textId="416337E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FF"/>
                          <w:kern w:val="0"/>
                          <w:sz w:val="16"/>
                          <w:szCs w:val="16"/>
                          <w:shd w:val="clear" w:color="auto" w:fill="FFFFFF"/>
                        </w:rPr>
                        <w:t>%else</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%if</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n_cats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&gt; </w:t>
                      </w:r>
                      <w:r w:rsidRPr="002D64E7">
                        <w:rPr>
                          <w:rFonts w:ascii="Courier New" w:hAnsi="Courier New" w:cs="Courier New"/>
                          <w:b/>
                          <w:bCs/>
                          <w:color w:val="008080"/>
                          <w:kern w:val="0"/>
                          <w:sz w:val="16"/>
                          <w:szCs w:val="16"/>
                          <w:shd w:val="clear" w:color="auto" w:fill="FFFFFF"/>
                        </w:rPr>
                        <w:t>2</w:t>
                      </w:r>
                      <w:r w:rsidRPr="002D64E7">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FF"/>
                          <w:kern w:val="0"/>
                          <w:sz w:val="16"/>
                          <w:szCs w:val="16"/>
                          <w:shd w:val="clear" w:color="auto" w:fill="FFFFFF"/>
                        </w:rPr>
                        <w:t>%then</w:t>
                      </w:r>
                      <w:r w:rsidRPr="002D64E7">
                        <w:rPr>
                          <w:rFonts w:ascii="Courier New" w:hAnsi="Courier New" w:cs="Courier New"/>
                          <w:color w:val="000000"/>
                          <w:kern w:val="0"/>
                          <w:sz w:val="16"/>
                          <w:szCs w:val="16"/>
                          <w:shd w:val="clear" w:color="auto" w:fill="FFFFFF"/>
                        </w:rPr>
                        <w:t xml:space="preserve"> proc regress;</w:t>
                      </w:r>
                    </w:p>
                    <w:p w14:paraId="2A3E8521" w14:textId="1664C34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data=</w:t>
                      </w:r>
                      <w:proofErr w:type="spellStart"/>
                      <w:r w:rsidRPr="002D64E7">
                        <w:rPr>
                          <w:rFonts w:ascii="Courier New" w:hAnsi="Courier New" w:cs="Courier New"/>
                          <w:color w:val="000000"/>
                          <w:kern w:val="0"/>
                          <w:sz w:val="16"/>
                          <w:szCs w:val="16"/>
                          <w:shd w:val="clear" w:color="auto" w:fill="FFFFFF"/>
                        </w:rPr>
                        <w:t>db</w:t>
                      </w:r>
                      <w:proofErr w:type="spellEnd"/>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r=independent </w:t>
                      </w:r>
                      <w:proofErr w:type="spellStart"/>
                      <w:r w:rsidRPr="002D64E7">
                        <w:rPr>
                          <w:rFonts w:ascii="Courier New" w:hAnsi="Courier New" w:cs="Courier New"/>
                          <w:color w:val="000000"/>
                          <w:kern w:val="0"/>
                          <w:sz w:val="16"/>
                          <w:szCs w:val="16"/>
                          <w:shd w:val="clear" w:color="auto" w:fill="FFFFFF"/>
                        </w:rPr>
                        <w:t>semethod</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zeger</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notsorted</w:t>
                      </w:r>
                      <w:proofErr w:type="spellEnd"/>
                      <w:r w:rsidRPr="002D64E7">
                        <w:rPr>
                          <w:rFonts w:ascii="Courier New" w:hAnsi="Courier New" w:cs="Courier New"/>
                          <w:color w:val="000000"/>
                          <w:kern w:val="0"/>
                          <w:sz w:val="16"/>
                          <w:szCs w:val="16"/>
                          <w:shd w:val="clear" w:color="auto" w:fill="FFFFFF"/>
                        </w:rPr>
                        <w:t>;</w:t>
                      </w:r>
                    </w:p>
                    <w:p w14:paraId="3B861A0E" w14:textId="32A5632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nest &amp;</w:t>
                      </w:r>
                      <w:r w:rsidRPr="002D64E7">
                        <w:rPr>
                          <w:rFonts w:ascii="Courier New" w:hAnsi="Courier New" w:cs="Courier New"/>
                          <w:color w:val="008080"/>
                          <w:kern w:val="0"/>
                          <w:sz w:val="16"/>
                          <w:szCs w:val="16"/>
                          <w:shd w:val="clear" w:color="auto" w:fill="FFFFFF"/>
                        </w:rPr>
                        <w:t>strata.</w:t>
                      </w:r>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psu</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2A2677A" w14:textId="0DD889A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weight &amp;</w:t>
                      </w:r>
                      <w:r w:rsidRPr="002D64E7">
                        <w:rPr>
                          <w:rFonts w:ascii="Courier New" w:hAnsi="Courier New" w:cs="Courier New"/>
                          <w:color w:val="008080"/>
                          <w:kern w:val="0"/>
                          <w:sz w:val="16"/>
                          <w:szCs w:val="16"/>
                          <w:shd w:val="clear" w:color="auto" w:fill="FFFFFF"/>
                        </w:rPr>
                        <w:t>wt.</w:t>
                      </w:r>
                      <w:r w:rsidRPr="002D64E7">
                        <w:rPr>
                          <w:rFonts w:ascii="Courier New" w:hAnsi="Courier New" w:cs="Courier New"/>
                          <w:color w:val="000000"/>
                          <w:kern w:val="0"/>
                          <w:sz w:val="16"/>
                          <w:szCs w:val="16"/>
                          <w:shd w:val="clear" w:color="auto" w:fill="FFFFFF"/>
                        </w:rPr>
                        <w:t>;</w:t>
                      </w:r>
                    </w:p>
                    <w:p w14:paraId="4B68655F" w14:textId="4725D35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class &amp;</w:t>
                      </w:r>
                      <w:r w:rsidRPr="002D64E7">
                        <w:rPr>
                          <w:rFonts w:ascii="Courier New" w:hAnsi="Courier New" w:cs="Courier New"/>
                          <w:color w:val="008080"/>
                          <w:kern w:val="0"/>
                          <w:sz w:val="16"/>
                          <w:szCs w:val="16"/>
                          <w:shd w:val="clear" w:color="auto" w:fill="FFFFFF"/>
                        </w:rPr>
                        <w:t>class.</w:t>
                      </w:r>
                      <w:r w:rsidRPr="002D64E7">
                        <w:rPr>
                          <w:rFonts w:ascii="Courier New" w:hAnsi="Courier New" w:cs="Courier New"/>
                          <w:color w:val="000000"/>
                          <w:kern w:val="0"/>
                          <w:sz w:val="16"/>
                          <w:szCs w:val="16"/>
                          <w:shd w:val="clear" w:color="auto" w:fill="FFFFFF"/>
                        </w:rPr>
                        <w:t>;</w:t>
                      </w:r>
                    </w:p>
                    <w:p w14:paraId="7F05D43C" w14:textId="112A6EC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model &amp;</w:t>
                      </w:r>
                      <w:proofErr w:type="gramStart"/>
                      <w:r w:rsidRPr="002D64E7">
                        <w:rPr>
                          <w:rFonts w:ascii="Courier New" w:hAnsi="Courier New" w:cs="Courier New"/>
                          <w:color w:val="008080"/>
                          <w:kern w:val="0"/>
                          <w:sz w:val="16"/>
                          <w:szCs w:val="16"/>
                          <w:shd w:val="clear" w:color="auto" w:fill="FFFFFF"/>
                        </w:rPr>
                        <w:t>response.</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8080"/>
                          <w:kern w:val="0"/>
                          <w:sz w:val="16"/>
                          <w:szCs w:val="16"/>
                          <w:shd w:val="clear" w:color="auto" w:fill="FFFFFF"/>
                        </w:rPr>
                        <w:t>covars</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1DAC0320" w14:textId="23E79F08"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r>
                      <w:proofErr w:type="spellStart"/>
                      <w:r w:rsidRPr="002D64E7">
                        <w:rPr>
                          <w:rFonts w:ascii="Courier New" w:hAnsi="Courier New" w:cs="Courier New"/>
                          <w:color w:val="000000"/>
                          <w:kern w:val="0"/>
                          <w:sz w:val="16"/>
                          <w:szCs w:val="16"/>
                          <w:shd w:val="clear" w:color="auto" w:fill="FFFFFF"/>
                        </w:rPr>
                        <w:t>reflevel</w:t>
                      </w:r>
                      <w:proofErr w:type="spellEnd"/>
                      <w:r w:rsidRPr="002D64E7">
                        <w:rPr>
                          <w:rFonts w:ascii="Courier New" w:hAnsi="Courier New" w:cs="Courier New"/>
                          <w:color w:val="000000"/>
                          <w:kern w:val="0"/>
                          <w:sz w:val="16"/>
                          <w:szCs w:val="16"/>
                          <w:shd w:val="clear" w:color="auto" w:fill="FFFFFF"/>
                        </w:rPr>
                        <w:t xml:space="preserve"> &amp;</w:t>
                      </w:r>
                      <w:proofErr w:type="spellStart"/>
                      <w:r w:rsidRPr="002D64E7">
                        <w:rPr>
                          <w:rFonts w:ascii="Courier New" w:hAnsi="Courier New" w:cs="Courier New"/>
                          <w:color w:val="008080"/>
                          <w:kern w:val="0"/>
                          <w:sz w:val="16"/>
                          <w:szCs w:val="16"/>
                          <w:shd w:val="clear" w:color="auto" w:fill="FFFFFF"/>
                        </w:rPr>
                        <w:t>class_ref</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6B00A9E1" w14:textId="07CCC33C"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output beta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 xml:space="preserve"> / filename=</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filetype=</w:t>
                      </w:r>
                      <w:proofErr w:type="spellStart"/>
                      <w:r w:rsidRPr="002D64E7">
                        <w:rPr>
                          <w:rFonts w:ascii="Courier New" w:hAnsi="Courier New" w:cs="Courier New"/>
                          <w:color w:val="000000"/>
                          <w:kern w:val="0"/>
                          <w:sz w:val="16"/>
                          <w:szCs w:val="16"/>
                          <w:shd w:val="clear" w:color="auto" w:fill="FFFFFF"/>
                        </w:rPr>
                        <w:t>sas</w:t>
                      </w:r>
                      <w:proofErr w:type="spellEnd"/>
                      <w:r w:rsidRPr="002D64E7">
                        <w:rPr>
                          <w:rFonts w:ascii="Courier New" w:hAnsi="Courier New" w:cs="Courier New"/>
                          <w:color w:val="000000"/>
                          <w:kern w:val="0"/>
                          <w:sz w:val="16"/>
                          <w:szCs w:val="16"/>
                          <w:shd w:val="clear" w:color="auto" w:fill="FFFFFF"/>
                        </w:rPr>
                        <w:t xml:space="preserve"> replace;</w:t>
                      </w:r>
                    </w:p>
                    <w:p w14:paraId="138212FA" w14:textId="071F3079"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001ECC94" w14:textId="7777777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ADBB12B" w14:textId="52934415"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Pr>
                          <w:rFonts w:ascii="Courier New" w:hAnsi="Courier New" w:cs="Courier New"/>
                          <w:color w:val="000000"/>
                          <w:kern w:val="0"/>
                          <w:sz w:val="16"/>
                          <w:szCs w:val="16"/>
                          <w:shd w:val="clear" w:color="auto" w:fill="FFFFFF"/>
                        </w:rPr>
                        <w:t>d</w:t>
                      </w:r>
                      <w:r w:rsidRPr="002D64E7">
                        <w:rPr>
                          <w:rFonts w:ascii="Courier New" w:hAnsi="Courier New" w:cs="Courier New"/>
                          <w:color w:val="000000"/>
                          <w:kern w:val="0"/>
                          <w:sz w:val="16"/>
                          <w:szCs w:val="16"/>
                          <w:shd w:val="clear" w:color="auto" w:fill="FFFFFF"/>
                        </w:rPr>
                        <w:t xml:space="preserve">ata </w:t>
                      </w:r>
                      <w:proofErr w:type="spellStart"/>
                      <w:r w:rsidRPr="002D64E7">
                        <w:rPr>
                          <w:rFonts w:ascii="Courier New" w:hAnsi="Courier New" w:cs="Courier New"/>
                          <w:color w:val="000000"/>
                          <w:kern w:val="0"/>
                          <w:sz w:val="16"/>
                          <w:szCs w:val="16"/>
                          <w:shd w:val="clear" w:color="auto" w:fill="FFFFFF"/>
                        </w:rPr>
                        <w:t>betas_mi_&amp;</w:t>
                      </w:r>
                      <w:proofErr w:type="gramStart"/>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rename=(</w:t>
                      </w:r>
                      <w:r w:rsidRPr="002D64E7">
                        <w:rPr>
                          <w:rFonts w:ascii="Courier New" w:hAnsi="Courier New" w:cs="Courier New"/>
                          <w:color w:val="000000"/>
                          <w:kern w:val="0"/>
                          <w:sz w:val="16"/>
                          <w:szCs w:val="16"/>
                          <w:shd w:val="clear" w:color="auto" w:fill="FFFFFF"/>
                        </w:rPr>
                        <w:t xml:space="preserve">beta=Estimate </w:t>
                      </w:r>
                      <w:proofErr w:type="spellStart"/>
                      <w:r w:rsidRPr="002D64E7">
                        <w:rPr>
                          <w:rFonts w:ascii="Courier New" w:hAnsi="Courier New" w:cs="Courier New"/>
                          <w:color w:val="000000"/>
                          <w:kern w:val="0"/>
                          <w:sz w:val="16"/>
                          <w:szCs w:val="16"/>
                          <w:shd w:val="clear" w:color="auto" w:fill="FFFFFF"/>
                        </w:rPr>
                        <w:t>sebeta</w:t>
                      </w:r>
                      <w:proofErr w:type="spellEnd"/>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StdErr</w:t>
                      </w:r>
                      <w:proofErr w:type="spellEnd"/>
                      <w:r w:rsidRPr="002D64E7">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 xml:space="preserve">; </w:t>
                      </w:r>
                    </w:p>
                    <w:p w14:paraId="49288F78" w14:textId="76A7C75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 xml:space="preserve">set </w:t>
                      </w:r>
                      <w:proofErr w:type="spellStart"/>
                      <w:r w:rsidRPr="002D64E7">
                        <w:rPr>
                          <w:rFonts w:ascii="Courier New" w:hAnsi="Courier New" w:cs="Courier New"/>
                          <w:color w:val="000000"/>
                          <w:kern w:val="0"/>
                          <w:sz w:val="16"/>
                          <w:szCs w:val="16"/>
                          <w:shd w:val="clear" w:color="auto" w:fill="FFFFFF"/>
                        </w:rPr>
                        <w:t>est_mi_&amp;</w:t>
                      </w:r>
                      <w:r w:rsidRPr="002D64E7">
                        <w:rPr>
                          <w:rFonts w:ascii="Courier New" w:hAnsi="Courier New" w:cs="Courier New"/>
                          <w:color w:val="008080"/>
                          <w:kern w:val="0"/>
                          <w:sz w:val="16"/>
                          <w:szCs w:val="16"/>
                          <w:shd w:val="clear" w:color="auto" w:fill="FFFFFF"/>
                        </w:rPr>
                        <w:t>j</w:t>
                      </w:r>
                      <w:proofErr w:type="spellEnd"/>
                      <w:r w:rsidRPr="002D64E7">
                        <w:rPr>
                          <w:rFonts w:ascii="Courier New" w:hAnsi="Courier New" w:cs="Courier New"/>
                          <w:color w:val="008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
                    <w:p w14:paraId="2090CD93" w14:textId="1D9691FF"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r w:rsidRPr="002D64E7">
                        <w:rPr>
                          <w:rFonts w:ascii="Courier New" w:hAnsi="Courier New" w:cs="Courier New"/>
                          <w:color w:val="000000"/>
                          <w:kern w:val="0"/>
                          <w:sz w:val="16"/>
                          <w:szCs w:val="16"/>
                          <w:shd w:val="clear" w:color="auto" w:fill="FFFFFF"/>
                        </w:rPr>
                        <w:tab/>
                        <w:t>_imputation_=&amp;</w:t>
                      </w:r>
                      <w:r w:rsidRPr="002D64E7">
                        <w:rPr>
                          <w:rFonts w:ascii="Courier New" w:hAnsi="Courier New" w:cs="Courier New"/>
                          <w:color w:val="008080"/>
                          <w:kern w:val="0"/>
                          <w:sz w:val="16"/>
                          <w:szCs w:val="16"/>
                          <w:shd w:val="clear" w:color="auto" w:fill="FFFFFF"/>
                        </w:rPr>
                        <w:t>j.</w:t>
                      </w:r>
                      <w:r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Parm = cats(</w:t>
                      </w:r>
                      <w:r w:rsidRPr="002D64E7">
                        <w:rPr>
                          <w:rFonts w:ascii="Courier New" w:hAnsi="Courier New" w:cs="Courier New"/>
                          <w:color w:val="800080"/>
                          <w:kern w:val="0"/>
                          <w:sz w:val="16"/>
                          <w:szCs w:val="16"/>
                          <w:shd w:val="clear" w:color="auto" w:fill="FFFFFF"/>
                        </w:rPr>
                        <w:t>'V_</w:t>
                      </w:r>
                      <w:proofErr w:type="gramStart"/>
                      <w:r w:rsidRPr="002D64E7">
                        <w:rPr>
                          <w:rFonts w:ascii="Courier New" w:hAnsi="Courier New" w:cs="Courier New"/>
                          <w:color w:val="800080"/>
                          <w:kern w:val="0"/>
                          <w:sz w:val="16"/>
                          <w:szCs w:val="16"/>
                          <w:shd w:val="clear" w:color="auto" w:fill="FFFFFF"/>
                        </w:rPr>
                        <w:t>'</w:t>
                      </w:r>
                      <w:r w:rsidRPr="002D64E7">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proofErr w:type="gramEnd"/>
                      <w:r w:rsidRPr="002D64E7">
                        <w:rPr>
                          <w:rFonts w:ascii="Courier New" w:hAnsi="Courier New" w:cs="Courier New"/>
                          <w:color w:val="000000"/>
                          <w:kern w:val="0"/>
                          <w:sz w:val="16"/>
                          <w:szCs w:val="16"/>
                          <w:shd w:val="clear" w:color="auto" w:fill="FFFFFF"/>
                        </w:rPr>
                        <w:t>);</w:t>
                      </w:r>
                    </w:p>
                    <w:p w14:paraId="6E2B4CC0" w14:textId="346BAB32"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t>run;</w:t>
                      </w:r>
                    </w:p>
                    <w:p w14:paraId="0E2C657A" w14:textId="542D7E5F" w:rsidR="002D64E7" w:rsidRDefault="002D64E7"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0AB9CBE9" w14:textId="77777777" w:rsidR="008D4269" w:rsidRPr="002D64E7" w:rsidRDefault="008D4269"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583DB962" w14:textId="540812A6" w:rsidR="002D64E7"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6627FF">
                        <w:rPr>
                          <w:rFonts w:ascii="Courier New" w:hAnsi="Courier New" w:cs="Courier New"/>
                          <w:color w:val="008000"/>
                          <w:kern w:val="0"/>
                          <w:sz w:val="16"/>
                          <w:szCs w:val="16"/>
                          <w:shd w:val="clear" w:color="auto" w:fill="FFFFFF"/>
                        </w:rPr>
                        <w:t xml:space="preserve"> Merge the betas and se across imputation</w:t>
                      </w:r>
                      <w:r w:rsidRPr="00ED4543">
                        <w:rPr>
                          <w:rFonts w:ascii="Courier New" w:hAnsi="Courier New" w:cs="Courier New"/>
                          <w:color w:val="008000"/>
                          <w:kern w:val="0"/>
                          <w:sz w:val="16"/>
                          <w:szCs w:val="16"/>
                          <w:shd w:val="clear" w:color="auto" w:fill="FFFFFF"/>
                        </w:rPr>
                        <w:t>;</w:t>
                      </w:r>
                    </w:p>
                    <w:p w14:paraId="5847C848" w14:textId="04B0BC03" w:rsid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C62ED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r w:rsidRPr="002D64E7">
                        <w:rPr>
                          <w:rFonts w:ascii="Courier New" w:hAnsi="Courier New" w:cs="Courier New"/>
                          <w:color w:val="000000"/>
                          <w:kern w:val="0"/>
                          <w:sz w:val="16"/>
                          <w:szCs w:val="16"/>
                          <w:shd w:val="clear" w:color="auto" w:fill="FFFFFF"/>
                        </w:rPr>
                        <w:t>betas_mi</w:t>
                      </w:r>
                      <w:proofErr w:type="spellEnd"/>
                      <w:proofErr w:type="gramStart"/>
                      <w:r w:rsidRPr="002D64E7">
                        <w:rPr>
                          <w:rFonts w:ascii="Courier New" w:hAnsi="Courier New" w:cs="Courier New"/>
                          <w:color w:val="000000"/>
                          <w:kern w:val="0"/>
                          <w:sz w:val="16"/>
                          <w:szCs w:val="16"/>
                          <w:shd w:val="clear" w:color="auto" w:fill="FFFFFF"/>
                        </w:rPr>
                        <w:t>_:;</w:t>
                      </w:r>
                      <w:proofErr w:type="gramEnd"/>
                      <w:r w:rsidR="00C62ED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636FBB90" w14:textId="2EB067A7"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w:t>
                      </w:r>
                      <w:proofErr w:type="spellStart"/>
                      <w:r w:rsidRPr="002D64E7">
                        <w:rPr>
                          <w:rFonts w:ascii="Courier New" w:hAnsi="Courier New" w:cs="Courier New"/>
                          <w:color w:val="000000"/>
                          <w:kern w:val="0"/>
                          <w:sz w:val="16"/>
                          <w:szCs w:val="16"/>
                          <w:shd w:val="clear" w:color="auto" w:fill="FFFFFF"/>
                        </w:rPr>
                        <w:t>sql</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noprint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select max(</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proofErr w:type="gramStart"/>
                      <w:r w:rsidRPr="002D64E7">
                        <w:rPr>
                          <w:rFonts w:ascii="Courier New" w:hAnsi="Courier New" w:cs="Courier New"/>
                          <w:color w:val="000000"/>
                          <w:kern w:val="0"/>
                          <w:sz w:val="16"/>
                          <w:szCs w:val="16"/>
                          <w:shd w:val="clear" w:color="auto" w:fill="FFFFFF"/>
                        </w:rPr>
                        <w:t>into:maxrhs</w:t>
                      </w:r>
                      <w:proofErr w:type="spellEnd"/>
                      <w:proofErr w:type="gramEnd"/>
                      <w:r w:rsidRPr="002D64E7">
                        <w:rPr>
                          <w:rFonts w:ascii="Courier New" w:hAnsi="Courier New" w:cs="Courier New"/>
                          <w:color w:val="000000"/>
                          <w:kern w:val="0"/>
                          <w:sz w:val="16"/>
                          <w:szCs w:val="16"/>
                          <w:shd w:val="clear" w:color="auto" w:fill="FFFFFF"/>
                        </w:rPr>
                        <w:t xml:space="preserve"> from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quit;</w:t>
                      </w:r>
                    </w:p>
                    <w:p w14:paraId="0CC9576C" w14:textId="40854F1B"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w:t>
                      </w:r>
                    </w:p>
                    <w:p w14:paraId="232B7937" w14:textId="746DAAB1"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FF"/>
                          <w:kern w:val="0"/>
                          <w:sz w:val="16"/>
                          <w:szCs w:val="16"/>
                          <w:shd w:val="clear" w:color="auto" w:fill="FFFFFF"/>
                        </w:rPr>
                        <w:t>%</w:t>
                      </w:r>
                      <w:proofErr w:type="gramStart"/>
                      <w:r w:rsidR="002D64E7" w:rsidRPr="002D64E7">
                        <w:rPr>
                          <w:rFonts w:ascii="Courier New" w:hAnsi="Courier New" w:cs="Courier New"/>
                          <w:color w:val="0000FF"/>
                          <w:kern w:val="0"/>
                          <w:sz w:val="16"/>
                          <w:szCs w:val="16"/>
                          <w:shd w:val="clear" w:color="auto" w:fill="FFFFFF"/>
                        </w:rPr>
                        <w:t>do</w:t>
                      </w:r>
                      <w:proofErr w:type="gramEnd"/>
                      <w:r w:rsidR="002D64E7" w:rsidRPr="002D64E7">
                        <w:rPr>
                          <w:rFonts w:ascii="Courier New" w:hAnsi="Courier New" w:cs="Courier New"/>
                          <w:color w:val="000000"/>
                          <w:kern w:val="0"/>
                          <w:sz w:val="16"/>
                          <w:szCs w:val="16"/>
                          <w:shd w:val="clear" w:color="auto" w:fill="FFFFFF"/>
                        </w:rPr>
                        <w:t xml:space="preserve"> </w:t>
                      </w:r>
                      <w:proofErr w:type="spellStart"/>
                      <w:r w:rsidR="002D64E7" w:rsidRPr="002D64E7">
                        <w:rPr>
                          <w:rFonts w:ascii="Courier New" w:hAnsi="Courier New" w:cs="Courier New"/>
                          <w:color w:val="000000"/>
                          <w:kern w:val="0"/>
                          <w:sz w:val="16"/>
                          <w:szCs w:val="16"/>
                          <w:shd w:val="clear" w:color="auto" w:fill="FFFFFF"/>
                        </w:rPr>
                        <w:t>i</w:t>
                      </w:r>
                      <w:proofErr w:type="spellEnd"/>
                      <w:r w:rsidR="002D64E7" w:rsidRPr="002D64E7">
                        <w:rPr>
                          <w:rFonts w:ascii="Courier New" w:hAnsi="Courier New" w:cs="Courier New"/>
                          <w:color w:val="000000"/>
                          <w:kern w:val="0"/>
                          <w:sz w:val="16"/>
                          <w:szCs w:val="16"/>
                          <w:shd w:val="clear" w:color="auto" w:fill="FFFFFF"/>
                        </w:rPr>
                        <w:t>=</w:t>
                      </w:r>
                      <w:r w:rsidR="002D64E7" w:rsidRPr="002D64E7">
                        <w:rPr>
                          <w:rFonts w:ascii="Courier New" w:hAnsi="Courier New" w:cs="Courier New"/>
                          <w:b/>
                          <w:bCs/>
                          <w:color w:val="008080"/>
                          <w:kern w:val="0"/>
                          <w:sz w:val="16"/>
                          <w:szCs w:val="16"/>
                          <w:shd w:val="clear" w:color="auto" w:fill="FFFFFF"/>
                        </w:rPr>
                        <w:t>1</w:t>
                      </w:r>
                      <w:r w:rsidR="002D64E7" w:rsidRPr="002D64E7">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FF"/>
                          <w:kern w:val="0"/>
                          <w:sz w:val="16"/>
                          <w:szCs w:val="16"/>
                          <w:shd w:val="clear" w:color="auto" w:fill="FFFFFF"/>
                        </w:rPr>
                        <w:t>%to</w:t>
                      </w:r>
                      <w:r w:rsidR="002D64E7" w:rsidRPr="002D64E7">
                        <w:rPr>
                          <w:rFonts w:ascii="Courier New" w:hAnsi="Courier New" w:cs="Courier New"/>
                          <w:color w:val="000000"/>
                          <w:kern w:val="0"/>
                          <w:sz w:val="16"/>
                          <w:szCs w:val="16"/>
                          <w:shd w:val="clear" w:color="auto" w:fill="FFFFFF"/>
                        </w:rPr>
                        <w:t xml:space="preserve"> &amp;</w:t>
                      </w:r>
                      <w:proofErr w:type="spellStart"/>
                      <w:r w:rsidR="002D64E7" w:rsidRPr="002D64E7">
                        <w:rPr>
                          <w:rFonts w:ascii="Courier New" w:hAnsi="Courier New" w:cs="Courier New"/>
                          <w:color w:val="008080"/>
                          <w:kern w:val="0"/>
                          <w:sz w:val="16"/>
                          <w:szCs w:val="16"/>
                          <w:shd w:val="clear" w:color="auto" w:fill="FFFFFF"/>
                        </w:rPr>
                        <w:t>maxrhs</w:t>
                      </w:r>
                      <w:proofErr w:type="spellEnd"/>
                      <w:r w:rsidR="002D64E7" w:rsidRPr="002D64E7">
                        <w:rPr>
                          <w:rFonts w:ascii="Courier New" w:hAnsi="Courier New" w:cs="Courier New"/>
                          <w:color w:val="008080"/>
                          <w:kern w:val="0"/>
                          <w:sz w:val="16"/>
                          <w:szCs w:val="16"/>
                          <w:shd w:val="clear" w:color="auto" w:fill="FFFFFF"/>
                        </w:rPr>
                        <w:t>.</w:t>
                      </w:r>
                      <w:r w:rsidR="002D64E7" w:rsidRPr="002D64E7">
                        <w:rPr>
                          <w:rFonts w:ascii="Courier New" w:hAnsi="Courier New" w:cs="Courier New"/>
                          <w:color w:val="000000"/>
                          <w:kern w:val="0"/>
                          <w:sz w:val="16"/>
                          <w:szCs w:val="16"/>
                          <w:shd w:val="clear" w:color="auto" w:fill="FFFFFF"/>
                        </w:rPr>
                        <w:t>;</w:t>
                      </w:r>
                    </w:p>
                    <w:p w14:paraId="55D6088C" w14:textId="2E3A4EE0" w:rsidR="002D64E7" w:rsidRPr="002D64E7" w:rsidRDefault="002D64E7" w:rsidP="00C62ED3">
                      <w:pPr>
                        <w:autoSpaceDE w:val="0"/>
                        <w:autoSpaceDN w:val="0"/>
                        <w:adjustRightInd w:val="0"/>
                        <w:spacing w:after="0" w:line="240" w:lineRule="auto"/>
                        <w:ind w:left="720"/>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w:t>
                      </w:r>
                      <w:proofErr w:type="gramStart"/>
                      <w:r w:rsidRPr="002D64E7">
                        <w:rPr>
                          <w:rFonts w:ascii="Courier New" w:hAnsi="Courier New" w:cs="Courier New"/>
                          <w:color w:val="0000FF"/>
                          <w:kern w:val="0"/>
                          <w:sz w:val="16"/>
                          <w:szCs w:val="16"/>
                          <w:shd w:val="clear" w:color="auto" w:fill="FFFFFF"/>
                        </w:rPr>
                        <w:t>let</w:t>
                      </w:r>
                      <w:proofErr w:type="gram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=&amp;</w:t>
                      </w:r>
                      <w:proofErr w:type="spellStart"/>
                      <w:r w:rsidRPr="002D64E7">
                        <w:rPr>
                          <w:rFonts w:ascii="Courier New" w:hAnsi="Courier New" w:cs="Courier New"/>
                          <w:color w:val="000000"/>
                          <w:kern w:val="0"/>
                          <w:sz w:val="16"/>
                          <w:szCs w:val="16"/>
                          <w:shd w:val="clear" w:color="auto" w:fill="FFFFFF"/>
                        </w:rPr>
                        <w:t>vlist</w:t>
                      </w:r>
                      <w:proofErr w:type="spellEnd"/>
                      <w:r w:rsidRPr="002D64E7">
                        <w:rPr>
                          <w:rFonts w:ascii="Courier New" w:hAnsi="Courier New" w:cs="Courier New"/>
                          <w:color w:val="000000"/>
                          <w:kern w:val="0"/>
                          <w:sz w:val="16"/>
                          <w:szCs w:val="16"/>
                          <w:shd w:val="clear" w:color="auto" w:fill="FFFFFF"/>
                        </w:rPr>
                        <w:t>. V_&amp;</w:t>
                      </w:r>
                      <w:proofErr w:type="spellStart"/>
                      <w:r w:rsidRPr="002D64E7">
                        <w:rPr>
                          <w:rFonts w:ascii="Courier New" w:hAnsi="Courier New" w:cs="Courier New"/>
                          <w:color w:val="000000"/>
                          <w:kern w:val="0"/>
                          <w:sz w:val="16"/>
                          <w:szCs w:val="16"/>
                          <w:shd w:val="clear" w:color="auto" w:fill="FFFFFF"/>
                        </w:rPr>
                        <w:t>i</w:t>
                      </w:r>
                      <w:proofErr w:type="spellEnd"/>
                      <w:r w:rsidRPr="002D64E7">
                        <w:rPr>
                          <w:rFonts w:ascii="Courier New" w:hAnsi="Courier New" w:cs="Courier New"/>
                          <w:color w:val="000000"/>
                          <w:kern w:val="0"/>
                          <w:sz w:val="16"/>
                          <w:szCs w:val="16"/>
                          <w:shd w:val="clear" w:color="auto" w:fill="FFFFFF"/>
                        </w:rPr>
                        <w:t>.;</w:t>
                      </w:r>
                    </w:p>
                    <w:p w14:paraId="5F5C13FD" w14:textId="7AC1B8F0"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FF"/>
                          <w:kern w:val="0"/>
                          <w:sz w:val="16"/>
                          <w:szCs w:val="16"/>
                          <w:shd w:val="clear" w:color="auto" w:fill="FFFFFF"/>
                        </w:rPr>
                        <w:t>%end</w:t>
                      </w:r>
                      <w:r w:rsidRPr="002D64E7">
                        <w:rPr>
                          <w:rFonts w:ascii="Courier New" w:hAnsi="Courier New" w:cs="Courier New"/>
                          <w:color w:val="000000"/>
                          <w:kern w:val="0"/>
                          <w:sz w:val="16"/>
                          <w:szCs w:val="16"/>
                          <w:shd w:val="clear" w:color="auto" w:fill="FFFFFF"/>
                        </w:rPr>
                        <w:t>;</w:t>
                      </w:r>
                    </w:p>
                    <w:p w14:paraId="46F68804" w14:textId="63BEDFDD"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data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set </w:t>
                      </w:r>
                      <w:proofErr w:type="spellStart"/>
                      <w:proofErr w:type="gramStart"/>
                      <w:r w:rsidRPr="002D64E7">
                        <w:rPr>
                          <w:rFonts w:ascii="Courier New" w:hAnsi="Courier New" w:cs="Courier New"/>
                          <w:color w:val="000000"/>
                          <w:kern w:val="0"/>
                          <w:sz w:val="16"/>
                          <w:szCs w:val="16"/>
                          <w:shd w:val="clear" w:color="auto" w:fill="FFFFFF"/>
                        </w:rPr>
                        <w:t>outparms</w:t>
                      </w:r>
                      <w:proofErr w:type="spellEnd"/>
                      <w:r w:rsidR="007A2EF5">
                        <w:rPr>
                          <w:rFonts w:ascii="Courier New" w:hAnsi="Courier New" w:cs="Courier New"/>
                          <w:color w:val="000000"/>
                          <w:kern w:val="0"/>
                          <w:sz w:val="16"/>
                          <w:szCs w:val="16"/>
                          <w:shd w:val="clear" w:color="auto" w:fill="FFFFFF"/>
                        </w:rPr>
                        <w:t>(</w:t>
                      </w:r>
                      <w:proofErr w:type="gramEnd"/>
                      <w:r w:rsidRPr="002D64E7">
                        <w:rPr>
                          <w:rFonts w:ascii="Courier New" w:hAnsi="Courier New" w:cs="Courier New"/>
                          <w:color w:val="000000"/>
                          <w:kern w:val="0"/>
                          <w:sz w:val="16"/>
                          <w:szCs w:val="16"/>
                          <w:shd w:val="clear" w:color="auto" w:fill="FFFFFF"/>
                        </w:rPr>
                        <w:t>drop</w:t>
                      </w:r>
                      <w:r w:rsidR="007A2EF5">
                        <w:rPr>
                          <w:rFonts w:ascii="Courier New" w:hAnsi="Courier New" w:cs="Courier New"/>
                          <w:color w:val="000000"/>
                          <w:kern w:val="0"/>
                          <w:sz w:val="16"/>
                          <w:szCs w:val="16"/>
                          <w:shd w:val="clear" w:color="auto" w:fill="FFFFFF"/>
                        </w:rPr>
                        <w:t>=</w:t>
                      </w:r>
                      <w:proofErr w:type="spellStart"/>
                      <w:r w:rsidRPr="002D64E7">
                        <w:rPr>
                          <w:rFonts w:ascii="Courier New" w:hAnsi="Courier New" w:cs="Courier New"/>
                          <w:color w:val="000000"/>
                          <w:kern w:val="0"/>
                          <w:sz w:val="16"/>
                          <w:szCs w:val="16"/>
                          <w:shd w:val="clear" w:color="auto" w:fill="FFFFFF"/>
                        </w:rPr>
                        <w:t>modelrhs</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procnum</w:t>
                      </w:r>
                      <w:proofErr w:type="spellEnd"/>
                      <w:r w:rsidRPr="002D64E7">
                        <w:rPr>
                          <w:rFonts w:ascii="Courier New" w:hAnsi="Courier New" w:cs="Courier New"/>
                          <w:color w:val="000000"/>
                          <w:kern w:val="0"/>
                          <w:sz w:val="16"/>
                          <w:szCs w:val="16"/>
                          <w:shd w:val="clear" w:color="auto" w:fill="FFFFFF"/>
                        </w:rPr>
                        <w:t xml:space="preserve"> </w:t>
                      </w:r>
                      <w:proofErr w:type="spellStart"/>
                      <w:r w:rsidRPr="002D64E7">
                        <w:rPr>
                          <w:rFonts w:ascii="Courier New" w:hAnsi="Courier New" w:cs="Courier New"/>
                          <w:color w:val="000000"/>
                          <w:kern w:val="0"/>
                          <w:sz w:val="16"/>
                          <w:szCs w:val="16"/>
                          <w:shd w:val="clear" w:color="auto" w:fill="FFFFFF"/>
                        </w:rPr>
                        <w:t>modelno</w:t>
                      </w:r>
                      <w:proofErr w:type="spellEnd"/>
                      <w:r w:rsidR="007A2EF5">
                        <w:rPr>
                          <w:rFonts w:ascii="Courier New" w:hAnsi="Courier New" w:cs="Courier New"/>
                          <w:color w:val="000000"/>
                          <w:kern w:val="0"/>
                          <w:sz w:val="16"/>
                          <w:szCs w:val="16"/>
                          <w:shd w:val="clear" w:color="auto" w:fill="FFFFFF"/>
                        </w:rPr>
                        <w:t>)</w:t>
                      </w:r>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run;</w:t>
                      </w:r>
                    </w:p>
                    <w:p w14:paraId="6246A08B" w14:textId="6D1CE960" w:rsidR="002D64E7" w:rsidRPr="002D64E7"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p</w:t>
                      </w:r>
                      <w:r w:rsidR="002D64E7" w:rsidRPr="002D64E7">
                        <w:rPr>
                          <w:rFonts w:ascii="Courier New" w:hAnsi="Courier New" w:cs="Courier New"/>
                          <w:color w:val="000000"/>
                          <w:kern w:val="0"/>
                          <w:sz w:val="16"/>
                          <w:szCs w:val="16"/>
                          <w:shd w:val="clear" w:color="auto" w:fill="FFFFFF"/>
                        </w:rPr>
                        <w:t>roc sort data=</w:t>
                      </w:r>
                      <w:proofErr w:type="spellStart"/>
                      <w:r w:rsidR="002D64E7" w:rsidRPr="002D64E7">
                        <w:rPr>
                          <w:rFonts w:ascii="Courier New" w:hAnsi="Courier New" w:cs="Courier New"/>
                          <w:color w:val="000000"/>
                          <w:kern w:val="0"/>
                          <w:sz w:val="16"/>
                          <w:szCs w:val="16"/>
                          <w:shd w:val="clear" w:color="auto" w:fill="FFFFFF"/>
                        </w:rPr>
                        <w:t>outparms</w:t>
                      </w:r>
                      <w:proofErr w:type="spellEnd"/>
                      <w:r w:rsidR="002D64E7" w:rsidRPr="002D64E7">
                        <w:rPr>
                          <w:rFonts w:ascii="Courier New" w:hAnsi="Courier New" w:cs="Courier New"/>
                          <w:color w:val="000000"/>
                          <w:kern w:val="0"/>
                          <w:sz w:val="16"/>
                          <w:szCs w:val="16"/>
                          <w:shd w:val="clear" w:color="auto" w:fill="FFFFFF"/>
                        </w:rPr>
                        <w:t>;</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by _imputation_;</w:t>
                      </w:r>
                      <w:r>
                        <w:rPr>
                          <w:rFonts w:ascii="Courier New" w:hAnsi="Courier New" w:cs="Courier New"/>
                          <w:color w:val="000000"/>
                          <w:kern w:val="0"/>
                          <w:sz w:val="16"/>
                          <w:szCs w:val="16"/>
                          <w:shd w:val="clear" w:color="auto" w:fill="FFFFFF"/>
                        </w:rPr>
                        <w:t xml:space="preserve"> </w:t>
                      </w:r>
                      <w:r w:rsidR="002D64E7" w:rsidRPr="002D64E7">
                        <w:rPr>
                          <w:rFonts w:ascii="Courier New" w:hAnsi="Courier New" w:cs="Courier New"/>
                          <w:color w:val="000000"/>
                          <w:kern w:val="0"/>
                          <w:sz w:val="16"/>
                          <w:szCs w:val="16"/>
                          <w:shd w:val="clear" w:color="auto" w:fill="FFFFFF"/>
                        </w:rPr>
                        <w:t>run;</w:t>
                      </w:r>
                    </w:p>
                    <w:p w14:paraId="4A89EC3B" w14:textId="77777777"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F810113" w14:textId="0ABF99F5" w:rsidR="00951E6A" w:rsidRPr="00951E6A" w:rsidRDefault="00951E6A"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xml:space="preserve">* </w:t>
                      </w:r>
                      <w:r w:rsidR="00DB4687">
                        <w:rPr>
                          <w:rFonts w:ascii="Courier New" w:hAnsi="Courier New" w:cs="Courier New"/>
                          <w:color w:val="008000"/>
                          <w:kern w:val="0"/>
                          <w:sz w:val="16"/>
                          <w:szCs w:val="16"/>
                          <w:shd w:val="clear" w:color="auto" w:fill="FFFFFF"/>
                        </w:rPr>
                        <w:t>Combine estimates using Rubin’s rules</w:t>
                      </w:r>
                      <w:r w:rsidRPr="00ED4543">
                        <w:rPr>
                          <w:rFonts w:ascii="Courier New" w:hAnsi="Courier New" w:cs="Courier New"/>
                          <w:color w:val="008000"/>
                          <w:kern w:val="0"/>
                          <w:sz w:val="16"/>
                          <w:szCs w:val="16"/>
                          <w:shd w:val="clear" w:color="auto" w:fill="FFFFFF"/>
                        </w:rPr>
                        <w:t>;</w:t>
                      </w:r>
                    </w:p>
                    <w:p w14:paraId="0A471670" w14:textId="0932077B" w:rsidR="00ED4543"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w:t>
                      </w:r>
                      <w:proofErr w:type="spellStart"/>
                      <w:r w:rsidRPr="00ED4543">
                        <w:rPr>
                          <w:rFonts w:ascii="Courier New" w:hAnsi="Courier New" w:cs="Courier New"/>
                          <w:color w:val="000000"/>
                          <w:kern w:val="0"/>
                          <w:sz w:val="16"/>
                          <w:szCs w:val="16"/>
                          <w:shd w:val="clear" w:color="auto" w:fill="FFFFFF"/>
                        </w:rPr>
                        <w:t>mianalyze</w:t>
                      </w:r>
                      <w:proofErr w:type="spellEnd"/>
                      <w:r w:rsidRPr="00ED4543">
                        <w:rPr>
                          <w:rFonts w:ascii="Courier New" w:hAnsi="Courier New" w:cs="Courier New"/>
                          <w:color w:val="000000"/>
                          <w:kern w:val="0"/>
                          <w:sz w:val="16"/>
                          <w:szCs w:val="16"/>
                          <w:shd w:val="clear" w:color="auto" w:fill="FFFFFF"/>
                        </w:rPr>
                        <w:t xml:space="preserve"> parms=</w:t>
                      </w:r>
                      <w:proofErr w:type="spellStart"/>
                      <w:r w:rsidRPr="00ED4543">
                        <w:rPr>
                          <w:rFonts w:ascii="Courier New" w:hAnsi="Courier New" w:cs="Courier New"/>
                          <w:color w:val="000000"/>
                          <w:kern w:val="0"/>
                          <w:sz w:val="16"/>
                          <w:szCs w:val="16"/>
                          <w:shd w:val="clear" w:color="auto" w:fill="FFFFFF"/>
                        </w:rPr>
                        <w:t>outparms</w:t>
                      </w:r>
                      <w:proofErr w:type="spellEnd"/>
                      <w:r w:rsidRPr="00ED4543">
                        <w:rPr>
                          <w:rFonts w:ascii="Courier New" w:hAnsi="Courier New" w:cs="Courier New"/>
                          <w:color w:val="000000"/>
                          <w:kern w:val="0"/>
                          <w:sz w:val="16"/>
                          <w:szCs w:val="16"/>
                          <w:shd w:val="clear" w:color="auto" w:fill="FFFFFF"/>
                        </w:rPr>
                        <w:t>;</w:t>
                      </w:r>
                      <w:r w:rsidR="00ED4543" w:rsidRPr="00ED4543">
                        <w:rPr>
                          <w:rFonts w:ascii="Courier New" w:hAnsi="Courier New" w:cs="Courier New"/>
                          <w:color w:val="000000"/>
                          <w:kern w:val="0"/>
                          <w:sz w:val="16"/>
                          <w:szCs w:val="16"/>
                          <w:shd w:val="clear" w:color="auto" w:fill="FFFFFF"/>
                        </w:rPr>
                        <w:t xml:space="preserve"> </w:t>
                      </w:r>
                    </w:p>
                    <w:p w14:paraId="30E4742F" w14:textId="76CF3952" w:rsidR="002D64E7" w:rsidRPr="00ED4543" w:rsidRDefault="00ED4543" w:rsidP="00ED4543">
                      <w:pPr>
                        <w:autoSpaceDE w:val="0"/>
                        <w:autoSpaceDN w:val="0"/>
                        <w:adjustRightInd w:val="0"/>
                        <w:spacing w:after="0" w:line="240" w:lineRule="auto"/>
                        <w:rPr>
                          <w:rFonts w:ascii="Courier New" w:hAnsi="Courier New" w:cs="Courier New"/>
                          <w:color w:val="000000"/>
                          <w:kern w:val="0"/>
                          <w:sz w:val="16"/>
                          <w:szCs w:val="16"/>
                          <w:shd w:val="clear" w:color="auto" w:fill="FFFFFF"/>
                        </w:rPr>
                      </w:pPr>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modeleffects</w:t>
                      </w:r>
                      <w:proofErr w:type="spellEnd"/>
                      <w:r w:rsidR="002D64E7" w:rsidRPr="00ED4543">
                        <w:rPr>
                          <w:rFonts w:ascii="Courier New" w:hAnsi="Courier New" w:cs="Courier New"/>
                          <w:color w:val="000000"/>
                          <w:kern w:val="0"/>
                          <w:sz w:val="16"/>
                          <w:szCs w:val="16"/>
                          <w:shd w:val="clear" w:color="auto" w:fill="FFFFFF"/>
                        </w:rPr>
                        <w:t xml:space="preserve"> &amp;</w:t>
                      </w:r>
                      <w:proofErr w:type="spellStart"/>
                      <w:r w:rsidR="002D64E7" w:rsidRPr="00ED4543">
                        <w:rPr>
                          <w:rFonts w:ascii="Courier New" w:hAnsi="Courier New" w:cs="Courier New"/>
                          <w:color w:val="008080"/>
                          <w:kern w:val="0"/>
                          <w:sz w:val="16"/>
                          <w:szCs w:val="16"/>
                          <w:shd w:val="clear" w:color="auto" w:fill="FFFFFF"/>
                        </w:rPr>
                        <w:t>vlist</w:t>
                      </w:r>
                      <w:proofErr w:type="spellEnd"/>
                      <w:r w:rsidR="002D64E7" w:rsidRPr="00ED4543">
                        <w:rPr>
                          <w:rFonts w:ascii="Courier New" w:hAnsi="Courier New" w:cs="Courier New"/>
                          <w:color w:val="008080"/>
                          <w:kern w:val="0"/>
                          <w:sz w:val="16"/>
                          <w:szCs w:val="16"/>
                          <w:shd w:val="clear" w:color="auto" w:fill="FFFFFF"/>
                        </w:rPr>
                        <w:t>.</w:t>
                      </w:r>
                      <w:r w:rsidR="002D64E7" w:rsidRPr="00ED4543">
                        <w:rPr>
                          <w:rFonts w:ascii="Courier New" w:hAnsi="Courier New" w:cs="Courier New"/>
                          <w:color w:val="000000"/>
                          <w:kern w:val="0"/>
                          <w:sz w:val="16"/>
                          <w:szCs w:val="16"/>
                          <w:shd w:val="clear" w:color="auto" w:fill="FFFFFF"/>
                        </w:rPr>
                        <w:t>;</w:t>
                      </w:r>
                    </w:p>
                    <w:p w14:paraId="7E4D6A4A" w14:textId="6C5F5561" w:rsidR="002D64E7" w:rsidRPr="00ED4543" w:rsidRDefault="00ED4543"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ods</w:t>
                      </w:r>
                      <w:proofErr w:type="spellEnd"/>
                      <w:r w:rsidR="002D64E7" w:rsidRPr="00ED4543">
                        <w:rPr>
                          <w:rFonts w:ascii="Courier New" w:hAnsi="Courier New" w:cs="Courier New"/>
                          <w:color w:val="000000"/>
                          <w:kern w:val="0"/>
                          <w:sz w:val="16"/>
                          <w:szCs w:val="16"/>
                          <w:shd w:val="clear" w:color="auto" w:fill="FFFFFF"/>
                        </w:rPr>
                        <w:t xml:space="preserve"> output </w:t>
                      </w:r>
                      <w:proofErr w:type="spellStart"/>
                      <w:r w:rsidR="002D64E7" w:rsidRPr="00ED4543">
                        <w:rPr>
                          <w:rFonts w:ascii="Courier New" w:hAnsi="Courier New" w:cs="Courier New"/>
                          <w:color w:val="000000"/>
                          <w:kern w:val="0"/>
                          <w:sz w:val="16"/>
                          <w:szCs w:val="16"/>
                          <w:shd w:val="clear" w:color="auto" w:fill="FFFFFF"/>
                        </w:rPr>
                        <w:t>ParameterEstimates</w:t>
                      </w:r>
                      <w:proofErr w:type="spellEnd"/>
                      <w:r w:rsidR="002D64E7" w:rsidRPr="00ED4543">
                        <w:rPr>
                          <w:rFonts w:ascii="Courier New" w:hAnsi="Courier New" w:cs="Courier New"/>
                          <w:color w:val="000000"/>
                          <w:kern w:val="0"/>
                          <w:sz w:val="16"/>
                          <w:szCs w:val="16"/>
                          <w:shd w:val="clear" w:color="auto" w:fill="FFFFFF"/>
                        </w:rPr>
                        <w:t>=</w:t>
                      </w:r>
                      <w:proofErr w:type="spellStart"/>
                      <w:r w:rsidR="002D64E7" w:rsidRPr="00ED4543">
                        <w:rPr>
                          <w:rFonts w:ascii="Courier New" w:hAnsi="Courier New" w:cs="Courier New"/>
                          <w:color w:val="000000"/>
                          <w:kern w:val="0"/>
                          <w:sz w:val="16"/>
                          <w:szCs w:val="16"/>
                          <w:shd w:val="clear" w:color="auto" w:fill="FFFFFF"/>
                        </w:rPr>
                        <w:t>betas_</w:t>
                      </w:r>
                      <w:proofErr w:type="gramStart"/>
                      <w:r w:rsidR="002D64E7" w:rsidRPr="00ED4543">
                        <w:rPr>
                          <w:rFonts w:ascii="Courier New" w:hAnsi="Courier New" w:cs="Courier New"/>
                          <w:color w:val="000000"/>
                          <w:kern w:val="0"/>
                          <w:sz w:val="16"/>
                          <w:szCs w:val="16"/>
                          <w:shd w:val="clear" w:color="auto" w:fill="FFFFFF"/>
                        </w:rPr>
                        <w:t>mi</w:t>
                      </w:r>
                      <w:proofErr w:type="spellEnd"/>
                      <w:r w:rsidR="002D64E7" w:rsidRPr="00ED4543">
                        <w:rPr>
                          <w:rFonts w:ascii="Courier New" w:hAnsi="Courier New" w:cs="Courier New"/>
                          <w:color w:val="000000"/>
                          <w:kern w:val="0"/>
                          <w:sz w:val="16"/>
                          <w:szCs w:val="16"/>
                          <w:shd w:val="clear" w:color="auto" w:fill="FFFFFF"/>
                        </w:rPr>
                        <w:t>(</w:t>
                      </w:r>
                      <w:proofErr w:type="gramEnd"/>
                      <w:r w:rsidR="002D64E7" w:rsidRPr="00ED4543">
                        <w:rPr>
                          <w:rFonts w:ascii="Courier New" w:hAnsi="Courier New" w:cs="Courier New"/>
                          <w:color w:val="000000"/>
                          <w:kern w:val="0"/>
                          <w:sz w:val="16"/>
                          <w:szCs w:val="16"/>
                          <w:shd w:val="clear" w:color="auto" w:fill="FFFFFF"/>
                        </w:rPr>
                        <w:t xml:space="preserve">keep=Parm Estimate </w:t>
                      </w:r>
                      <w:proofErr w:type="spellStart"/>
                      <w:r w:rsidR="002D64E7" w:rsidRPr="00ED4543">
                        <w:rPr>
                          <w:rFonts w:ascii="Courier New" w:hAnsi="Courier New" w:cs="Courier New"/>
                          <w:color w:val="000000"/>
                          <w:kern w:val="0"/>
                          <w:sz w:val="16"/>
                          <w:szCs w:val="16"/>
                          <w:shd w:val="clear" w:color="auto" w:fill="FFFFFF"/>
                        </w:rPr>
                        <w:t>StdErr</w:t>
                      </w:r>
                      <w:proofErr w:type="spellEnd"/>
                      <w:r w:rsidR="002D64E7" w:rsidRPr="00ED4543">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tValue</w:t>
                      </w:r>
                      <w:proofErr w:type="spellEnd"/>
                      <w:r>
                        <w:rPr>
                          <w:rFonts w:ascii="Courier New" w:hAnsi="Courier New" w:cs="Courier New"/>
                          <w:color w:val="000000"/>
                          <w:kern w:val="0"/>
                          <w:sz w:val="16"/>
                          <w:szCs w:val="16"/>
                          <w:shd w:val="clear" w:color="auto" w:fill="FFFFFF"/>
                        </w:rPr>
                        <w:t xml:space="preserve"> </w:t>
                      </w:r>
                      <w:proofErr w:type="spellStart"/>
                      <w:r w:rsidR="002D64E7" w:rsidRPr="00ED4543">
                        <w:rPr>
                          <w:rFonts w:ascii="Courier New" w:hAnsi="Courier New" w:cs="Courier New"/>
                          <w:color w:val="000000"/>
                          <w:kern w:val="0"/>
                          <w:sz w:val="16"/>
                          <w:szCs w:val="16"/>
                          <w:shd w:val="clear" w:color="auto" w:fill="FFFFFF"/>
                        </w:rPr>
                        <w:t>Probt</w:t>
                      </w:r>
                      <w:proofErr w:type="spellEnd"/>
                      <w:r w:rsidR="002D64E7" w:rsidRPr="00ED4543">
                        <w:rPr>
                          <w:rFonts w:ascii="Courier New" w:hAnsi="Courier New" w:cs="Courier New"/>
                          <w:color w:val="000000"/>
                          <w:kern w:val="0"/>
                          <w:sz w:val="16"/>
                          <w:szCs w:val="16"/>
                          <w:shd w:val="clear" w:color="auto" w:fill="FFFFFF"/>
                        </w:rPr>
                        <w:t>);</w:t>
                      </w:r>
                    </w:p>
                    <w:p w14:paraId="7BF4F60B" w14:textId="2EE19F32" w:rsidR="00951E6A" w:rsidRPr="00DB468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run;</w:t>
                      </w:r>
                    </w:p>
                    <w:p w14:paraId="4D84DF77" w14:textId="20955BA1" w:rsidR="002D64E7" w:rsidRP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 xml:space="preserve">proc datasets library=work </w:t>
                      </w:r>
                      <w:proofErr w:type="spellStart"/>
                      <w:r w:rsidRPr="002D64E7">
                        <w:rPr>
                          <w:rFonts w:ascii="Courier New" w:hAnsi="Courier New" w:cs="Courier New"/>
                          <w:color w:val="000000"/>
                          <w:kern w:val="0"/>
                          <w:sz w:val="16"/>
                          <w:szCs w:val="16"/>
                          <w:shd w:val="clear" w:color="auto" w:fill="FFFFFF"/>
                        </w:rPr>
                        <w:t>nolist</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 xml:space="preserve">delete </w:t>
                      </w:r>
                      <w:proofErr w:type="spellStart"/>
                      <w:r w:rsidRPr="002D64E7">
                        <w:rPr>
                          <w:rFonts w:ascii="Courier New" w:hAnsi="Courier New" w:cs="Courier New"/>
                          <w:color w:val="000000"/>
                          <w:kern w:val="0"/>
                          <w:sz w:val="16"/>
                          <w:szCs w:val="16"/>
                          <w:shd w:val="clear" w:color="auto" w:fill="FFFFFF"/>
                        </w:rPr>
                        <w:t>outparms</w:t>
                      </w:r>
                      <w:proofErr w:type="spellEnd"/>
                      <w:r w:rsidRPr="002D64E7">
                        <w:rPr>
                          <w:rFonts w:ascii="Courier New" w:hAnsi="Courier New" w:cs="Courier New"/>
                          <w:color w:val="000000"/>
                          <w:kern w:val="0"/>
                          <w:sz w:val="16"/>
                          <w:szCs w:val="16"/>
                          <w:shd w:val="clear" w:color="auto" w:fill="FFFFFF"/>
                        </w:rPr>
                        <w:t>;</w:t>
                      </w:r>
                      <w:r w:rsidR="00ED4543">
                        <w:rPr>
                          <w:rFonts w:ascii="Courier New" w:hAnsi="Courier New" w:cs="Courier New"/>
                          <w:color w:val="000000"/>
                          <w:kern w:val="0"/>
                          <w:sz w:val="16"/>
                          <w:szCs w:val="16"/>
                          <w:shd w:val="clear" w:color="auto" w:fill="FFFFFF"/>
                        </w:rPr>
                        <w:t xml:space="preserve"> </w:t>
                      </w:r>
                      <w:r w:rsidRPr="002D64E7">
                        <w:rPr>
                          <w:rFonts w:ascii="Courier New" w:hAnsi="Courier New" w:cs="Courier New"/>
                          <w:color w:val="000000"/>
                          <w:kern w:val="0"/>
                          <w:sz w:val="16"/>
                          <w:szCs w:val="16"/>
                          <w:shd w:val="clear" w:color="auto" w:fill="FFFFFF"/>
                        </w:rPr>
                        <w:t>quit;</w:t>
                      </w:r>
                    </w:p>
                    <w:p w14:paraId="58B81EA2" w14:textId="7A574C24" w:rsidR="002D64E7"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2D64E7">
                        <w:rPr>
                          <w:rFonts w:ascii="Courier New" w:hAnsi="Courier New" w:cs="Courier New"/>
                          <w:color w:val="000000"/>
                          <w:kern w:val="0"/>
                          <w:sz w:val="16"/>
                          <w:szCs w:val="16"/>
                          <w:shd w:val="clear" w:color="auto" w:fill="FFFFFF"/>
                        </w:rPr>
                        <w:tab/>
                      </w:r>
                    </w:p>
                    <w:p w14:paraId="50903783" w14:textId="20E59735" w:rsidR="00951E6A" w:rsidRDefault="00951E6A" w:rsidP="00951E6A">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w:t>
                      </w:r>
                      <w:r w:rsidR="00DB4687">
                        <w:rPr>
                          <w:rFonts w:ascii="Courier New" w:hAnsi="Courier New" w:cs="Courier New"/>
                          <w:color w:val="008000"/>
                          <w:kern w:val="0"/>
                          <w:sz w:val="16"/>
                          <w:szCs w:val="16"/>
                          <w:shd w:val="clear" w:color="auto" w:fill="FFFFFF"/>
                        </w:rPr>
                        <w:t xml:space="preserve"> Create table with variable name, labels and merge</w:t>
                      </w:r>
                      <w:r w:rsidRPr="00ED4543">
                        <w:rPr>
                          <w:rFonts w:ascii="Courier New" w:hAnsi="Courier New" w:cs="Courier New"/>
                          <w:color w:val="008000"/>
                          <w:kern w:val="0"/>
                          <w:sz w:val="16"/>
                          <w:szCs w:val="16"/>
                          <w:shd w:val="clear" w:color="auto" w:fill="FFFFFF"/>
                        </w:rPr>
                        <w:t>;</w:t>
                      </w:r>
                    </w:p>
                    <w:p w14:paraId="46537F6C" w14:textId="3BFEA52A" w:rsidR="002D64E7" w:rsidRPr="00ED4543" w:rsidRDefault="002D64E7" w:rsidP="009F5609">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w:t>
                      </w:r>
                      <w:proofErr w:type="spellStart"/>
                      <w:r w:rsidRPr="00ED4543">
                        <w:rPr>
                          <w:rFonts w:ascii="Courier New" w:hAnsi="Courier New" w:cs="Courier New"/>
                          <w:b/>
                          <w:bCs/>
                          <w:i/>
                          <w:iCs/>
                          <w:color w:val="000000"/>
                          <w:kern w:val="0"/>
                          <w:sz w:val="16"/>
                          <w:szCs w:val="16"/>
                          <w:shd w:val="clear" w:color="auto" w:fill="FFFFFF"/>
                        </w:rPr>
                        <w:t>var_</w:t>
                      </w:r>
                      <w:proofErr w:type="gramStart"/>
                      <w:r w:rsidRPr="00ED4543">
                        <w:rPr>
                          <w:rFonts w:ascii="Courier New" w:hAnsi="Courier New" w:cs="Courier New"/>
                          <w:b/>
                          <w:bCs/>
                          <w:i/>
                          <w:iCs/>
                          <w:color w:val="000000"/>
                          <w:kern w:val="0"/>
                          <w:sz w:val="16"/>
                          <w:szCs w:val="16"/>
                          <w:shd w:val="clear" w:color="auto" w:fill="FFFFFF"/>
                        </w:rPr>
                        <w:t>levels</w:t>
                      </w:r>
                      <w:proofErr w:type="spellEnd"/>
                      <w:r w:rsidRPr="00ED4543">
                        <w:rPr>
                          <w:rFonts w:ascii="Courier New" w:hAnsi="Courier New" w:cs="Courier New"/>
                          <w:color w:val="000000"/>
                          <w:kern w:val="0"/>
                          <w:sz w:val="16"/>
                          <w:szCs w:val="16"/>
                          <w:shd w:val="clear" w:color="auto" w:fill="FFFFFF"/>
                        </w:rPr>
                        <w:t>(</w:t>
                      </w:r>
                      <w:proofErr w:type="gramEnd"/>
                      <w:r w:rsidRPr="00ED4543">
                        <w:rPr>
                          <w:rFonts w:ascii="Courier New" w:hAnsi="Courier New" w:cs="Courier New"/>
                          <w:color w:val="000000"/>
                          <w:kern w:val="0"/>
                          <w:sz w:val="16"/>
                          <w:szCs w:val="16"/>
                          <w:shd w:val="clear" w:color="auto" w:fill="FFFFFF"/>
                        </w:rPr>
                        <w:t>data=&amp;</w:t>
                      </w:r>
                      <w:r w:rsidRPr="00ED4543">
                        <w:rPr>
                          <w:rFonts w:ascii="Courier New" w:hAnsi="Courier New" w:cs="Courier New"/>
                          <w:color w:val="008080"/>
                          <w:kern w:val="0"/>
                          <w:sz w:val="16"/>
                          <w:szCs w:val="16"/>
                          <w:shd w:val="clear" w:color="auto" w:fill="FFFFFF"/>
                        </w:rPr>
                        <w:t>data.</w:t>
                      </w:r>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covars</w:t>
                      </w:r>
                      <w:proofErr w:type="spellEnd"/>
                      <w:r w:rsidRPr="00ED4543">
                        <w:rPr>
                          <w:rFonts w:ascii="Courier New" w:hAnsi="Courier New" w:cs="Courier New"/>
                          <w:color w:val="000000"/>
                          <w:kern w:val="0"/>
                          <w:sz w:val="16"/>
                          <w:szCs w:val="16"/>
                          <w:shd w:val="clear" w:color="auto" w:fill="FFFFFF"/>
                        </w:rPr>
                        <w:t>=&amp;</w:t>
                      </w:r>
                      <w:proofErr w:type="spellStart"/>
                      <w:r w:rsidRPr="00ED4543">
                        <w:rPr>
                          <w:rFonts w:ascii="Courier New" w:hAnsi="Courier New" w:cs="Courier New"/>
                          <w:color w:val="008080"/>
                          <w:kern w:val="0"/>
                          <w:sz w:val="16"/>
                          <w:szCs w:val="16"/>
                          <w:shd w:val="clear" w:color="auto" w:fill="FFFFFF"/>
                        </w:rPr>
                        <w:t>covars</w:t>
                      </w:r>
                      <w:proofErr w:type="spellEnd"/>
                      <w:r w:rsidRPr="00ED4543">
                        <w:rPr>
                          <w:rFonts w:ascii="Courier New" w:hAnsi="Courier New" w:cs="Courier New"/>
                          <w:color w:val="008080"/>
                          <w:kern w:val="0"/>
                          <w:sz w:val="16"/>
                          <w:szCs w:val="16"/>
                          <w:shd w:val="clear" w:color="auto" w:fill="FFFFFF"/>
                        </w:rPr>
                        <w:t>.</w:t>
                      </w:r>
                      <w:r w:rsidRPr="00ED4543">
                        <w:rPr>
                          <w:rFonts w:ascii="Courier New" w:hAnsi="Courier New" w:cs="Courier New"/>
                          <w:color w:val="000000"/>
                          <w:kern w:val="0"/>
                          <w:sz w:val="16"/>
                          <w:szCs w:val="16"/>
                          <w:shd w:val="clear" w:color="auto" w:fill="FFFFFF"/>
                        </w:rPr>
                        <w:t>, class=&amp;</w:t>
                      </w:r>
                      <w:r w:rsidRPr="00ED4543">
                        <w:rPr>
                          <w:rFonts w:ascii="Courier New" w:hAnsi="Courier New" w:cs="Courier New"/>
                          <w:color w:val="008080"/>
                          <w:kern w:val="0"/>
                          <w:sz w:val="16"/>
                          <w:szCs w:val="16"/>
                          <w:shd w:val="clear" w:color="auto" w:fill="FFFFFF"/>
                        </w:rPr>
                        <w:t>class.</w:t>
                      </w:r>
                      <w:r w:rsidRPr="00ED4543">
                        <w:rPr>
                          <w:rFonts w:ascii="Courier New" w:hAnsi="Courier New" w:cs="Courier New"/>
                          <w:color w:val="000000"/>
                          <w:kern w:val="0"/>
                          <w:sz w:val="16"/>
                          <w:szCs w:val="16"/>
                          <w:shd w:val="clear" w:color="auto" w:fill="FFFFFF"/>
                        </w:rPr>
                        <w:t>);</w:t>
                      </w:r>
                    </w:p>
                    <w:p w14:paraId="54193A72" w14:textId="33130E75"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 by Parm; run;</w:t>
                      </w:r>
                    </w:p>
                    <w:p w14:paraId="66E401C7" w14:textId="7D1E5BF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by Parm; run;</w:t>
                      </w:r>
                    </w:p>
                    <w:p w14:paraId="6556AE86" w14:textId="7430EAC1"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data </w:t>
                      </w:r>
                      <w:proofErr w:type="spellStart"/>
                      <w:r w:rsidRPr="00ED4543">
                        <w:rPr>
                          <w:rFonts w:ascii="Courier New" w:hAnsi="Courier New" w:cs="Courier New"/>
                          <w:color w:val="000000"/>
                          <w:kern w:val="0"/>
                          <w:sz w:val="16"/>
                          <w:szCs w:val="16"/>
                          <w:shd w:val="clear" w:color="auto" w:fill="FFFFFF"/>
                        </w:rPr>
                        <w:t>betas_out</w:t>
                      </w:r>
                      <w:proofErr w:type="spellEnd"/>
                      <w:r w:rsidR="009F5609">
                        <w:rPr>
                          <w:rFonts w:ascii="Courier New" w:hAnsi="Courier New" w:cs="Courier New"/>
                          <w:color w:val="000000"/>
                          <w:kern w:val="0"/>
                          <w:sz w:val="16"/>
                          <w:szCs w:val="16"/>
                          <w:shd w:val="clear" w:color="auto" w:fill="FFFFFF"/>
                        </w:rPr>
                        <w:t>(drop=Parm)</w:t>
                      </w:r>
                      <w:r w:rsidRPr="00ED4543">
                        <w:rPr>
                          <w:rFonts w:ascii="Courier New" w:hAnsi="Courier New" w:cs="Courier New"/>
                          <w:color w:val="000000"/>
                          <w:kern w:val="0"/>
                          <w:sz w:val="16"/>
                          <w:szCs w:val="16"/>
                          <w:shd w:val="clear" w:color="auto" w:fill="FFFFFF"/>
                        </w:rPr>
                        <w:t>;</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 xml:space="preserve">merge </w:t>
                      </w:r>
                      <w:proofErr w:type="spellStart"/>
                      <w:r w:rsidRPr="00ED4543">
                        <w:rPr>
                          <w:rFonts w:ascii="Courier New" w:hAnsi="Courier New" w:cs="Courier New"/>
                          <w:color w:val="000000"/>
                          <w:kern w:val="0"/>
                          <w:sz w:val="16"/>
                          <w:szCs w:val="16"/>
                          <w:shd w:val="clear" w:color="auto" w:fill="FFFFFF"/>
                        </w:rPr>
                        <w:t>data_out</w:t>
                      </w:r>
                      <w:proofErr w:type="spellEnd"/>
                      <w:r w:rsidRPr="00ED4543">
                        <w:rPr>
                          <w:rFonts w:ascii="Courier New" w:hAnsi="Courier New" w:cs="Courier New"/>
                          <w:color w:val="000000"/>
                          <w:kern w:val="0"/>
                          <w:sz w:val="16"/>
                          <w:szCs w:val="16"/>
                          <w:shd w:val="clear" w:color="auto" w:fill="FFFFFF"/>
                        </w:rPr>
                        <w:t xml:space="preserve"> </w:t>
                      </w:r>
                      <w:proofErr w:type="spellStart"/>
                      <w:r w:rsidRPr="00ED4543">
                        <w:rPr>
                          <w:rFonts w:ascii="Courier New" w:hAnsi="Courier New" w:cs="Courier New"/>
                          <w:color w:val="000000"/>
                          <w:kern w:val="0"/>
                          <w:sz w:val="16"/>
                          <w:szCs w:val="16"/>
                          <w:shd w:val="clear" w:color="auto" w:fill="FFFFFF"/>
                        </w:rPr>
                        <w:t>betas_mi</w:t>
                      </w:r>
                      <w:proofErr w:type="spellEnd"/>
                      <w:r w:rsidRPr="00ED4543">
                        <w:rPr>
                          <w:rFonts w:ascii="Courier New" w:hAnsi="Courier New" w:cs="Courier New"/>
                          <w:color w:val="000000"/>
                          <w:kern w:val="0"/>
                          <w:sz w:val="16"/>
                          <w:szCs w:val="16"/>
                          <w:shd w:val="clear" w:color="auto" w:fill="FFFFFF"/>
                        </w:rPr>
                        <w:t>;</w:t>
                      </w:r>
                      <w:r w:rsidR="009F5609">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by Parm;</w:t>
                      </w:r>
                      <w:r w:rsidR="00951E6A">
                        <w:rPr>
                          <w:rFonts w:ascii="Courier New" w:hAnsi="Courier New" w:cs="Courier New"/>
                          <w:color w:val="000000"/>
                          <w:kern w:val="0"/>
                          <w:sz w:val="16"/>
                          <w:szCs w:val="16"/>
                          <w:shd w:val="clear" w:color="auto" w:fill="FFFFFF"/>
                        </w:rPr>
                        <w:t xml:space="preserve"> </w:t>
                      </w:r>
                      <w:r w:rsidRPr="00ED4543">
                        <w:rPr>
                          <w:rFonts w:ascii="Courier New" w:hAnsi="Courier New" w:cs="Courier New"/>
                          <w:color w:val="000000"/>
                          <w:kern w:val="0"/>
                          <w:sz w:val="16"/>
                          <w:szCs w:val="16"/>
                          <w:shd w:val="clear" w:color="auto" w:fill="FFFFFF"/>
                        </w:rPr>
                        <w:t>run;</w:t>
                      </w:r>
                    </w:p>
                    <w:p w14:paraId="497238C0" w14:textId="7DD5B7B9"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sort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by Variable </w:t>
                      </w:r>
                      <w:proofErr w:type="spellStart"/>
                      <w:r w:rsidRPr="00ED4543">
                        <w:rPr>
                          <w:rFonts w:ascii="Courier New" w:hAnsi="Courier New" w:cs="Courier New"/>
                          <w:color w:val="000000"/>
                          <w:kern w:val="0"/>
                          <w:sz w:val="16"/>
                          <w:szCs w:val="16"/>
                          <w:shd w:val="clear" w:color="auto" w:fill="FFFFFF"/>
                        </w:rPr>
                        <w:t>ClassVal</w:t>
                      </w:r>
                      <w:proofErr w:type="spellEnd"/>
                      <w:r w:rsidRPr="00ED4543">
                        <w:rPr>
                          <w:rFonts w:ascii="Courier New" w:hAnsi="Courier New" w:cs="Courier New"/>
                          <w:color w:val="000000"/>
                          <w:kern w:val="0"/>
                          <w:sz w:val="16"/>
                          <w:szCs w:val="16"/>
                          <w:shd w:val="clear" w:color="auto" w:fill="FFFFFF"/>
                        </w:rPr>
                        <w:t>; run;</w:t>
                      </w:r>
                    </w:p>
                    <w:p w14:paraId="3DF7F112"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221FC09E" w14:textId="1C3FC44B" w:rsidR="002D64E7" w:rsidRDefault="002D64E7" w:rsidP="002D64E7">
                      <w:pPr>
                        <w:autoSpaceDE w:val="0"/>
                        <w:autoSpaceDN w:val="0"/>
                        <w:adjustRightInd w:val="0"/>
                        <w:spacing w:after="0" w:line="240" w:lineRule="auto"/>
                        <w:rPr>
                          <w:rFonts w:ascii="Courier New" w:hAnsi="Courier New" w:cs="Courier New"/>
                          <w:color w:val="008000"/>
                          <w:kern w:val="0"/>
                          <w:sz w:val="16"/>
                          <w:szCs w:val="16"/>
                          <w:shd w:val="clear" w:color="auto" w:fill="FFFFFF"/>
                        </w:rPr>
                      </w:pPr>
                      <w:r w:rsidRPr="00ED4543">
                        <w:rPr>
                          <w:rFonts w:ascii="Courier New" w:hAnsi="Courier New" w:cs="Courier New"/>
                          <w:color w:val="008000"/>
                          <w:kern w:val="0"/>
                          <w:sz w:val="16"/>
                          <w:szCs w:val="16"/>
                          <w:shd w:val="clear" w:color="auto" w:fill="FFFFFF"/>
                        </w:rPr>
                        <w:t>* Print the consolidated dataset;</w:t>
                      </w:r>
                    </w:p>
                    <w:p w14:paraId="2CC5D569" w14:textId="3C98ECF2" w:rsidR="008521BE" w:rsidRPr="00ED4543" w:rsidRDefault="008521BE"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title </w:t>
                      </w:r>
                      <w:r w:rsidRPr="00ED4543">
                        <w:rPr>
                          <w:rFonts w:ascii="Courier New" w:hAnsi="Courier New" w:cs="Courier New"/>
                          <w:color w:val="800080"/>
                          <w:kern w:val="0"/>
                          <w:sz w:val="16"/>
                          <w:szCs w:val="16"/>
                          <w:shd w:val="clear" w:color="auto" w:fill="FFFFFF"/>
                        </w:rPr>
                        <w:t>'Pooled Beta Estimates using SUDAAN'</w:t>
                      </w:r>
                      <w:r w:rsidRPr="00ED4543">
                        <w:rPr>
                          <w:rFonts w:ascii="Courier New" w:hAnsi="Courier New" w:cs="Courier New"/>
                          <w:color w:val="000000"/>
                          <w:kern w:val="0"/>
                          <w:sz w:val="16"/>
                          <w:szCs w:val="16"/>
                          <w:shd w:val="clear" w:color="auto" w:fill="FFFFFF"/>
                        </w:rPr>
                        <w:t>;</w:t>
                      </w:r>
                    </w:p>
                    <w:p w14:paraId="372D26B8" w14:textId="512FE2A2"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color w:val="000000"/>
                          <w:kern w:val="0"/>
                          <w:sz w:val="16"/>
                          <w:szCs w:val="16"/>
                          <w:shd w:val="clear" w:color="auto" w:fill="FFFFFF"/>
                        </w:rPr>
                        <w:t xml:space="preserve">proc print data = </w:t>
                      </w:r>
                      <w:proofErr w:type="spellStart"/>
                      <w:r w:rsidRPr="00ED4543">
                        <w:rPr>
                          <w:rFonts w:ascii="Courier New" w:hAnsi="Courier New" w:cs="Courier New"/>
                          <w:color w:val="000000"/>
                          <w:kern w:val="0"/>
                          <w:sz w:val="16"/>
                          <w:szCs w:val="16"/>
                          <w:shd w:val="clear" w:color="auto" w:fill="FFFFFF"/>
                        </w:rPr>
                        <w:t>betas_out</w:t>
                      </w:r>
                      <w:proofErr w:type="spellEnd"/>
                      <w:r w:rsidRPr="00ED4543">
                        <w:rPr>
                          <w:rFonts w:ascii="Courier New" w:hAnsi="Courier New" w:cs="Courier New"/>
                          <w:color w:val="000000"/>
                          <w:kern w:val="0"/>
                          <w:sz w:val="16"/>
                          <w:szCs w:val="16"/>
                          <w:shd w:val="clear" w:color="auto" w:fill="FFFFFF"/>
                        </w:rPr>
                        <w:t xml:space="preserve"> nobs;</w:t>
                      </w:r>
                      <w:r w:rsidR="008521BE">
                        <w:rPr>
                          <w:rFonts w:ascii="Courier New" w:hAnsi="Courier New" w:cs="Courier New"/>
                          <w:color w:val="000000"/>
                          <w:kern w:val="0"/>
                          <w:sz w:val="16"/>
                          <w:szCs w:val="16"/>
                          <w:shd w:val="clear" w:color="auto" w:fill="FFFFFF"/>
                        </w:rPr>
                        <w:t xml:space="preserve"> run;</w:t>
                      </w:r>
                    </w:p>
                    <w:p w14:paraId="459E4FCA" w14:textId="77777777" w:rsidR="002D64E7"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p>
                    <w:p w14:paraId="6AB7E142" w14:textId="6567E481" w:rsidR="00C575D6" w:rsidRPr="00ED4543" w:rsidRDefault="002D64E7" w:rsidP="002D64E7">
                      <w:pPr>
                        <w:autoSpaceDE w:val="0"/>
                        <w:autoSpaceDN w:val="0"/>
                        <w:adjustRightInd w:val="0"/>
                        <w:spacing w:after="0" w:line="240" w:lineRule="auto"/>
                        <w:rPr>
                          <w:rFonts w:ascii="Courier New" w:hAnsi="Courier New" w:cs="Courier New"/>
                          <w:color w:val="000000"/>
                          <w:kern w:val="0"/>
                          <w:sz w:val="16"/>
                          <w:szCs w:val="16"/>
                          <w:shd w:val="clear" w:color="auto" w:fill="FFFFFF"/>
                        </w:rPr>
                      </w:pPr>
                      <w:r w:rsidRPr="00ED4543">
                        <w:rPr>
                          <w:rFonts w:ascii="Courier New" w:hAnsi="Courier New" w:cs="Courier New"/>
                          <w:b/>
                          <w:bCs/>
                          <w:color w:val="000080"/>
                          <w:kern w:val="0"/>
                          <w:sz w:val="16"/>
                          <w:szCs w:val="16"/>
                          <w:shd w:val="clear" w:color="auto" w:fill="FFFFFF"/>
                        </w:rPr>
                        <w:t>%mend</w:t>
                      </w:r>
                      <w:r w:rsidRPr="00ED4543">
                        <w:rPr>
                          <w:rFonts w:ascii="Courier New" w:hAnsi="Courier New" w:cs="Courier New"/>
                          <w:color w:val="000000"/>
                          <w:kern w:val="0"/>
                          <w:sz w:val="16"/>
                          <w:szCs w:val="16"/>
                          <w:shd w:val="clear" w:color="auto" w:fill="FFFFFF"/>
                        </w:rPr>
                        <w:t xml:space="preserve"> GEE_MI;</w:t>
                      </w:r>
                    </w:p>
                  </w:txbxContent>
                </v:textbox>
                <w10:anchorlock/>
              </v:shape>
            </w:pict>
          </mc:Fallback>
        </mc:AlternateContent>
      </w:r>
    </w:p>
    <w:p w14:paraId="7A79843D" w14:textId="1369FF72" w:rsidR="00696420" w:rsidRPr="00D9244F" w:rsidRDefault="002D589E" w:rsidP="004E7061">
      <w:pPr>
        <w:jc w:val="both"/>
      </w:pPr>
      <w:r>
        <w:t>The</w:t>
      </w:r>
      <w:r w:rsidR="00696420" w:rsidRPr="00D9244F">
        <w:t xml:space="preserve"> </w:t>
      </w:r>
      <w:r>
        <w:t xml:space="preserve">output XXXX contains the </w:t>
      </w:r>
      <w:r w:rsidR="009A49A6">
        <w:t xml:space="preserve">results from the </w:t>
      </w:r>
      <w:proofErr w:type="gramStart"/>
      <w:r w:rsidR="009A49A6">
        <w:t xml:space="preserve">macro </w:t>
      </w:r>
      <w:r w:rsidR="009A49A6" w:rsidRPr="009A49A6">
        <w:rPr>
          <w:b/>
          <w:bCs/>
        </w:rPr>
        <w:t>GEE</w:t>
      </w:r>
      <w:proofErr w:type="gramEnd"/>
      <w:r w:rsidR="009A49A6" w:rsidRPr="009A49A6">
        <w:rPr>
          <w:b/>
          <w:bCs/>
        </w:rPr>
        <w:t>_MI</w:t>
      </w:r>
      <w:r w:rsidR="006E1A4D">
        <w:t>.</w:t>
      </w:r>
      <w:r w:rsidR="00CE7C35">
        <w:t xml:space="preserve"> Observe that</w:t>
      </w:r>
      <w:r w:rsidR="006E1A4D">
        <w:t xml:space="preserve"> the estimate for </w:t>
      </w:r>
      <w:r w:rsidR="00696420" w:rsidRPr="00D9244F">
        <w:t xml:space="preserve">BMI is 0.0197 with a standard error of 0.025. This positive coefficient indicates that, on average, among individuals with the same covariates included in the model and the same amount of time </w:t>
      </w:r>
      <w:r w:rsidR="00696420" w:rsidRPr="00D9244F">
        <w:lastRenderedPageBreak/>
        <w:t xml:space="preserve">since Visit 1, every 1-unit increase in BMI within a person is associated with a </w:t>
      </w:r>
      <w:r w:rsidR="00861F7D">
        <w:t>0.</w:t>
      </w:r>
      <w:r w:rsidR="00696420" w:rsidRPr="00D9244F">
        <w:t>197-unit increase in SBP5. This effect is statistically significant (p &lt; .0001).</w:t>
      </w:r>
    </w:p>
    <w:p w14:paraId="053370FB" w14:textId="77777777" w:rsidR="00696420" w:rsidRPr="00D9244F" w:rsidRDefault="00696420" w:rsidP="004E7061">
      <w:pPr>
        <w:jc w:val="both"/>
      </w:pPr>
    </w:p>
    <w:p w14:paraId="32254539" w14:textId="40D8F028" w:rsidR="00696420" w:rsidRPr="00D9244F" w:rsidRDefault="00696420" w:rsidP="00696420">
      <w:pPr>
        <w:pStyle w:val="Caption"/>
        <w:jc w:val="center"/>
      </w:pPr>
      <w:r w:rsidRPr="00D9244F">
        <w:t>Output XXXX: SUDAAN, Parameter Estimates from GEE with MI</w:t>
      </w:r>
    </w:p>
    <w:p w14:paraId="253FCDF8" w14:textId="79720B44" w:rsidR="00C575D6" w:rsidRDefault="00DF5358" w:rsidP="004E7061">
      <w:pPr>
        <w:jc w:val="center"/>
      </w:pPr>
      <w:r>
        <w:rPr>
          <w:noProof/>
        </w:rPr>
        <mc:AlternateContent>
          <mc:Choice Requires="wps">
            <w:drawing>
              <wp:inline distT="0" distB="0" distL="0" distR="0" wp14:anchorId="27272425" wp14:editId="74AFFAC8">
                <wp:extent cx="5943600" cy="1965765"/>
                <wp:effectExtent l="0" t="0" r="12700" b="13335"/>
                <wp:docPr id="4" name="Text Box 4"/>
                <wp:cNvGraphicFramePr/>
                <a:graphic xmlns:a="http://schemas.openxmlformats.org/drawingml/2006/main">
                  <a:graphicData uri="http://schemas.microsoft.com/office/word/2010/wordprocessingShape">
                    <wps:wsp>
                      <wps:cNvSpPr txBox="1"/>
                      <wps:spPr>
                        <a:xfrm>
                          <a:off x="0" y="0"/>
                          <a:ext cx="5943600" cy="1965765"/>
                        </a:xfrm>
                        <a:prstGeom prst="rect">
                          <a:avLst/>
                        </a:prstGeom>
                        <a:noFill/>
                        <a:ln w="6350">
                          <a:solidFill>
                            <a:prstClr val="black"/>
                          </a:solidFill>
                        </a:ln>
                      </wps:spPr>
                      <wps:txbx>
                        <w:txbxContent>
                          <w:p w14:paraId="12C1A332" w14:textId="277C4C72"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                   </w:t>
                            </w:r>
                          </w:p>
                          <w:p w14:paraId="299E5FF3" w14:textId="5DA5BF7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Variable         </w:t>
                            </w:r>
                            <w:proofErr w:type="spellStart"/>
                            <w:r>
                              <w:rPr>
                                <w:rFonts w:ascii="SAS Monospace" w:hAnsi="SAS Monospace" w:cs="SAS Monospace"/>
                                <w:kern w:val="0"/>
                                <w:sz w:val="14"/>
                                <w:szCs w:val="14"/>
                              </w:rPr>
                              <w:t>Class</w:t>
                            </w:r>
                            <w:r w:rsidRPr="00DF5358">
                              <w:rPr>
                                <w:rFonts w:ascii="SAS Monospace" w:hAnsi="SAS Monospace" w:cs="SAS Monospace"/>
                                <w:kern w:val="0"/>
                                <w:sz w:val="14"/>
                                <w:szCs w:val="14"/>
                              </w:rPr>
                              <w:t>Val</w:t>
                            </w:r>
                            <w:proofErr w:type="spellEnd"/>
                            <w:r w:rsidRPr="00DF5358">
                              <w:rPr>
                                <w:rFonts w:ascii="SAS Monospace" w:hAnsi="SAS Monospace" w:cs="SAS Monospace"/>
                                <w:kern w:val="0"/>
                                <w:sz w:val="14"/>
                                <w:szCs w:val="14"/>
                              </w:rPr>
                              <w:t xml:space="preserve">      Estimate          </w:t>
                            </w:r>
                            <w:proofErr w:type="spellStart"/>
                            <w:r w:rsidRPr="00DF5358">
                              <w:rPr>
                                <w:rFonts w:ascii="SAS Monospace" w:hAnsi="SAS Monospace" w:cs="SAS Monospace"/>
                                <w:kern w:val="0"/>
                                <w:sz w:val="14"/>
                                <w:szCs w:val="14"/>
                              </w:rPr>
                              <w:t>StdErr</w:t>
                            </w:r>
                            <w:proofErr w:type="spellEnd"/>
                            <w:r w:rsidRPr="00DF5358">
                              <w:rPr>
                                <w:rFonts w:ascii="SAS Monospace" w:hAnsi="SAS Monospace" w:cs="SAS Monospace"/>
                                <w:kern w:val="0"/>
                                <w:sz w:val="14"/>
                                <w:szCs w:val="14"/>
                              </w:rPr>
                              <w:t xml:space="preserve">     </w:t>
                            </w:r>
                            <w:proofErr w:type="spellStart"/>
                            <w:r w:rsidRPr="00DF5358">
                              <w:rPr>
                                <w:rFonts w:ascii="SAS Monospace" w:hAnsi="SAS Monospace" w:cs="SAS Monospace"/>
                                <w:kern w:val="0"/>
                                <w:sz w:val="14"/>
                                <w:szCs w:val="14"/>
                              </w:rPr>
                              <w:t>tValue</w:t>
                            </w:r>
                            <w:proofErr w:type="spellEnd"/>
                            <w:r w:rsidRPr="00DF5358">
                              <w:rPr>
                                <w:rFonts w:ascii="SAS Monospace" w:hAnsi="SAS Monospace" w:cs="SAS Monospace"/>
                                <w:kern w:val="0"/>
                                <w:sz w:val="14"/>
                                <w:szCs w:val="14"/>
                              </w:rPr>
                              <w:t xml:space="preserve">     </w:t>
                            </w:r>
                            <w:proofErr w:type="spellStart"/>
                            <w:r w:rsidRPr="00DF5358">
                              <w:rPr>
                                <w:rFonts w:ascii="SAS Monospace" w:hAnsi="SAS Monospace" w:cs="SAS Monospace"/>
                                <w:kern w:val="0"/>
                                <w:sz w:val="14"/>
                                <w:szCs w:val="14"/>
                              </w:rPr>
                              <w:t>Probt</w:t>
                            </w:r>
                            <w:proofErr w:type="spellEnd"/>
                          </w:p>
                          <w:p w14:paraId="3BD3BC41" w14:textId="3AAFDC74"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p>
                          <w:p w14:paraId="44E9CE53" w14:textId="7BFA41A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INTERCEPT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128.113806        1.162781     110.18    &lt;.0001</w:t>
                            </w:r>
                          </w:p>
                          <w:p w14:paraId="589D0F48" w14:textId="63C79D20"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1        -27.237640        0.891231     -30.56    &lt;.0001</w:t>
                            </w:r>
                          </w:p>
                          <w:p w14:paraId="1C6021CA" w14:textId="692A371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2        -24.900034        0.878139     -28.36    &lt;.0001</w:t>
                            </w:r>
                          </w:p>
                          <w:p w14:paraId="2EFCF3B0" w14:textId="166E94E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3        -19.653613        0.904229     -21.74    &lt;.0001</w:t>
                            </w:r>
                          </w:p>
                          <w:p w14:paraId="391D6E58" w14:textId="4C6BF02A"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4        -13.298408        0.906271     -14.67    &lt;.0001</w:t>
                            </w:r>
                          </w:p>
                          <w:p w14:paraId="391F03C8" w14:textId="0B1BDE9E"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5         -7.093930        0.834566      -8.50    &lt;.0001</w:t>
                            </w:r>
                          </w:p>
                          <w:p w14:paraId="75E0D304" w14:textId="4BF0CB19"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AGEGROUP_C6          6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4D0C259B" w14:textId="41FAC74D"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0          2.309152        0.779266       2.96    0.0035</w:t>
                            </w:r>
                          </w:p>
                          <w:p w14:paraId="660B8D8A" w14:textId="7FEC97D0"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1          1.559880        0.633601       2.46    0.0144</w:t>
                            </w:r>
                          </w:p>
                          <w:p w14:paraId="6441C5FD" w14:textId="4F1190B9"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2          0.407996        0.742664       0.55    0.5834</w:t>
                            </w:r>
                          </w:p>
                          <w:p w14:paraId="4A557977" w14:textId="7CC05D9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BKGRD1_C7NOMISS      3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4C219C0D" w14:textId="46FB9F7B"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4          0.869791        0.638490       1.36    0.1741</w:t>
                            </w:r>
                          </w:p>
                          <w:p w14:paraId="406C860D" w14:textId="3BAADF2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5         -1.880510        0.701913      -2.68    0.0083</w:t>
                            </w:r>
                          </w:p>
                          <w:p w14:paraId="1E5F66B5" w14:textId="0B992EF4"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6          1.918489        1.060808       1.81    0.0793</w:t>
                            </w:r>
                          </w:p>
                          <w:p w14:paraId="4CF3FA41" w14:textId="51979391"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BMI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0.196995        0.025862       7.62    &lt;.0001</w:t>
                            </w:r>
                          </w:p>
                          <w:p w14:paraId="46D47AE9" w14:textId="4039E5B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CENTERNUM            1          1.149023        0.657448       1.75    0.0820</w:t>
                            </w:r>
                          </w:p>
                          <w:p w14:paraId="607C1AAE" w14:textId="6E0DDBE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CENTERNUM            2         -1.810191        0.478265      -3.78    0.0002</w:t>
                            </w:r>
                          </w:p>
                          <w:p w14:paraId="14185D7B" w14:textId="31404F06"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CENTERNUM            3          4.646581        0.754652       6.16    &lt;.0001</w:t>
                            </w:r>
                          </w:p>
                          <w:p w14:paraId="05C6EA1D" w14:textId="0DC5565E"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CENTERNUM            4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3B101761" w14:textId="170203DD"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EDUCATION_C3         1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735DAA98" w14:textId="10B1BD40"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EDUCATION_C3         2         -1.080721        0.401703      -2.69    0.0078</w:t>
                            </w:r>
                          </w:p>
                          <w:p w14:paraId="6B66788F" w14:textId="17C71E9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EDUCATION_C3         3         -2.422101        0.392110      -6.18    &lt;.0001</w:t>
                            </w:r>
                          </w:p>
                          <w:p w14:paraId="552C0327" w14:textId="39D6F44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EMPLOYED             1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1481DD17" w14:textId="34A461C9"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EMPLOYED             2         -0.490358        0.920357      -0.53    0.5963</w:t>
                            </w:r>
                          </w:p>
                          <w:p w14:paraId="550B80BD" w14:textId="6913786E"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EMPLOYED             3         -0.684703        0.961289      -0.71    0.4794</w:t>
                            </w:r>
                          </w:p>
                          <w:p w14:paraId="3556B425" w14:textId="3A18A334"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EMPLOYED             4          0.229406        0.912882       0.25    0.8025</w:t>
                            </w:r>
                          </w:p>
                          <w:p w14:paraId="5A49AEFB" w14:textId="698D6AA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SEX                  0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57CAAE38" w14:textId="27EE35A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SEX                  1          5.546536        0.318894      17.39    &lt;.0001</w:t>
                            </w:r>
                          </w:p>
                          <w:p w14:paraId="158A8EC9" w14:textId="02F3AA1A"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TIME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0.397621        0.023166      17.16    &lt;.0001</w:t>
                            </w:r>
                          </w:p>
                          <w:p w14:paraId="7F9472D5" w14:textId="7534C367"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US_BORN              0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7D064FF5" w14:textId="226B898D"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US_BORN              1         -0.026674        0.491953      -0.05    0.9568</w:t>
                            </w:r>
                          </w:p>
                          <w:p w14:paraId="2E70BED1" w14:textId="1288A76A" w:rsidR="00DF5358" w:rsidRPr="00DF5358" w:rsidRDefault="00DF5358" w:rsidP="00DF5358">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272425" id="Text Box 4" o:spid="_x0000_s1035" type="#_x0000_t202" style="width:468pt;height:154.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" filled="f" strokeweight=".5pt">
                <v:textbox style="mso-fit-shape-to-text:t">
                  <w:txbxContent>
                    <w:p w14:paraId="12C1A332" w14:textId="277C4C72"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                   </w:t>
                      </w:r>
                    </w:p>
                    <w:p w14:paraId="299E5FF3" w14:textId="5DA5BF7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Variable         </w:t>
                      </w:r>
                      <w:proofErr w:type="spellStart"/>
                      <w:r>
                        <w:rPr>
                          <w:rFonts w:ascii="SAS Monospace" w:hAnsi="SAS Monospace" w:cs="SAS Monospace"/>
                          <w:kern w:val="0"/>
                          <w:sz w:val="14"/>
                          <w:szCs w:val="14"/>
                        </w:rPr>
                        <w:t>Class</w:t>
                      </w:r>
                      <w:r w:rsidRPr="00DF5358">
                        <w:rPr>
                          <w:rFonts w:ascii="SAS Monospace" w:hAnsi="SAS Monospace" w:cs="SAS Monospace"/>
                          <w:kern w:val="0"/>
                          <w:sz w:val="14"/>
                          <w:szCs w:val="14"/>
                        </w:rPr>
                        <w:t>Val</w:t>
                      </w:r>
                      <w:proofErr w:type="spellEnd"/>
                      <w:r w:rsidRPr="00DF5358">
                        <w:rPr>
                          <w:rFonts w:ascii="SAS Monospace" w:hAnsi="SAS Monospace" w:cs="SAS Monospace"/>
                          <w:kern w:val="0"/>
                          <w:sz w:val="14"/>
                          <w:szCs w:val="14"/>
                        </w:rPr>
                        <w:t xml:space="preserve">      Estimate          </w:t>
                      </w:r>
                      <w:proofErr w:type="spellStart"/>
                      <w:r w:rsidRPr="00DF5358">
                        <w:rPr>
                          <w:rFonts w:ascii="SAS Monospace" w:hAnsi="SAS Monospace" w:cs="SAS Monospace"/>
                          <w:kern w:val="0"/>
                          <w:sz w:val="14"/>
                          <w:szCs w:val="14"/>
                        </w:rPr>
                        <w:t>StdErr</w:t>
                      </w:r>
                      <w:proofErr w:type="spellEnd"/>
                      <w:r w:rsidRPr="00DF5358">
                        <w:rPr>
                          <w:rFonts w:ascii="SAS Monospace" w:hAnsi="SAS Monospace" w:cs="SAS Monospace"/>
                          <w:kern w:val="0"/>
                          <w:sz w:val="14"/>
                          <w:szCs w:val="14"/>
                        </w:rPr>
                        <w:t xml:space="preserve">     </w:t>
                      </w:r>
                      <w:proofErr w:type="spellStart"/>
                      <w:r w:rsidRPr="00DF5358">
                        <w:rPr>
                          <w:rFonts w:ascii="SAS Monospace" w:hAnsi="SAS Monospace" w:cs="SAS Monospace"/>
                          <w:kern w:val="0"/>
                          <w:sz w:val="14"/>
                          <w:szCs w:val="14"/>
                        </w:rPr>
                        <w:t>tValue</w:t>
                      </w:r>
                      <w:proofErr w:type="spellEnd"/>
                      <w:r w:rsidRPr="00DF5358">
                        <w:rPr>
                          <w:rFonts w:ascii="SAS Monospace" w:hAnsi="SAS Monospace" w:cs="SAS Monospace"/>
                          <w:kern w:val="0"/>
                          <w:sz w:val="14"/>
                          <w:szCs w:val="14"/>
                        </w:rPr>
                        <w:t xml:space="preserve">     </w:t>
                      </w:r>
                      <w:proofErr w:type="spellStart"/>
                      <w:r w:rsidRPr="00DF5358">
                        <w:rPr>
                          <w:rFonts w:ascii="SAS Monospace" w:hAnsi="SAS Monospace" w:cs="SAS Monospace"/>
                          <w:kern w:val="0"/>
                          <w:sz w:val="14"/>
                          <w:szCs w:val="14"/>
                        </w:rPr>
                        <w:t>Probt</w:t>
                      </w:r>
                      <w:proofErr w:type="spellEnd"/>
                    </w:p>
                    <w:p w14:paraId="3BD3BC41" w14:textId="3AAFDC74"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p>
                    <w:p w14:paraId="44E9CE53" w14:textId="7BFA41A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INTERCEPT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128.113806        1.162781     110.18    &lt;.0001</w:t>
                      </w:r>
                    </w:p>
                    <w:p w14:paraId="589D0F48" w14:textId="63C79D20"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1        -27.237640        0.891231     -30.56    &lt;.0001</w:t>
                      </w:r>
                    </w:p>
                    <w:p w14:paraId="1C6021CA" w14:textId="692A371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2        -24.900034        0.878139     -28.36    &lt;.0001</w:t>
                      </w:r>
                    </w:p>
                    <w:p w14:paraId="2EFCF3B0" w14:textId="166E94E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3        -19.653613        0.904229     -21.74    &lt;.0001</w:t>
                      </w:r>
                    </w:p>
                    <w:p w14:paraId="391D6E58" w14:textId="4C6BF02A"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4        -13.298408        0.906271     -14.67    &lt;.0001</w:t>
                      </w:r>
                    </w:p>
                    <w:p w14:paraId="391F03C8" w14:textId="0B1BDE9E"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AGEGROUP_C6          5         -7.093930        0.834566      -8.50    &lt;.0001</w:t>
                      </w:r>
                    </w:p>
                    <w:p w14:paraId="75E0D304" w14:textId="4BF0CB19"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AGEGROUP_C6          6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4D0C259B" w14:textId="41FAC74D"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0          2.309152        0.779266       2.96    0.0035</w:t>
                      </w:r>
                    </w:p>
                    <w:p w14:paraId="660B8D8A" w14:textId="7FEC97D0"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1          1.559880        0.633601       2.46    0.0144</w:t>
                      </w:r>
                    </w:p>
                    <w:p w14:paraId="6441C5FD" w14:textId="4F1190B9"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2          0.407996        0.742664       0.55    0.5834</w:t>
                      </w:r>
                    </w:p>
                    <w:p w14:paraId="4A557977" w14:textId="7CC05D9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BKGRD1_C7NOMISS      3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4C219C0D" w14:textId="46FB9F7B"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4          0.869791        0.638490       1.36    0.1741</w:t>
                      </w:r>
                    </w:p>
                    <w:p w14:paraId="406C860D" w14:textId="3BAADF2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5         -1.880510        0.701913      -2.68    0.0083</w:t>
                      </w:r>
                    </w:p>
                    <w:p w14:paraId="1E5F66B5" w14:textId="0B992EF4"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BKGRD1_C7NOMISS      6          1.918489        1.060808       1.81    0.0793</w:t>
                      </w:r>
                    </w:p>
                    <w:p w14:paraId="4CF3FA41" w14:textId="51979391"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BMI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0.196995        0.025862       7.62    &lt;.0001</w:t>
                      </w:r>
                    </w:p>
                    <w:p w14:paraId="46D47AE9" w14:textId="4039E5B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CENTERNUM            1          1.149023        0.657448       1.75    0.0820</w:t>
                      </w:r>
                    </w:p>
                    <w:p w14:paraId="607C1AAE" w14:textId="6E0DDBE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CENTERNUM            2         -1.810191        0.478265      -3.78    0.0002</w:t>
                      </w:r>
                    </w:p>
                    <w:p w14:paraId="14185D7B" w14:textId="31404F06"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CENTERNUM            3          4.646581        0.754652       6.16    &lt;.0001</w:t>
                      </w:r>
                    </w:p>
                    <w:p w14:paraId="05C6EA1D" w14:textId="0DC5565E"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CENTERNUM            4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3B101761" w14:textId="170203DD"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EDUCATION_C3         1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735DAA98" w14:textId="10B1BD40"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EDUCATION_C3         2         -1.080721        0.401703      -2.69    0.0078</w:t>
                      </w:r>
                    </w:p>
                    <w:p w14:paraId="6B66788F" w14:textId="17C71E95"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EDUCATION_C3         3         -2.422101        0.392110      -6.18    &lt;.0001</w:t>
                      </w:r>
                    </w:p>
                    <w:p w14:paraId="552C0327" w14:textId="39D6F44C"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EMPLOYED             1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1481DD17" w14:textId="34A461C9"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EMPLOYED             2         -0.490358        0.920357      -0.53    0.5963</w:t>
                      </w:r>
                    </w:p>
                    <w:p w14:paraId="550B80BD" w14:textId="6913786E"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EMPLOYED             3         -0.684703        0.961289      -0.71    0.4794</w:t>
                      </w:r>
                    </w:p>
                    <w:p w14:paraId="3556B425" w14:textId="3A18A334"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EMPLOYED             4          0.229406        0.912882       0.25    0.8025</w:t>
                      </w:r>
                    </w:p>
                    <w:p w14:paraId="5A49AEFB" w14:textId="698D6AA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SEX                  0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57CAAE38" w14:textId="27EE35AF"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SEX                  1          5.546536        0.318894      17.39    &lt;.0001</w:t>
                      </w:r>
                    </w:p>
                    <w:p w14:paraId="158A8EC9" w14:textId="02F3AA1A"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TIME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0.397621        0.023166      17.16    &lt;.0001</w:t>
                      </w:r>
                    </w:p>
                    <w:p w14:paraId="7F9472D5" w14:textId="7534C367"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 xml:space="preserve">US_BORN              0                 0               0      </w:t>
                      </w:r>
                      <w:proofErr w:type="gramStart"/>
                      <w:r w:rsidRPr="00DF5358">
                        <w:rPr>
                          <w:rFonts w:ascii="SAS Monospace" w:hAnsi="SAS Monospace" w:cs="SAS Monospace"/>
                          <w:kern w:val="0"/>
                          <w:sz w:val="14"/>
                          <w:szCs w:val="14"/>
                        </w:rPr>
                        <w:t xml:space="preserve">  .</w:t>
                      </w:r>
                      <w:proofErr w:type="gramEnd"/>
                      <w:r w:rsidRPr="00DF5358">
                        <w:rPr>
                          <w:rFonts w:ascii="SAS Monospace" w:hAnsi="SAS Monospace" w:cs="SAS Monospace"/>
                          <w:kern w:val="0"/>
                          <w:sz w:val="14"/>
                          <w:szCs w:val="14"/>
                        </w:rPr>
                        <w:t xml:space="preserve">       .</w:t>
                      </w:r>
                    </w:p>
                    <w:p w14:paraId="7D064FF5" w14:textId="226B898D" w:rsidR="00DF5358" w:rsidRPr="00DF5358" w:rsidRDefault="00DF5358" w:rsidP="00DF5358">
                      <w:pPr>
                        <w:autoSpaceDE w:val="0"/>
                        <w:autoSpaceDN w:val="0"/>
                        <w:adjustRightInd w:val="0"/>
                        <w:spacing w:after="0" w:line="240" w:lineRule="auto"/>
                        <w:rPr>
                          <w:rFonts w:ascii="SAS Monospace" w:hAnsi="SAS Monospace" w:cs="SAS Monospace"/>
                          <w:kern w:val="0"/>
                          <w:sz w:val="14"/>
                          <w:szCs w:val="14"/>
                        </w:rPr>
                      </w:pPr>
                      <w:r w:rsidRPr="00DF5358">
                        <w:rPr>
                          <w:rFonts w:ascii="SAS Monospace" w:hAnsi="SAS Monospace" w:cs="SAS Monospace"/>
                          <w:kern w:val="0"/>
                          <w:sz w:val="14"/>
                          <w:szCs w:val="14"/>
                        </w:rPr>
                        <w:t>US_BORN              1         -0.026674        0.491953      -0.05    0.9568</w:t>
                      </w:r>
                    </w:p>
                    <w:p w14:paraId="2E70BED1" w14:textId="1288A76A" w:rsidR="00DF5358" w:rsidRPr="00DF5358" w:rsidRDefault="00DF5358" w:rsidP="00DF5358">
                      <w:pPr>
                        <w:autoSpaceDE w:val="0"/>
                        <w:autoSpaceDN w:val="0"/>
                        <w:adjustRightInd w:val="0"/>
                        <w:spacing w:after="0" w:line="240" w:lineRule="auto"/>
                        <w:rPr>
                          <w:rFonts w:ascii="Courier New" w:hAnsi="Courier New" w:cs="Courier New"/>
                          <w:color w:val="000000"/>
                          <w:kern w:val="0"/>
                          <w:sz w:val="14"/>
                          <w:szCs w:val="14"/>
                          <w:shd w:val="clear" w:color="auto" w:fill="FFFFFF"/>
                        </w:rPr>
                      </w:pPr>
                    </w:p>
                  </w:txbxContent>
                </v:textbox>
                <w10:anchorlock/>
              </v:shape>
            </w:pict>
          </mc:Fallback>
        </mc:AlternateContent>
      </w:r>
    </w:p>
    <w:p w14:paraId="0D5EE5E7" w14:textId="5C24E35B" w:rsidR="00224946" w:rsidRDefault="00C575D6" w:rsidP="00CF5D69">
      <w:r>
        <w:t xml:space="preserve"> </w:t>
      </w:r>
    </w:p>
    <w:p w14:paraId="6A471579" w14:textId="77777777" w:rsidR="00224946" w:rsidRDefault="00224946" w:rsidP="00CF5D69"/>
    <w:p w14:paraId="71F42F85" w14:textId="77777777" w:rsidR="00CF5D69" w:rsidRPr="00CF5D69" w:rsidRDefault="00CF5D69" w:rsidP="00CF5D69"/>
    <w:p w14:paraId="4C0D9B20" w14:textId="16585907" w:rsidR="00D4307A" w:rsidRPr="00174E71" w:rsidRDefault="006446B2" w:rsidP="00D4307A">
      <w:pPr>
        <w:pStyle w:val="Heading4"/>
      </w:pPr>
      <w:bookmarkStart w:id="148" w:name="_Toc211703366"/>
      <w:r>
        <w:lastRenderedPageBreak/>
        <w:t>Model</w:t>
      </w:r>
      <w:r w:rsidRPr="00FE5F5A">
        <w:t>-Based GEE with MI</w:t>
      </w:r>
      <w:bookmarkEnd w:id="148"/>
      <w:r w:rsidRPr="00FE5F5A">
        <w:t xml:space="preserve"> </w:t>
      </w:r>
    </w:p>
    <w:p w14:paraId="4104FD75" w14:textId="54D60528" w:rsidR="00D4307A" w:rsidRDefault="00D4307A" w:rsidP="00D4307A">
      <w:pPr>
        <w:pStyle w:val="whitespace-pre-wrap"/>
      </w:pPr>
      <w:r>
        <w:rPr>
          <w:noProof/>
        </w:rPr>
        <mc:AlternateContent>
          <mc:Choice Requires="wps">
            <w:drawing>
              <wp:inline distT="0" distB="0" distL="0" distR="0" wp14:anchorId="21619D27" wp14:editId="38D6A0C8">
                <wp:extent cx="5943600" cy="5271218"/>
                <wp:effectExtent l="0" t="0" r="12700" b="19050"/>
                <wp:docPr id="597237972" name="Text Box 597237972"/>
                <wp:cNvGraphicFramePr/>
                <a:graphic xmlns:a="http://schemas.openxmlformats.org/drawingml/2006/main">
                  <a:graphicData uri="http://schemas.microsoft.com/office/word/2010/wordprocessingShape">
                    <wps:wsp>
                      <wps:cNvSpPr txBox="1"/>
                      <wps:spPr>
                        <a:xfrm>
                          <a:off x="0" y="0"/>
                          <a:ext cx="5943600" cy="5271218"/>
                        </a:xfrm>
                        <a:prstGeom prst="rect">
                          <a:avLst/>
                        </a:prstGeom>
                        <a:noFill/>
                        <a:ln w="6350">
                          <a:solidFill>
                            <a:prstClr val="black"/>
                          </a:solidFill>
                        </a:ln>
                      </wps:spPr>
                      <wps:txbx>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xml:space="preserve">* Fit GEE simultaneously in 10 imputed </w:t>
                            </w:r>
                            <w:proofErr w:type="gramStart"/>
                            <w:r>
                              <w:rPr>
                                <w:rFonts w:ascii="Courier New" w:hAnsi="Courier New" w:cs="Courier New"/>
                                <w:color w:val="008000"/>
                                <w:kern w:val="0"/>
                                <w:sz w:val="20"/>
                                <w:szCs w:val="20"/>
                                <w:shd w:val="clear" w:color="auto" w:fill="FFFFFF"/>
                              </w:rPr>
                              <w:t>datasets ;</w:t>
                            </w:r>
                            <w:proofErr w:type="gramEnd"/>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genmod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sol_mi_widetolong</w:t>
                            </w:r>
                            <w:proofErr w:type="spellEnd"/>
                            <w:r>
                              <w:rPr>
                                <w:rFonts w:ascii="Courier New" w:hAnsi="Courier New" w:cs="Courier New"/>
                                <w:color w:val="000000"/>
                                <w:kern w:val="0"/>
                                <w:sz w:val="20"/>
                                <w:szCs w:val="20"/>
                                <w:shd w:val="clear" w:color="auto" w:fill="FFFFFF"/>
                              </w:rPr>
                              <w:t>;</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w:t>
                            </w:r>
                            <w:proofErr w:type="gramStart"/>
                            <w:r>
                              <w:rPr>
                                <w:rFonts w:ascii="Courier New" w:hAnsi="Courier New" w:cs="Courier New"/>
                                <w:color w:val="000000"/>
                                <w:kern w:val="0"/>
                                <w:sz w:val="20"/>
                                <w:szCs w:val="20"/>
                                <w:shd w:val="clear" w:color="auto" w:fill="FFFFFF"/>
                              </w:rPr>
                              <w:t>NOMISS(</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CENTERNUM(</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49" w:author="Zhao, Beibo" w:date="2025-10-04T22:56:00Z">
                              <w:r w:rsidDel="00932EE3">
                                <w:rPr>
                                  <w:rFonts w:ascii="Courier New" w:hAnsi="Courier New" w:cs="Courier New"/>
                                  <w:color w:val="000000"/>
                                  <w:kern w:val="0"/>
                                  <w:sz w:val="20"/>
                                  <w:szCs w:val="20"/>
                                  <w:shd w:val="clear" w:color="auto" w:fill="FFFFFF"/>
                                </w:rPr>
                                <w:delText>GENDERNUM</w:delText>
                              </w:r>
                            </w:del>
                            <w:ins w:id="150"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1" w:author="Zhao, Beibo" w:date="2025-10-04T22:56:00Z">
                              <w:r w:rsidDel="00932EE3">
                                <w:rPr>
                                  <w:rFonts w:ascii="Courier New" w:hAnsi="Courier New" w:cs="Courier New"/>
                                  <w:color w:val="000000"/>
                                  <w:kern w:val="0"/>
                                  <w:sz w:val="20"/>
                                  <w:szCs w:val="20"/>
                                  <w:shd w:val="clear" w:color="auto" w:fill="FFFFFF"/>
                                </w:rPr>
                                <w:delText>GENDERNUM</w:delText>
                              </w:r>
                            </w:del>
                            <w:ins w:id="152"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ind</w:t>
                            </w:r>
                            <w:proofErr w:type="spellEnd"/>
                            <w:r>
                              <w:rPr>
                                <w:rFonts w:ascii="Courier New" w:hAnsi="Courier New" w:cs="Courier New"/>
                                <w:color w:val="000000"/>
                                <w:kern w:val="0"/>
                                <w:sz w:val="20"/>
                                <w:szCs w:val="20"/>
                                <w:shd w:val="clear" w:color="auto" w:fill="FFFFFF"/>
                              </w:rPr>
                              <w:t>;</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FF"/>
                                <w:kern w:val="0"/>
                                <w:sz w:val="20"/>
                                <w:szCs w:val="20"/>
                                <w:shd w:val="clear" w:color="auto" w:fill="FFFFFF"/>
                              </w:rPr>
                              <w:t>ods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GEEEmpPEst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betas_mi</w:t>
                            </w:r>
                            <w:proofErr w:type="spellEnd"/>
                            <w:r>
                              <w:rPr>
                                <w:rFonts w:ascii="Courier New" w:hAnsi="Courier New" w:cs="Courier New"/>
                                <w:color w:val="000000"/>
                                <w:kern w:val="0"/>
                                <w:sz w:val="20"/>
                                <w:szCs w:val="20"/>
                                <w:shd w:val="clear" w:color="auto" w:fill="FFFFFF"/>
                              </w:rPr>
                              <w:t xml:space="preserve">;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619D27" id="Text Box 597237972" o:spid="_x0000_s1036" type="#_x0000_t202" style="width:468pt;height:415.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" filled="f" strokeweight=".5pt">
                <v:textbox style="mso-fit-shape-to-text:t">
                  <w:txbxContent>
                    <w:p w14:paraId="2ECAC87C" w14:textId="77777777" w:rsidR="00D4307A" w:rsidRPr="00043A14"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xml:space="preserve">* Fit GEE simultaneously in 10 imputed </w:t>
                      </w:r>
                      <w:proofErr w:type="gramStart"/>
                      <w:r>
                        <w:rPr>
                          <w:rFonts w:ascii="Courier New" w:hAnsi="Courier New" w:cs="Courier New"/>
                          <w:color w:val="008000"/>
                          <w:kern w:val="0"/>
                          <w:sz w:val="20"/>
                          <w:szCs w:val="20"/>
                          <w:shd w:val="clear" w:color="auto" w:fill="FFFFFF"/>
                        </w:rPr>
                        <w:t>datasets ;</w:t>
                      </w:r>
                      <w:proofErr w:type="gramEnd"/>
                    </w:p>
                    <w:p w14:paraId="347A1696"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genmod</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sol_mi_widetolong</w:t>
                      </w:r>
                      <w:proofErr w:type="spellEnd"/>
                      <w:r>
                        <w:rPr>
                          <w:rFonts w:ascii="Courier New" w:hAnsi="Courier New" w:cs="Courier New"/>
                          <w:color w:val="000000"/>
                          <w:kern w:val="0"/>
                          <w:sz w:val="20"/>
                          <w:szCs w:val="20"/>
                          <w:shd w:val="clear" w:color="auto" w:fill="FFFFFF"/>
                        </w:rPr>
                        <w:t>;</w:t>
                      </w:r>
                    </w:p>
                    <w:p w14:paraId="4AC154A7"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_IMPUTATION_; </w:t>
                      </w:r>
                    </w:p>
                    <w:p w14:paraId="75D9748A"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HH_ID AGEGROUP_C6(</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'6'</w:t>
                      </w:r>
                      <w:r>
                        <w:rPr>
                          <w:rFonts w:ascii="Courier New" w:hAnsi="Courier New" w:cs="Courier New"/>
                          <w:color w:val="000000"/>
                          <w:kern w:val="0"/>
                          <w:sz w:val="20"/>
                          <w:szCs w:val="20"/>
                          <w:shd w:val="clear" w:color="auto" w:fill="FFFFFF"/>
                        </w:rPr>
                        <w:t>) BKGRD1_C7</w:t>
                      </w:r>
                      <w:proofErr w:type="gramStart"/>
                      <w:r>
                        <w:rPr>
                          <w:rFonts w:ascii="Courier New" w:hAnsi="Courier New" w:cs="Courier New"/>
                          <w:color w:val="000000"/>
                          <w:kern w:val="0"/>
                          <w:sz w:val="20"/>
                          <w:szCs w:val="20"/>
                          <w:shd w:val="clear" w:color="auto" w:fill="FFFFFF"/>
                        </w:rPr>
                        <w:t>NOMISS(</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'3'</w:t>
                      </w:r>
                      <w:r>
                        <w:rPr>
                          <w:rFonts w:ascii="Courier New" w:hAnsi="Courier New" w:cs="Courier New"/>
                          <w:color w:val="000000"/>
                          <w:kern w:val="0"/>
                          <w:sz w:val="20"/>
                          <w:szCs w:val="20"/>
                          <w:shd w:val="clear" w:color="auto" w:fill="FFFFFF"/>
                        </w:rPr>
                        <w:t>)</w:t>
                      </w:r>
                    </w:p>
                    <w:p w14:paraId="3258C539"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CENTERNUM(</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del w:id="153" w:author="Zhao, Beibo" w:date="2025-10-04T22:56:00Z">
                        <w:r w:rsidDel="00932EE3">
                          <w:rPr>
                            <w:rFonts w:ascii="Courier New" w:hAnsi="Courier New" w:cs="Courier New"/>
                            <w:color w:val="000000"/>
                            <w:kern w:val="0"/>
                            <w:sz w:val="20"/>
                            <w:szCs w:val="20"/>
                            <w:shd w:val="clear" w:color="auto" w:fill="FFFFFF"/>
                          </w:rPr>
                          <w:delText>GENDERNUM</w:delText>
                        </w:r>
                      </w:del>
                      <w:ins w:id="154"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US_BORN(</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EMPLOYED(</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EDUCATION_C3 (</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1292F58D"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weight</w:t>
                      </w:r>
                      <w:r>
                        <w:rPr>
                          <w:rFonts w:ascii="Courier New" w:hAnsi="Courier New" w:cs="Courier New"/>
                          <w:color w:val="000000"/>
                          <w:kern w:val="0"/>
                          <w:sz w:val="20"/>
                          <w:szCs w:val="20"/>
                          <w:shd w:val="clear" w:color="auto" w:fill="FFFFFF"/>
                        </w:rPr>
                        <w:t xml:space="preserve"> WEIGHT_FINAL_NORM_OVERALL; </w:t>
                      </w:r>
                    </w:p>
                    <w:p w14:paraId="2AE2CD88"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BMI = AGEGROUP_C6 BKGRD1_C7NOMISS CENTERNUM </w:t>
                      </w:r>
                      <w:del w:id="155" w:author="Zhao, Beibo" w:date="2025-10-04T22:56:00Z">
                        <w:r w:rsidDel="00932EE3">
                          <w:rPr>
                            <w:rFonts w:ascii="Courier New" w:hAnsi="Courier New" w:cs="Courier New"/>
                            <w:color w:val="000000"/>
                            <w:kern w:val="0"/>
                            <w:sz w:val="20"/>
                            <w:szCs w:val="20"/>
                            <w:shd w:val="clear" w:color="auto" w:fill="FFFFFF"/>
                          </w:rPr>
                          <w:delText>GENDERNUM</w:delText>
                        </w:r>
                      </w:del>
                      <w:ins w:id="156"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59F3B3C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EMPLOYED EDUCATION_C3 SBP5 TIME/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=normal;</w:t>
                      </w:r>
                    </w:p>
                    <w:p w14:paraId="75456755"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 xml:space="preserve">subject </w:t>
                      </w:r>
                      <w:r>
                        <w:rPr>
                          <w:rFonts w:ascii="Courier New" w:hAnsi="Courier New" w:cs="Courier New"/>
                          <w:color w:val="000000"/>
                          <w:kern w:val="0"/>
                          <w:sz w:val="20"/>
                          <w:szCs w:val="20"/>
                          <w:shd w:val="clear" w:color="auto" w:fill="FFFFFF"/>
                        </w:rPr>
                        <w:t>= HH_</w:t>
                      </w:r>
                      <w:r w:rsidRPr="002B31DD">
                        <w:rPr>
                          <w:rFonts w:ascii="Courier New" w:hAnsi="Courier New" w:cs="Courier New"/>
                          <w:color w:val="000000"/>
                          <w:kern w:val="0"/>
                          <w:sz w:val="20"/>
                          <w:szCs w:val="20"/>
                          <w:shd w:val="clear" w:color="auto" w:fill="FFFFFF"/>
                        </w:rPr>
                        <w:t>ID</w:t>
                      </w:r>
                      <w:r>
                        <w:rPr>
                          <w:rFonts w:ascii="Courier New" w:hAnsi="Courier New" w:cs="Courier New"/>
                          <w:color w:val="008000"/>
                          <w:kern w:val="0"/>
                          <w:sz w:val="20"/>
                          <w:szCs w:val="20"/>
                          <w:shd w:val="clear" w:color="auto" w:fill="FFFFFF"/>
                        </w:rPr>
                        <w:t xml:space="preserve"> </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ind</w:t>
                      </w:r>
                      <w:proofErr w:type="spellEnd"/>
                      <w:r>
                        <w:rPr>
                          <w:rFonts w:ascii="Courier New" w:hAnsi="Courier New" w:cs="Courier New"/>
                          <w:color w:val="000000"/>
                          <w:kern w:val="0"/>
                          <w:sz w:val="20"/>
                          <w:szCs w:val="20"/>
                          <w:shd w:val="clear" w:color="auto" w:fill="FFFFFF"/>
                        </w:rPr>
                        <w:t>;</w:t>
                      </w:r>
                    </w:p>
                    <w:p w14:paraId="029A1A00"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spellStart"/>
                      <w:r>
                        <w:rPr>
                          <w:rFonts w:ascii="Courier New" w:hAnsi="Courier New" w:cs="Courier New"/>
                          <w:color w:val="0000FF"/>
                          <w:kern w:val="0"/>
                          <w:sz w:val="20"/>
                          <w:szCs w:val="20"/>
                          <w:shd w:val="clear" w:color="auto" w:fill="FFFFFF"/>
                        </w:rPr>
                        <w:t>ods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GEEEmpPEst</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betas_mi</w:t>
                      </w:r>
                      <w:proofErr w:type="spellEnd"/>
                      <w:r>
                        <w:rPr>
                          <w:rFonts w:ascii="Courier New" w:hAnsi="Courier New" w:cs="Courier New"/>
                          <w:color w:val="000000"/>
                          <w:kern w:val="0"/>
                          <w:sz w:val="20"/>
                          <w:szCs w:val="20"/>
                          <w:shd w:val="clear" w:color="auto" w:fill="FFFFFF"/>
                        </w:rPr>
                        <w:t xml:space="preserve">; </w:t>
                      </w:r>
                    </w:p>
                    <w:p w14:paraId="6CE417B0"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777C3B61" w14:textId="77777777" w:rsidR="00D4307A" w:rsidRPr="009A048E" w:rsidRDefault="00D4307A" w:rsidP="00D4307A">
      <w:pPr>
        <w:pStyle w:val="whitespace-pre-wrap"/>
      </w:pPr>
      <w:r w:rsidRPr="009A048E">
        <w:t xml:space="preserve">The </w:t>
      </w:r>
      <w:r w:rsidRPr="009A048E">
        <w:rPr>
          <w:rFonts w:ascii="Courier New" w:hAnsi="Courier New" w:cs="Courier New"/>
          <w:b/>
          <w:bCs/>
          <w:color w:val="000080"/>
          <w:shd w:val="clear" w:color="auto" w:fill="FFFFFF"/>
        </w:rPr>
        <w:t>proc</w:t>
      </w:r>
      <w:r w:rsidRPr="009A048E">
        <w:rPr>
          <w:rFonts w:ascii="Courier New" w:hAnsi="Courier New" w:cs="Courier New"/>
          <w:color w:val="000000"/>
          <w:shd w:val="clear" w:color="auto" w:fill="FFFFFF"/>
        </w:rPr>
        <w:t xml:space="preserve"> </w:t>
      </w:r>
      <w:proofErr w:type="spellStart"/>
      <w:r w:rsidRPr="009A048E">
        <w:rPr>
          <w:rFonts w:ascii="Courier New" w:hAnsi="Courier New" w:cs="Courier New"/>
          <w:b/>
          <w:bCs/>
          <w:color w:val="000080"/>
          <w:shd w:val="clear" w:color="auto" w:fill="FFFFFF"/>
        </w:rPr>
        <w:t>genmod</w:t>
      </w:r>
      <w:proofErr w:type="spellEnd"/>
      <w:r w:rsidRPr="009A048E">
        <w:t xml:space="preserve"> procedure </w:t>
      </w:r>
      <w:r>
        <w:t>fits</w:t>
      </w:r>
      <w:r w:rsidRPr="009A048E">
        <w:t xml:space="preserve"> GEE to </w:t>
      </w:r>
      <w:proofErr w:type="spellStart"/>
      <w:r w:rsidRPr="009A048E">
        <w:rPr>
          <w:rFonts w:ascii="Courier New" w:hAnsi="Courier New" w:cs="Courier New"/>
          <w:color w:val="000000"/>
          <w:shd w:val="clear" w:color="auto" w:fill="FFFFFF"/>
        </w:rPr>
        <w:t>sol_mi_widetolong</w:t>
      </w:r>
      <w:proofErr w:type="spellEnd"/>
      <w:r w:rsidRPr="009A048E">
        <w:t xml:space="preserve">. The analysis is performed separately for each imputation through specifying in the </w:t>
      </w:r>
      <w:r w:rsidRPr="009A048E">
        <w:rPr>
          <w:rFonts w:ascii="Courier New" w:hAnsi="Courier New" w:cs="Courier New"/>
          <w:color w:val="0000FF"/>
          <w:shd w:val="clear" w:color="auto" w:fill="FFFFFF"/>
        </w:rPr>
        <w:t>by</w:t>
      </w:r>
      <w:r w:rsidRPr="009A048E">
        <w:rPr>
          <w:rStyle w:val="Emphasis"/>
          <w:rFonts w:eastAsiaTheme="majorEastAsia"/>
        </w:rPr>
        <w:t xml:space="preserve"> </w:t>
      </w:r>
      <w:r w:rsidRPr="009A048E">
        <w:rPr>
          <w:rStyle w:val="Emphasis"/>
          <w:rFonts w:eastAsiaTheme="majorEastAsia"/>
          <w:i w:val="0"/>
          <w:iCs w:val="0"/>
        </w:rPr>
        <w:t>statement</w:t>
      </w:r>
      <w:r w:rsidRPr="009A048E">
        <w:t xml:space="preserve"> the imputation number identifier </w:t>
      </w:r>
      <w:r w:rsidRPr="009A048E">
        <w:rPr>
          <w:i/>
          <w:iCs/>
        </w:rPr>
        <w:t>_</w:t>
      </w:r>
      <w:r w:rsidRPr="009A048E">
        <w:rPr>
          <w:rStyle w:val="Emphasis"/>
          <w:rFonts w:eastAsiaTheme="majorEastAsia"/>
          <w:i w:val="0"/>
          <w:iCs w:val="0"/>
        </w:rPr>
        <w:t>IMPUTATION_</w:t>
      </w:r>
      <w:r w:rsidRPr="009A048E">
        <w:rPr>
          <w:i/>
          <w:iCs/>
        </w:rPr>
        <w:t>.</w:t>
      </w:r>
      <w:r w:rsidRPr="009A048E">
        <w:t xml:space="preserve"> </w:t>
      </w:r>
      <w:r>
        <w:t>Reference levels can be specified in t</w:t>
      </w:r>
      <w:r w:rsidRPr="009A048E">
        <w:t xml:space="preserve">he </w:t>
      </w:r>
      <w:r w:rsidRPr="009A048E">
        <w:rPr>
          <w:rFonts w:ascii="Courier New" w:hAnsi="Courier New" w:cs="Courier New"/>
          <w:color w:val="0000FF"/>
          <w:shd w:val="clear" w:color="auto" w:fill="FFFFFF"/>
        </w:rPr>
        <w:t>class</w:t>
      </w:r>
      <w:r w:rsidRPr="009A048E">
        <w:t xml:space="preserve"> statement</w:t>
      </w:r>
      <w:r>
        <w:t xml:space="preserve">, </w:t>
      </w:r>
      <w:r w:rsidRPr="009A048E">
        <w:t xml:space="preserve">e.g., </w:t>
      </w:r>
      <w:r w:rsidRPr="009A048E">
        <w:rPr>
          <w:rFonts w:ascii="Courier New" w:hAnsi="Courier New" w:cs="Courier New"/>
          <w:color w:val="000000"/>
          <w:shd w:val="clear" w:color="auto" w:fill="FFFFFF"/>
        </w:rPr>
        <w:t>AGEGROUP_C6(</w:t>
      </w:r>
      <w:r w:rsidRPr="009A048E">
        <w:rPr>
          <w:rFonts w:ascii="Courier New" w:hAnsi="Courier New" w:cs="Courier New"/>
          <w:color w:val="0000FF"/>
          <w:shd w:val="clear" w:color="auto" w:fill="FFFFFF"/>
        </w:rPr>
        <w:t>ref</w:t>
      </w:r>
      <w:r w:rsidRPr="009A048E">
        <w:rPr>
          <w:rFonts w:ascii="Courier New" w:hAnsi="Courier New" w:cs="Courier New"/>
          <w:color w:val="000000"/>
          <w:shd w:val="clear" w:color="auto" w:fill="FFFFFF"/>
        </w:rPr>
        <w:t xml:space="preserve"> = </w:t>
      </w:r>
      <w:r w:rsidRPr="009A048E">
        <w:rPr>
          <w:rFonts w:ascii="Courier New" w:hAnsi="Courier New" w:cs="Courier New"/>
          <w:color w:val="800080"/>
          <w:shd w:val="clear" w:color="auto" w:fill="FFFFFF"/>
        </w:rPr>
        <w:t>'6'</w:t>
      </w:r>
      <w:r>
        <w:rPr>
          <w:rFonts w:ascii="Courier New" w:hAnsi="Courier New" w:cs="Courier New"/>
          <w:color w:val="000000"/>
          <w:shd w:val="clear" w:color="auto" w:fill="FFFFFF"/>
        </w:rPr>
        <w:t>)</w:t>
      </w:r>
      <w:r w:rsidRPr="001C2739">
        <w:rPr>
          <w:color w:val="000000"/>
          <w:shd w:val="clear" w:color="auto" w:fill="FFFFFF"/>
        </w:rPr>
        <w:t xml:space="preserve"> </w:t>
      </w:r>
      <w:r>
        <w:t>sets level 6 as the reference</w:t>
      </w:r>
      <w:r w:rsidRPr="009A048E">
        <w:t xml:space="preserve">. The </w:t>
      </w:r>
      <w:r w:rsidRPr="009A048E">
        <w:rPr>
          <w:rFonts w:ascii="Courier New" w:hAnsi="Courier New" w:cs="Courier New"/>
          <w:color w:val="0000FF"/>
          <w:shd w:val="clear" w:color="auto" w:fill="FFFFFF"/>
        </w:rPr>
        <w:t>weight</w:t>
      </w:r>
      <w:r w:rsidRPr="009A048E">
        <w:t xml:space="preserve"> statement</w:t>
      </w:r>
      <w:r>
        <w:t xml:space="preserve"> specifies</w:t>
      </w:r>
      <w:r w:rsidRPr="009A048E">
        <w:t xml:space="preserve"> Visit 1 overall sampling weights (WEIGHT_FINAL_NORM_OVERALL)</w:t>
      </w:r>
      <w:r>
        <w:t xml:space="preserve"> for weighted GEE</w:t>
      </w:r>
      <w:r w:rsidRPr="009A048E">
        <w:t xml:space="preserve">. The </w:t>
      </w:r>
      <w:r w:rsidRPr="009A048E">
        <w:rPr>
          <w:rFonts w:ascii="Courier New" w:hAnsi="Courier New" w:cs="Courier New"/>
          <w:color w:val="0000FF"/>
          <w:shd w:val="clear" w:color="auto" w:fill="FFFFFF"/>
        </w:rPr>
        <w:t>model</w:t>
      </w:r>
      <w:r w:rsidRPr="009A048E">
        <w:t xml:space="preserve"> statement specifies BMI as the outcome and includes all covariates of interest, assuming a normal distribution through </w:t>
      </w:r>
      <w:proofErr w:type="spellStart"/>
      <w:r w:rsidRPr="009A048E">
        <w:rPr>
          <w:rFonts w:ascii="Courier New" w:hAnsi="Courier New" w:cs="Courier New"/>
          <w:color w:val="0000FF"/>
          <w:shd w:val="clear" w:color="auto" w:fill="FFFFFF"/>
        </w:rPr>
        <w:t>dist</w:t>
      </w:r>
      <w:proofErr w:type="spellEnd"/>
      <w:r w:rsidRPr="009A048E">
        <w:rPr>
          <w:rFonts w:ascii="Courier New" w:hAnsi="Courier New" w:cs="Courier New"/>
          <w:color w:val="000000"/>
          <w:shd w:val="clear" w:color="auto" w:fill="FFFFFF"/>
        </w:rPr>
        <w:t>=normal</w:t>
      </w:r>
      <w:r w:rsidRPr="009A048E">
        <w:t xml:space="preserve">. The </w:t>
      </w:r>
      <w:r w:rsidRPr="009A048E">
        <w:rPr>
          <w:rFonts w:ascii="Courier New" w:hAnsi="Courier New" w:cs="Courier New"/>
          <w:color w:val="0000FF"/>
          <w:shd w:val="clear" w:color="auto" w:fill="FFFFFF"/>
        </w:rPr>
        <w:t>repeated</w:t>
      </w:r>
      <w:r w:rsidRPr="009A048E">
        <w:t xml:space="preserve"> statement defines the clustering variable</w:t>
      </w:r>
      <w:r>
        <w:t xml:space="preserve"> </w:t>
      </w:r>
      <w:r w:rsidRPr="009A048E">
        <w:rPr>
          <w:rFonts w:ascii="Courier New" w:hAnsi="Courier New" w:cs="Courier New"/>
          <w:color w:val="0000FF"/>
          <w:shd w:val="clear" w:color="auto" w:fill="FFFFFF"/>
        </w:rPr>
        <w:t>subject</w:t>
      </w:r>
      <w:r w:rsidRPr="009A048E">
        <w:rPr>
          <w:rFonts w:ascii="Courier New" w:hAnsi="Courier New" w:cs="Courier New"/>
          <w:color w:val="000000"/>
          <w:shd w:val="clear" w:color="auto" w:fill="FFFFFF"/>
        </w:rPr>
        <w:t>=HH_ID</w:t>
      </w:r>
      <w:r w:rsidRPr="007968F4">
        <w:rPr>
          <w:color w:val="000000"/>
          <w:shd w:val="clear" w:color="auto" w:fill="FFFFFF"/>
        </w:rPr>
        <w:t xml:space="preserve"> </w:t>
      </w:r>
      <w:r>
        <w:t>for household clusters</w:t>
      </w:r>
      <w:r w:rsidRPr="009A048E">
        <w:t xml:space="preserve">. </w:t>
      </w:r>
      <w:proofErr w:type="spellStart"/>
      <w:r w:rsidRPr="009A048E">
        <w:rPr>
          <w:rFonts w:ascii="Courier New" w:hAnsi="Courier New" w:cs="Courier New"/>
          <w:color w:val="0000FF"/>
          <w:shd w:val="clear" w:color="auto" w:fill="FFFFFF"/>
        </w:rPr>
        <w:t>corr</w:t>
      </w:r>
      <w:proofErr w:type="spellEnd"/>
      <w:r w:rsidRPr="009A048E">
        <w:rPr>
          <w:rFonts w:ascii="Courier New" w:hAnsi="Courier New" w:cs="Courier New"/>
          <w:color w:val="000000"/>
          <w:shd w:val="clear" w:color="auto" w:fill="FFFFFF"/>
        </w:rPr>
        <w:t>=</w:t>
      </w:r>
      <w:proofErr w:type="spellStart"/>
      <w:r w:rsidRPr="009A048E">
        <w:rPr>
          <w:rFonts w:ascii="Courier New" w:hAnsi="Courier New" w:cs="Courier New"/>
          <w:color w:val="000000"/>
          <w:shd w:val="clear" w:color="auto" w:fill="FFFFFF"/>
        </w:rPr>
        <w:t>ind</w:t>
      </w:r>
      <w:proofErr w:type="spellEnd"/>
      <w:r w:rsidRPr="009A048E">
        <w:t xml:space="preserve"> specifies an independent working correlation structure.</w:t>
      </w:r>
      <w:r>
        <w:t xml:space="preserve"> The</w:t>
      </w:r>
      <w:r w:rsidRPr="009A048E">
        <w:t xml:space="preserve"> </w:t>
      </w:r>
      <w:proofErr w:type="spellStart"/>
      <w:r w:rsidRPr="009A048E">
        <w:rPr>
          <w:rFonts w:ascii="Courier New" w:hAnsi="Courier New" w:cs="Courier New"/>
          <w:color w:val="0000FF"/>
          <w:shd w:val="clear" w:color="auto" w:fill="FFFFFF"/>
        </w:rPr>
        <w:t>ods</w:t>
      </w:r>
      <w:proofErr w:type="spellEnd"/>
      <w:r w:rsidRPr="009A048E">
        <w:rPr>
          <w:rFonts w:ascii="Courier New" w:hAnsi="Courier New" w:cs="Courier New"/>
          <w:color w:val="000000"/>
          <w:shd w:val="clear" w:color="auto" w:fill="FFFFFF"/>
        </w:rPr>
        <w:t xml:space="preserve"> </w:t>
      </w:r>
      <w:r w:rsidRPr="009A048E">
        <w:rPr>
          <w:rFonts w:ascii="Courier New" w:hAnsi="Courier New" w:cs="Courier New"/>
          <w:color w:val="0000FF"/>
          <w:shd w:val="clear" w:color="auto" w:fill="FFFFFF"/>
        </w:rPr>
        <w:t>output</w:t>
      </w:r>
      <w:r w:rsidRPr="00653009">
        <w:rPr>
          <w:color w:val="0000FF"/>
          <w:shd w:val="clear" w:color="auto" w:fill="FFFFFF"/>
        </w:rPr>
        <w:t xml:space="preserve"> </w:t>
      </w:r>
      <w:r w:rsidRPr="009A048E">
        <w:t xml:space="preserve">outputs the parameter estimates in </w:t>
      </w:r>
      <w:bookmarkStart w:id="157" w:name="_Hlk180668510"/>
      <w:r w:rsidRPr="009A048E">
        <w:t xml:space="preserve">the output object </w:t>
      </w:r>
      <w:proofErr w:type="spellStart"/>
      <w:r w:rsidRPr="009A048E">
        <w:rPr>
          <w:rFonts w:ascii="Courier New" w:hAnsi="Courier New" w:cs="Courier New"/>
          <w:color w:val="000000"/>
          <w:shd w:val="clear" w:color="auto" w:fill="FFFFFF"/>
        </w:rPr>
        <w:t>GEEEmpPEst</w:t>
      </w:r>
      <w:proofErr w:type="spellEnd"/>
      <w:r w:rsidRPr="00653009">
        <w:rPr>
          <w:color w:val="000000"/>
          <w:shd w:val="clear" w:color="auto" w:fill="FFFFFF"/>
        </w:rPr>
        <w:t xml:space="preserve"> </w:t>
      </w:r>
      <w:r w:rsidRPr="009A048E">
        <w:t xml:space="preserve">to the dataset </w:t>
      </w:r>
      <w:proofErr w:type="spellStart"/>
      <w:r w:rsidRPr="009A048E">
        <w:rPr>
          <w:rFonts w:ascii="Courier New" w:hAnsi="Courier New" w:cs="Courier New"/>
          <w:color w:val="000000"/>
          <w:shd w:val="clear" w:color="auto" w:fill="FFFFFF"/>
        </w:rPr>
        <w:t>betas_mi</w:t>
      </w:r>
      <w:proofErr w:type="spellEnd"/>
      <w:r w:rsidRPr="009A048E">
        <w:t>.</w:t>
      </w:r>
    </w:p>
    <w:p w14:paraId="73FEFC2F" w14:textId="77777777" w:rsidR="00D4307A" w:rsidRDefault="00D4307A" w:rsidP="00D4307A">
      <w:pPr>
        <w:rPr>
          <w:rFonts w:cs="Times New Roman"/>
        </w:rPr>
      </w:pPr>
      <w:r>
        <w:rPr>
          <w:noProof/>
        </w:rPr>
        <mc:AlternateContent>
          <mc:Choice Requires="wps">
            <w:drawing>
              <wp:inline distT="0" distB="0" distL="0" distR="0" wp14:anchorId="1CE2FAAA" wp14:editId="4AB715B6">
                <wp:extent cx="5935980" cy="1828800"/>
                <wp:effectExtent l="0" t="0" r="26670" b="17145"/>
                <wp:docPr id="182304346" name="Text Box 182304346"/>
                <wp:cNvGraphicFramePr/>
                <a:graphic xmlns:a="http://schemas.openxmlformats.org/drawingml/2006/main">
                  <a:graphicData uri="http://schemas.microsoft.com/office/word/2010/wordprocessingShape">
                    <wps:wsp>
                      <wps:cNvSpPr txBox="1"/>
                      <wps:spPr>
                        <a:xfrm>
                          <a:off x="0" y="0"/>
                          <a:ext cx="5935980" cy="1828800"/>
                        </a:xfrm>
                        <a:prstGeom prst="rect">
                          <a:avLst/>
                        </a:prstGeom>
                        <a:noFill/>
                        <a:ln w="6350">
                          <a:solidFill>
                            <a:prstClr val="black"/>
                          </a:solidFill>
                        </a:ln>
                      </wps:spPr>
                      <wps:txbx>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mianalyze</w:t>
                            </w:r>
                            <w:proofErr w:type="spellEnd"/>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w:t>
                            </w:r>
                            <w:proofErr w:type="spellStart"/>
                            <w:r w:rsidRPr="00444509">
                              <w:rPr>
                                <w:rFonts w:ascii="Courier New" w:hAnsi="Courier New" w:cs="Courier New"/>
                                <w:color w:val="000000"/>
                                <w:kern w:val="0"/>
                                <w:sz w:val="20"/>
                                <w:szCs w:val="20"/>
                                <w:shd w:val="clear" w:color="auto" w:fill="FFFFFF"/>
                              </w:rPr>
                              <w:t>classvar</w:t>
                            </w:r>
                            <w:proofErr w:type="spellEnd"/>
                            <w:r w:rsidRPr="00444509">
                              <w:rPr>
                                <w:rFonts w:ascii="Courier New" w:hAnsi="Courier New" w:cs="Courier New"/>
                                <w:color w:val="000000"/>
                                <w:kern w:val="0"/>
                                <w:sz w:val="20"/>
                                <w:szCs w:val="20"/>
                                <w:shd w:val="clear" w:color="auto" w:fill="FFFFFF"/>
                              </w:rPr>
                              <w:t>=</w:t>
                            </w:r>
                            <w:proofErr w:type="gramStart"/>
                            <w:r w:rsidRPr="00444509">
                              <w:rPr>
                                <w:rFonts w:ascii="Courier New" w:hAnsi="Courier New" w:cs="Courier New"/>
                                <w:color w:val="000000"/>
                                <w:kern w:val="0"/>
                                <w:sz w:val="20"/>
                                <w:szCs w:val="20"/>
                                <w:shd w:val="clear" w:color="auto" w:fill="FFFFFF"/>
                              </w:rPr>
                              <w:t>level)=</w:t>
                            </w:r>
                            <w:proofErr w:type="spellStart"/>
                            <w:proofErr w:type="gramEnd"/>
                            <w:r>
                              <w:rPr>
                                <w:rFonts w:ascii="Courier New" w:hAnsi="Courier New" w:cs="Courier New"/>
                                <w:color w:val="000000"/>
                                <w:kern w:val="0"/>
                                <w:sz w:val="20"/>
                                <w:szCs w:val="20"/>
                                <w:shd w:val="clear" w:color="auto" w:fill="FFFFFF"/>
                              </w:rPr>
                              <w:t>betas_mi</w:t>
                            </w:r>
                            <w:proofErr w:type="spellEnd"/>
                            <w:r>
                              <w:rPr>
                                <w:rFonts w:ascii="Courier New" w:hAnsi="Courier New" w:cs="Courier New"/>
                                <w:color w:val="000000"/>
                                <w:kern w:val="0"/>
                                <w:sz w:val="20"/>
                                <w:szCs w:val="20"/>
                                <w:shd w:val="clear" w:color="auto" w:fill="FFFFFF"/>
                              </w:rPr>
                              <w:t>;</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58" w:author="Zhao, Beibo" w:date="2025-10-04T22:56:00Z">
                              <w:r w:rsidDel="00932EE3">
                                <w:rPr>
                                  <w:rFonts w:ascii="Courier New" w:hAnsi="Courier New" w:cs="Courier New"/>
                                  <w:color w:val="000000"/>
                                  <w:kern w:val="0"/>
                                  <w:sz w:val="20"/>
                                  <w:szCs w:val="20"/>
                                  <w:shd w:val="clear" w:color="auto" w:fill="FFFFFF"/>
                                </w:rPr>
                                <w:delText>GENDERNUM</w:delText>
                              </w:r>
                            </w:del>
                            <w:ins w:id="159"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modeleffects</w:t>
                            </w:r>
                            <w:proofErr w:type="spellEnd"/>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0" w:author="Zhao, Beibo" w:date="2025-10-04T22:56:00Z">
                              <w:r w:rsidDel="00932EE3">
                                <w:rPr>
                                  <w:rFonts w:ascii="Courier New" w:hAnsi="Courier New" w:cs="Courier New"/>
                                  <w:color w:val="000000"/>
                                  <w:kern w:val="0"/>
                                  <w:sz w:val="20"/>
                                  <w:szCs w:val="20"/>
                                  <w:shd w:val="clear" w:color="auto" w:fill="FFFFFF"/>
                                </w:rPr>
                                <w:delText>GENDERNUM</w:delText>
                              </w:r>
                            </w:del>
                            <w:ins w:id="161"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E2FAAA" id="Text Box 182304346" o:spid="_x0000_s1037" type="#_x0000_t202" style="width:467.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" filled="f" strokeweight=".5pt">
                <v:textbox style="mso-fit-shape-to-text:t">
                  <w:txbxContent>
                    <w:p w14:paraId="056DA2CB" w14:textId="77777777" w:rsidR="00D4307A" w:rsidRDefault="00D4307A" w:rsidP="00D4307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color w:val="008000"/>
                          <w:kern w:val="0"/>
                          <w:sz w:val="20"/>
                          <w:szCs w:val="20"/>
                          <w:shd w:val="clear" w:color="auto" w:fill="FFFFFF"/>
                        </w:rPr>
                        <w:t>/* Step 3 */</w:t>
                      </w:r>
                    </w:p>
                    <w:p w14:paraId="5A0B06DC" w14:textId="77777777" w:rsidR="00D4307A"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mianalyze</w:t>
                      </w:r>
                      <w:proofErr w:type="spellEnd"/>
                      <w:r>
                        <w:rPr>
                          <w:rFonts w:ascii="Courier New" w:hAnsi="Courier New" w:cs="Courier New"/>
                          <w:color w:val="000000"/>
                          <w:kern w:val="0"/>
                          <w:sz w:val="20"/>
                          <w:szCs w:val="20"/>
                          <w:shd w:val="clear" w:color="auto" w:fill="FFFFFF"/>
                        </w:rPr>
                        <w:t xml:space="preserve"> </w:t>
                      </w:r>
                      <w:r w:rsidRPr="00444509">
                        <w:rPr>
                          <w:rFonts w:ascii="Courier New" w:hAnsi="Courier New" w:cs="Courier New"/>
                          <w:color w:val="000000"/>
                          <w:kern w:val="0"/>
                          <w:sz w:val="20"/>
                          <w:szCs w:val="20"/>
                          <w:shd w:val="clear" w:color="auto" w:fill="FFFFFF"/>
                        </w:rPr>
                        <w:t>parms(</w:t>
                      </w:r>
                      <w:proofErr w:type="spellStart"/>
                      <w:r w:rsidRPr="00444509">
                        <w:rPr>
                          <w:rFonts w:ascii="Courier New" w:hAnsi="Courier New" w:cs="Courier New"/>
                          <w:color w:val="000000"/>
                          <w:kern w:val="0"/>
                          <w:sz w:val="20"/>
                          <w:szCs w:val="20"/>
                          <w:shd w:val="clear" w:color="auto" w:fill="FFFFFF"/>
                        </w:rPr>
                        <w:t>classvar</w:t>
                      </w:r>
                      <w:proofErr w:type="spellEnd"/>
                      <w:r w:rsidRPr="00444509">
                        <w:rPr>
                          <w:rFonts w:ascii="Courier New" w:hAnsi="Courier New" w:cs="Courier New"/>
                          <w:color w:val="000000"/>
                          <w:kern w:val="0"/>
                          <w:sz w:val="20"/>
                          <w:szCs w:val="20"/>
                          <w:shd w:val="clear" w:color="auto" w:fill="FFFFFF"/>
                        </w:rPr>
                        <w:t>=</w:t>
                      </w:r>
                      <w:proofErr w:type="gramStart"/>
                      <w:r w:rsidRPr="00444509">
                        <w:rPr>
                          <w:rFonts w:ascii="Courier New" w:hAnsi="Courier New" w:cs="Courier New"/>
                          <w:color w:val="000000"/>
                          <w:kern w:val="0"/>
                          <w:sz w:val="20"/>
                          <w:szCs w:val="20"/>
                          <w:shd w:val="clear" w:color="auto" w:fill="FFFFFF"/>
                        </w:rPr>
                        <w:t>level)=</w:t>
                      </w:r>
                      <w:proofErr w:type="spellStart"/>
                      <w:proofErr w:type="gramEnd"/>
                      <w:r>
                        <w:rPr>
                          <w:rFonts w:ascii="Courier New" w:hAnsi="Courier New" w:cs="Courier New"/>
                          <w:color w:val="000000"/>
                          <w:kern w:val="0"/>
                          <w:sz w:val="20"/>
                          <w:szCs w:val="20"/>
                          <w:shd w:val="clear" w:color="auto" w:fill="FFFFFF"/>
                        </w:rPr>
                        <w:t>betas_mi</w:t>
                      </w:r>
                      <w:proofErr w:type="spellEnd"/>
                      <w:r>
                        <w:rPr>
                          <w:rFonts w:ascii="Courier New" w:hAnsi="Courier New" w:cs="Courier New"/>
                          <w:color w:val="000000"/>
                          <w:kern w:val="0"/>
                          <w:sz w:val="20"/>
                          <w:szCs w:val="20"/>
                          <w:shd w:val="clear" w:color="auto" w:fill="FFFFFF"/>
                        </w:rPr>
                        <w:t>;</w:t>
                      </w:r>
                    </w:p>
                    <w:p w14:paraId="7412F9D7"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AGEGROUP_C6 BKGRD1_C7NOMISS CENTERNUM </w:t>
                      </w:r>
                      <w:del w:id="162" w:author="Zhao, Beibo" w:date="2025-10-04T22:56:00Z">
                        <w:r w:rsidDel="00932EE3">
                          <w:rPr>
                            <w:rFonts w:ascii="Courier New" w:hAnsi="Courier New" w:cs="Courier New"/>
                            <w:color w:val="000000"/>
                            <w:kern w:val="0"/>
                            <w:sz w:val="20"/>
                            <w:szCs w:val="20"/>
                            <w:shd w:val="clear" w:color="auto" w:fill="FFFFFF"/>
                          </w:rPr>
                          <w:delText>GENDERNUM</w:delText>
                        </w:r>
                      </w:del>
                      <w:ins w:id="163"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w:t>
                      </w:r>
                    </w:p>
                    <w:p w14:paraId="170797BB"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EMPLOYED EDUCATION_C3;</w:t>
                      </w:r>
                    </w:p>
                    <w:p w14:paraId="1954A6B2" w14:textId="77777777" w:rsidR="00D4307A" w:rsidRDefault="00D4307A" w:rsidP="00D4307A">
                      <w:pPr>
                        <w:autoSpaceDE w:val="0"/>
                        <w:autoSpaceDN w:val="0"/>
                        <w:adjustRightInd w:val="0"/>
                        <w:spacing w:after="0" w:line="240" w:lineRule="auto"/>
                        <w:ind w:left="720"/>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modeleffects</w:t>
                      </w:r>
                      <w:proofErr w:type="spellEnd"/>
                      <w:r>
                        <w:rPr>
                          <w:rFonts w:ascii="Courier New" w:hAnsi="Courier New" w:cs="Courier New"/>
                          <w:color w:val="000000"/>
                          <w:kern w:val="0"/>
                          <w:sz w:val="20"/>
                          <w:szCs w:val="20"/>
                          <w:shd w:val="clear" w:color="auto" w:fill="FFFFFF"/>
                        </w:rPr>
                        <w:t xml:space="preserve"> INTERCEPT AGEGROUP_C6 BKGRD1_C7NOMISS CENTERNUM</w:t>
                      </w:r>
                    </w:p>
                    <w:p w14:paraId="5F8BB242" w14:textId="77777777" w:rsidR="00D4307A" w:rsidRDefault="00D4307A" w:rsidP="00D4307A">
                      <w:pPr>
                        <w:autoSpaceDE w:val="0"/>
                        <w:autoSpaceDN w:val="0"/>
                        <w:adjustRightInd w:val="0"/>
                        <w:spacing w:after="0" w:line="240" w:lineRule="auto"/>
                        <w:ind w:left="720" w:firstLine="720"/>
                        <w:rPr>
                          <w:rFonts w:ascii="Courier New" w:hAnsi="Courier New" w:cs="Courier New"/>
                          <w:color w:val="000000"/>
                          <w:kern w:val="0"/>
                          <w:sz w:val="20"/>
                          <w:szCs w:val="20"/>
                          <w:shd w:val="clear" w:color="auto" w:fill="FFFFFF"/>
                        </w:rPr>
                      </w:pPr>
                      <w:del w:id="164" w:author="Zhao, Beibo" w:date="2025-10-04T22:56:00Z">
                        <w:r w:rsidDel="00932EE3">
                          <w:rPr>
                            <w:rFonts w:ascii="Courier New" w:hAnsi="Courier New" w:cs="Courier New"/>
                            <w:color w:val="000000"/>
                            <w:kern w:val="0"/>
                            <w:sz w:val="20"/>
                            <w:szCs w:val="20"/>
                            <w:shd w:val="clear" w:color="auto" w:fill="FFFFFF"/>
                          </w:rPr>
                          <w:delText>GENDERNUM</w:delText>
                        </w:r>
                      </w:del>
                      <w:ins w:id="165" w:author="Zhao, Beibo" w:date="2025-10-04T22:56:00Z">
                        <w:r>
                          <w:rPr>
                            <w:rFonts w:ascii="Courier New" w:hAnsi="Courier New" w:cs="Courier New"/>
                            <w:color w:val="000000"/>
                            <w:kern w:val="0"/>
                            <w:sz w:val="20"/>
                            <w:szCs w:val="20"/>
                            <w:shd w:val="clear" w:color="auto" w:fill="FFFFFF"/>
                          </w:rPr>
                          <w:t>SEX</w:t>
                        </w:r>
                      </w:ins>
                      <w:r>
                        <w:rPr>
                          <w:rFonts w:ascii="Courier New" w:hAnsi="Courier New" w:cs="Courier New"/>
                          <w:color w:val="000000"/>
                          <w:kern w:val="0"/>
                          <w:sz w:val="20"/>
                          <w:szCs w:val="20"/>
                          <w:shd w:val="clear" w:color="auto" w:fill="FFFFFF"/>
                        </w:rPr>
                        <w:t xml:space="preserve"> US_BORN EMPLOYED EDUCATION_C3 SBP5 TIME;</w:t>
                      </w:r>
                    </w:p>
                    <w:p w14:paraId="0D4285A4" w14:textId="77777777" w:rsidR="00D4307A" w:rsidRPr="005847FE" w:rsidRDefault="00D4307A" w:rsidP="00D4307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xbxContent>
                </v:textbox>
                <w10:anchorlock/>
              </v:shape>
            </w:pict>
          </mc:Fallback>
        </mc:AlternateContent>
      </w:r>
    </w:p>
    <w:p w14:paraId="181D9256" w14:textId="77777777" w:rsidR="00D4307A" w:rsidRDefault="00D4307A" w:rsidP="00D4307A">
      <w:pPr>
        <w:pStyle w:val="whitespace-pre-wrap"/>
      </w:pPr>
      <w:r w:rsidRPr="009812FE">
        <w:t xml:space="preserve">For </w:t>
      </w:r>
      <w:r w:rsidRPr="00262639">
        <w:t>Step 3</w:t>
      </w:r>
      <w:r w:rsidRPr="009812FE">
        <w:t xml:space="preserve">, the </w:t>
      </w:r>
      <w:r w:rsidRPr="009812FE">
        <w:rPr>
          <w:rFonts w:ascii="Courier New" w:hAnsi="Courier New" w:cs="Courier New"/>
          <w:b/>
          <w:bCs/>
          <w:color w:val="000080"/>
          <w:shd w:val="clear" w:color="auto" w:fill="FFFFFF"/>
        </w:rPr>
        <w:t>proc</w:t>
      </w:r>
      <w:r w:rsidRPr="009812FE">
        <w:rPr>
          <w:rFonts w:ascii="Courier New" w:hAnsi="Courier New" w:cs="Courier New"/>
          <w:color w:val="000000"/>
          <w:shd w:val="clear" w:color="auto" w:fill="FFFFFF"/>
        </w:rPr>
        <w:t xml:space="preserve"> </w:t>
      </w:r>
      <w:proofErr w:type="spellStart"/>
      <w:r w:rsidRPr="009812FE">
        <w:rPr>
          <w:rFonts w:ascii="Courier New" w:hAnsi="Courier New" w:cs="Courier New"/>
          <w:b/>
          <w:bCs/>
          <w:color w:val="000080"/>
          <w:shd w:val="clear" w:color="auto" w:fill="FFFFFF"/>
        </w:rPr>
        <w:t>mianalyze</w:t>
      </w:r>
      <w:proofErr w:type="spellEnd"/>
      <w:r w:rsidRPr="009812FE">
        <w:t xml:space="preserve"> procedure combines the MI results </w:t>
      </w:r>
      <w:r>
        <w:t xml:space="preserve">in </w:t>
      </w:r>
      <w:proofErr w:type="spellStart"/>
      <w:r w:rsidRPr="009812FE">
        <w:rPr>
          <w:rFonts w:ascii="Courier New" w:hAnsi="Courier New" w:cs="Courier New"/>
          <w:color w:val="000000"/>
          <w:shd w:val="clear" w:color="auto" w:fill="FFFFFF"/>
        </w:rPr>
        <w:t>betas_mi</w:t>
      </w:r>
      <w:proofErr w:type="spellEnd"/>
      <w:r w:rsidRPr="009812FE">
        <w:t xml:space="preserve"> using Rubin's rules.</w:t>
      </w:r>
      <w:r>
        <w:t xml:space="preserve"> </w:t>
      </w:r>
      <w:r w:rsidRPr="009812FE">
        <w:rPr>
          <w:rFonts w:ascii="Courier New" w:hAnsi="Courier New" w:cs="Courier New"/>
          <w:color w:val="000000"/>
          <w:shd w:val="clear" w:color="auto" w:fill="FFFFFF"/>
        </w:rPr>
        <w:t>parms</w:t>
      </w:r>
      <w:r>
        <w:t xml:space="preserve"> with the</w:t>
      </w:r>
      <w:r w:rsidRPr="009812FE">
        <w:t xml:space="preserve"> </w:t>
      </w:r>
      <w:proofErr w:type="spellStart"/>
      <w:r w:rsidRPr="009812FE">
        <w:rPr>
          <w:rFonts w:ascii="Courier New" w:hAnsi="Courier New" w:cs="Courier New"/>
          <w:color w:val="000000"/>
          <w:shd w:val="clear" w:color="auto" w:fill="FFFFFF"/>
        </w:rPr>
        <w:t>classvar</w:t>
      </w:r>
      <w:proofErr w:type="spellEnd"/>
      <w:r w:rsidRPr="009812FE">
        <w:rPr>
          <w:rFonts w:ascii="Courier New" w:hAnsi="Courier New" w:cs="Courier New"/>
          <w:color w:val="000000"/>
          <w:shd w:val="clear" w:color="auto" w:fill="FFFFFF"/>
        </w:rPr>
        <w:t>=level</w:t>
      </w:r>
      <w:r w:rsidRPr="009812FE">
        <w:t xml:space="preserve"> option </w:t>
      </w:r>
      <w:r>
        <w:t>is needed to</w:t>
      </w:r>
      <w:r w:rsidRPr="009812FE">
        <w:t xml:space="preserve"> </w:t>
      </w:r>
      <w:r>
        <w:t xml:space="preserve">correctly </w:t>
      </w:r>
      <w:r w:rsidRPr="009812FE">
        <w:t xml:space="preserve">identify the classification levels </w:t>
      </w:r>
      <w:r>
        <w:t xml:space="preserve">of </w:t>
      </w:r>
      <w:r w:rsidRPr="009812FE">
        <w:t>variables</w:t>
      </w:r>
      <w:r>
        <w:t xml:space="preserve"> specified in the </w:t>
      </w:r>
      <w:r w:rsidRPr="009A048E">
        <w:rPr>
          <w:rFonts w:ascii="Courier New" w:hAnsi="Courier New" w:cs="Courier New"/>
          <w:color w:val="0000FF"/>
          <w:shd w:val="clear" w:color="auto" w:fill="FFFFFF"/>
        </w:rPr>
        <w:t>class</w:t>
      </w:r>
      <w:r w:rsidRPr="009A048E">
        <w:t xml:space="preserve"> statement</w:t>
      </w:r>
      <w:r w:rsidRPr="009812FE">
        <w:t>.</w:t>
      </w:r>
      <w:r>
        <w:t xml:space="preserve"> </w:t>
      </w:r>
      <w:r w:rsidRPr="00322784">
        <w:t xml:space="preserve">The </w:t>
      </w:r>
      <w:proofErr w:type="spellStart"/>
      <w:r w:rsidRPr="00322784">
        <w:rPr>
          <w:rFonts w:ascii="Courier New" w:hAnsi="Courier New" w:cs="Courier New"/>
          <w:color w:val="0000FF"/>
          <w:shd w:val="clear" w:color="auto" w:fill="FFFFFF"/>
        </w:rPr>
        <w:t>modeleffects</w:t>
      </w:r>
      <w:proofErr w:type="spellEnd"/>
      <w:r w:rsidRPr="00322784">
        <w:t xml:space="preserve"> statement lists all the effects in the model, including the intercept and all covariates specified in </w:t>
      </w:r>
      <w:r w:rsidRPr="00322784">
        <w:rPr>
          <w:rFonts w:ascii="Courier New" w:hAnsi="Courier New" w:cs="Courier New"/>
          <w:b/>
          <w:bCs/>
          <w:color w:val="000080"/>
          <w:shd w:val="clear" w:color="auto" w:fill="FFFFFF"/>
        </w:rPr>
        <w:t>proc</w:t>
      </w:r>
      <w:r w:rsidRPr="00322784">
        <w:rPr>
          <w:rFonts w:ascii="Courier New" w:hAnsi="Courier New" w:cs="Courier New"/>
          <w:color w:val="000000"/>
          <w:shd w:val="clear" w:color="auto" w:fill="FFFFFF"/>
        </w:rPr>
        <w:t xml:space="preserve"> </w:t>
      </w:r>
      <w:proofErr w:type="spellStart"/>
      <w:r w:rsidRPr="00322784">
        <w:rPr>
          <w:rFonts w:ascii="Courier New" w:hAnsi="Courier New" w:cs="Courier New"/>
          <w:b/>
          <w:bCs/>
          <w:color w:val="000080"/>
          <w:shd w:val="clear" w:color="auto" w:fill="FFFFFF"/>
        </w:rPr>
        <w:t>genmod</w:t>
      </w:r>
      <w:proofErr w:type="spellEnd"/>
      <w:r>
        <w:t xml:space="preserve"> from Step 2. </w:t>
      </w:r>
    </w:p>
    <w:bookmarkEnd w:id="157"/>
    <w:p w14:paraId="41839913" w14:textId="77777777" w:rsidR="00D4307A" w:rsidRPr="00532032" w:rsidRDefault="00D4307A" w:rsidP="00D4307A">
      <w:pPr>
        <w:pStyle w:val="whitespace-pre-wrap"/>
      </w:pPr>
      <w:r w:rsidRPr="00DA18D8">
        <w:t xml:space="preserve">After removing redundant rows and columns (for the classification levels) from the output, parameter estimates with household clusters are displayed in </w:t>
      </w:r>
      <w:r w:rsidRPr="00DA18D8">
        <w:rPr>
          <w:b/>
          <w:bCs/>
        </w:rPr>
        <w:fldChar w:fldCharType="begin"/>
      </w:r>
      <w:r w:rsidRPr="00DA18D8">
        <w:rPr>
          <w:b/>
          <w:bCs/>
        </w:rPr>
        <w:instrText xml:space="preserve"> REF _Ref170302669 \h  \* MERGEFORMAT </w:instrText>
      </w:r>
      <w:r w:rsidRPr="00DA18D8">
        <w:rPr>
          <w:b/>
          <w:bCs/>
        </w:rPr>
      </w:r>
      <w:r w:rsidRPr="00DA18D8">
        <w:rPr>
          <w:b/>
          <w:bCs/>
        </w:rPr>
        <w:fldChar w:fldCharType="separate"/>
      </w:r>
      <w:r w:rsidRPr="00094430">
        <w:rPr>
          <w:b/>
          <w:bCs/>
        </w:rPr>
        <w:t xml:space="preserve">Output </w:t>
      </w:r>
      <w:r w:rsidRPr="00094430">
        <w:rPr>
          <w:b/>
          <w:bCs/>
          <w:noProof/>
        </w:rPr>
        <w:t>4.2</w:t>
      </w:r>
      <w:r w:rsidRPr="00094430">
        <w:rPr>
          <w:b/>
          <w:bCs/>
          <w:noProof/>
        </w:rPr>
        <w:noBreakHyphen/>
        <w:t>2</w:t>
      </w:r>
      <w:r w:rsidRPr="00DA18D8">
        <w:rPr>
          <w:b/>
          <w:bCs/>
        </w:rPr>
        <w:fldChar w:fldCharType="end"/>
      </w:r>
      <w:r w:rsidRPr="00DA18D8">
        <w:t xml:space="preserve">. </w:t>
      </w:r>
      <w:bookmarkStart w:id="166" w:name="OLE_LINK1"/>
      <w:r w:rsidRPr="00DA18D8">
        <w:t>Based on the results, the estimate for systolic blood pressure (SBP5) is 0.0293 with a standard error of 0.0045. This positive coefficient suggests that, on average, among individuals with the same values of the covariates included in the model (such as baseline age, sex, background, center, US-born status, employment, and education), and the same amount of time that have elapsed since Visit 1 or equivalently the same amount of aging (represented by 'TIME'), every 1</w:t>
      </w:r>
      <w:r>
        <w:t>0</w:t>
      </w:r>
      <w:r w:rsidRPr="00DA18D8">
        <w:t xml:space="preserve"> unit</w:t>
      </w:r>
      <w:r>
        <w:t>s</w:t>
      </w:r>
      <w:r w:rsidRPr="00DA18D8">
        <w:t xml:space="preserve"> (mm Hg) increase </w:t>
      </w:r>
      <w:r w:rsidRPr="00DA18D8">
        <w:lastRenderedPageBreak/>
        <w:t>in systolic blood pressure within a person is associated with a 0.293 units (kg/m</w:t>
      </w:r>
      <w:r w:rsidRPr="00DA18D8">
        <w:rPr>
          <w:vertAlign w:val="superscript"/>
        </w:rPr>
        <w:t>2</w:t>
      </w:r>
      <w:r w:rsidRPr="00DA18D8">
        <w:t>) increase in BMI. This effect is statistically significant (p &lt; .0001).</w:t>
      </w:r>
      <w:r>
        <w:t xml:space="preserve"> </w:t>
      </w:r>
      <w:bookmarkEnd w:id="166"/>
      <w:r>
        <w:br w:type="page"/>
      </w:r>
    </w:p>
    <w:p w14:paraId="709451B4" w14:textId="77777777" w:rsidR="00D4307A" w:rsidRPr="00FF5976" w:rsidRDefault="00D4307A" w:rsidP="00D4307A">
      <w:pPr>
        <w:pStyle w:val="Caption"/>
      </w:pPr>
      <w:bookmarkStart w:id="167" w:name="_Ref170302669"/>
      <w:r>
        <w:lastRenderedPageBreak/>
        <w:t xml:space="preserve">Output </w:t>
      </w:r>
      <w:r w:rsidR="00DF5358">
        <w:fldChar w:fldCharType="begin"/>
      </w:r>
      <w:r w:rsidR="00DF5358">
        <w:instrText xml:space="preserve"> STYLEREF 2 \s </w:instrText>
      </w:r>
      <w:r w:rsidR="00DF5358">
        <w:fldChar w:fldCharType="separate"/>
      </w:r>
      <w:r>
        <w:rPr>
          <w:noProof/>
        </w:rPr>
        <w:t>4.2</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2</w:t>
      </w:r>
      <w:r w:rsidR="00DF5358">
        <w:rPr>
          <w:noProof/>
        </w:rPr>
        <w:fldChar w:fldCharType="end"/>
      </w:r>
      <w:bookmarkEnd w:id="167"/>
      <w:r>
        <w:t xml:space="preserve">: SAS, </w:t>
      </w:r>
      <w:r w:rsidRPr="0002761A">
        <w:t xml:space="preserve">Parameter Estimates from </w:t>
      </w:r>
      <w:r>
        <w:t xml:space="preserve">GEE (household clusters) with </w:t>
      </w:r>
      <w:r w:rsidRPr="005B0B6D">
        <w:t>MI</w:t>
      </w:r>
      <w:r>
        <w:t xml:space="preserve"> </w:t>
      </w:r>
    </w:p>
    <w:p w14:paraId="050F6480" w14:textId="77777777" w:rsidR="00D4307A" w:rsidRDefault="00D4307A" w:rsidP="00D4307A">
      <w:pPr>
        <w:jc w:val="center"/>
        <w:rPr>
          <w:rFonts w:cs="Times New Roman"/>
        </w:rPr>
      </w:pPr>
      <w:r w:rsidRPr="00A24B35">
        <w:rPr>
          <w:noProof/>
        </w:rPr>
        <w:drawing>
          <wp:inline distT="0" distB="0" distL="0" distR="0" wp14:anchorId="6CC8CBAB" wp14:editId="6E3A562E">
            <wp:extent cx="5212080" cy="5059680"/>
            <wp:effectExtent l="0" t="0" r="7620" b="7620"/>
            <wp:docPr id="92173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5059680"/>
                    </a:xfrm>
                    <a:prstGeom prst="rect">
                      <a:avLst/>
                    </a:prstGeom>
                    <a:noFill/>
                    <a:ln>
                      <a:noFill/>
                    </a:ln>
                  </pic:spPr>
                </pic:pic>
              </a:graphicData>
            </a:graphic>
          </wp:inline>
        </w:drawing>
      </w:r>
    </w:p>
    <w:p w14:paraId="73E1A4C7" w14:textId="3A8F2A96" w:rsidR="006446B2" w:rsidRDefault="00D4307A" w:rsidP="00D4307A">
      <w:r>
        <w:rPr>
          <w:rFonts w:cs="Times New Roman"/>
        </w:rPr>
        <w:br w:type="page"/>
      </w:r>
    </w:p>
    <w:p w14:paraId="6DF02FFE" w14:textId="7A52215F" w:rsidR="006F5281" w:rsidRDefault="00810F9C" w:rsidP="006F5281">
      <w:pPr>
        <w:pStyle w:val="Heading4"/>
      </w:pPr>
      <w:bookmarkStart w:id="168" w:name="_Toc211703367"/>
      <w:r>
        <w:lastRenderedPageBreak/>
        <w:t>Complex-Survey</w:t>
      </w:r>
      <w:r w:rsidR="006F5281">
        <w:t xml:space="preserve"> GEE with </w:t>
      </w:r>
      <w:r w:rsidR="00317D1A" w:rsidRPr="00317D1A">
        <w:t>GLM-Based IPW</w:t>
      </w:r>
      <w:bookmarkEnd w:id="168"/>
    </w:p>
    <w:p w14:paraId="326E0C79" w14:textId="77777777" w:rsidR="006F5281" w:rsidRDefault="006F5281" w:rsidP="006F5281"/>
    <w:p w14:paraId="42E158B2" w14:textId="77777777" w:rsidR="006F5281" w:rsidRPr="006D09D1" w:rsidRDefault="006F5281" w:rsidP="006F5281"/>
    <w:p w14:paraId="5A147D3A" w14:textId="20140457" w:rsidR="006F5281" w:rsidRPr="001C261E" w:rsidRDefault="006F5281" w:rsidP="006F5281">
      <w:pPr>
        <w:pStyle w:val="Heading4"/>
      </w:pPr>
      <w:bookmarkStart w:id="169" w:name="_Toc211703368"/>
      <w:r>
        <w:t xml:space="preserve">Model-Based GEE with </w:t>
      </w:r>
      <w:r w:rsidRPr="00E95B05">
        <w:rPr>
          <w:rFonts w:cs="Times New Roman"/>
          <w:szCs w:val="24"/>
        </w:rPr>
        <w:t>GLM-based IPW</w:t>
      </w:r>
      <w:bookmarkEnd w:id="169"/>
    </w:p>
    <w:p w14:paraId="0602A6EF" w14:textId="77777777" w:rsidR="00D4307A" w:rsidRDefault="00D4307A" w:rsidP="00FE5F5A"/>
    <w:p w14:paraId="7F84CD17" w14:textId="199E5054" w:rsidR="006F5281" w:rsidRPr="00FE5F5A" w:rsidRDefault="00422C5B" w:rsidP="00FE5F5A">
      <w:r>
        <w:br w:type="page"/>
      </w:r>
    </w:p>
    <w:p w14:paraId="0F20AE5D" w14:textId="212541E3" w:rsidR="006446B2" w:rsidRDefault="00D45EEE" w:rsidP="006446B2">
      <w:pPr>
        <w:pStyle w:val="Heading3"/>
      </w:pPr>
      <w:bookmarkStart w:id="170" w:name="_Toc211703369"/>
      <w:bookmarkStart w:id="171" w:name="_Ref170301139"/>
      <w:r>
        <w:lastRenderedPageBreak/>
        <w:t>Application to Visit 3 Sample</w:t>
      </w:r>
      <w:bookmarkEnd w:id="170"/>
    </w:p>
    <w:p w14:paraId="7F5702E0" w14:textId="7DA252B4" w:rsidR="00777AB8" w:rsidRPr="00092FF1" w:rsidRDefault="00BD52CF" w:rsidP="00777AB8">
      <w:r>
        <w:t xml:space="preserve">As described in </w:t>
      </w:r>
      <w:r w:rsidRPr="00B934BB">
        <w:rPr>
          <w:b/>
          <w:bCs/>
        </w:rPr>
        <w:t xml:space="preserve">Section </w:t>
      </w:r>
      <w:r w:rsidRPr="00B934BB">
        <w:rPr>
          <w:b/>
          <w:bCs/>
        </w:rPr>
        <w:fldChar w:fldCharType="begin"/>
      </w:r>
      <w:r w:rsidRPr="00B934BB">
        <w:rPr>
          <w:b/>
          <w:bCs/>
        </w:rPr>
        <w:instrText xml:space="preserve"> REF _Ref210663392 \r \h </w:instrText>
      </w:r>
      <w:r>
        <w:rPr>
          <w:b/>
          <w:bCs/>
        </w:rPr>
        <w:instrText xml:space="preserve"> \* MERGEFORMAT </w:instrText>
      </w:r>
      <w:r w:rsidRPr="00B934BB">
        <w:rPr>
          <w:b/>
          <w:bCs/>
        </w:rPr>
      </w:r>
      <w:r w:rsidRPr="00B934BB">
        <w:rPr>
          <w:b/>
          <w:bCs/>
        </w:rPr>
        <w:fldChar w:fldCharType="separate"/>
      </w:r>
      <w:r>
        <w:rPr>
          <w:b/>
          <w:bCs/>
        </w:rPr>
        <w:t>3.2</w:t>
      </w:r>
      <w:r w:rsidRPr="00B934BB">
        <w:rPr>
          <w:b/>
          <w:bCs/>
        </w:rPr>
        <w:fldChar w:fldCharType="end"/>
      </w:r>
      <w:r>
        <w:t xml:space="preserve">, the </w:t>
      </w:r>
      <w:r>
        <w:rPr>
          <w:rStyle w:val="Strong"/>
          <w:b w:val="0"/>
          <w:bCs w:val="0"/>
        </w:rPr>
        <w:t>Visit 3</w:t>
      </w:r>
      <w:r w:rsidRPr="00B934BB">
        <w:rPr>
          <w:rStyle w:val="Strong"/>
          <w:b w:val="0"/>
          <w:bCs w:val="0"/>
        </w:rPr>
        <w:t xml:space="preserve"> Sample</w:t>
      </w:r>
      <w:r>
        <w:t xml:space="preserve"> is limited to participants who completed the latest visit (e.g., Visit 3 Exam Only; N = 9,090) and includes all available data from any visit for these participants. </w:t>
      </w:r>
    </w:p>
    <w:bookmarkEnd w:id="171"/>
    <w:p w14:paraId="6CE58E87" w14:textId="77777777" w:rsidR="009E6E4B" w:rsidRDefault="009E6E4B" w:rsidP="00092FF1">
      <w:pPr>
        <w:rPr>
          <w:rFonts w:eastAsia="Times New Roman" w:cs="Times New Roman"/>
          <w:kern w:val="0"/>
          <w:szCs w:val="24"/>
          <w14:ligatures w14:val="none"/>
        </w:rPr>
      </w:pPr>
    </w:p>
    <w:p w14:paraId="4E9C712B" w14:textId="3C6EC186" w:rsidR="006D09D1" w:rsidRDefault="005406EC" w:rsidP="00502D59">
      <w:pPr>
        <w:pStyle w:val="Heading4"/>
      </w:pPr>
      <w:bookmarkStart w:id="172" w:name="_Toc211703370"/>
      <w:r>
        <w:t>Complex Survey</w:t>
      </w:r>
      <w:r w:rsidR="006D09D1">
        <w:t xml:space="preserve"> GEE with </w:t>
      </w:r>
      <w:r w:rsidR="006D09D1" w:rsidRPr="00E95B05">
        <w:rPr>
          <w:rFonts w:cs="Times New Roman"/>
          <w:szCs w:val="24"/>
        </w:rPr>
        <w:t>GLM-based IPW</w:t>
      </w:r>
      <w:bookmarkEnd w:id="172"/>
    </w:p>
    <w:p w14:paraId="766D4642" w14:textId="592D4E48" w:rsidR="006D09D1" w:rsidRDefault="006D09D1" w:rsidP="006D09D1"/>
    <w:p w14:paraId="3A21072F" w14:textId="77777777" w:rsidR="006D09D1" w:rsidRPr="006D09D1" w:rsidRDefault="006D09D1" w:rsidP="006D09D1"/>
    <w:p w14:paraId="59EECC0F" w14:textId="56E3DF13" w:rsidR="00BB04D1" w:rsidRPr="001C261E" w:rsidRDefault="00094430" w:rsidP="00502D59">
      <w:pPr>
        <w:pStyle w:val="Heading4"/>
      </w:pPr>
      <w:bookmarkStart w:id="173" w:name="_Toc211703371"/>
      <w:r>
        <w:t xml:space="preserve">Model-Based </w:t>
      </w:r>
      <w:r w:rsidR="00BB04D1">
        <w:t xml:space="preserve">GEE </w:t>
      </w:r>
      <w:r w:rsidR="006D09D1">
        <w:t xml:space="preserve">with </w:t>
      </w:r>
      <w:r w:rsidR="006D09D1" w:rsidRPr="00E95B05">
        <w:rPr>
          <w:rFonts w:cs="Times New Roman"/>
          <w:szCs w:val="24"/>
        </w:rPr>
        <w:t>GLM-based IPW</w:t>
      </w:r>
      <w:bookmarkEnd w:id="173"/>
    </w:p>
    <w:p w14:paraId="1FF027CA" w14:textId="77777777" w:rsidR="006D09D1" w:rsidRDefault="006D09D1" w:rsidP="003A30FD">
      <w:pPr>
        <w:rPr>
          <w:noProof/>
        </w:rPr>
      </w:pPr>
    </w:p>
    <w:p w14:paraId="4DE9732D" w14:textId="768ED3DD" w:rsidR="00BB04D1" w:rsidRDefault="00092FF1" w:rsidP="003A30FD">
      <w:pPr>
        <w:rPr>
          <w:noProof/>
        </w:rPr>
      </w:pPr>
      <w:r>
        <w:rPr>
          <w:noProof/>
        </w:rPr>
        <w:br w:type="page"/>
      </w:r>
    </w:p>
    <w:p w14:paraId="3BB57BAA" w14:textId="1BC46352" w:rsidR="001B1520" w:rsidRDefault="00BD52CF" w:rsidP="001B1520">
      <w:pPr>
        <w:pStyle w:val="Heading2"/>
      </w:pPr>
      <w:bookmarkStart w:id="174" w:name="_Toc211703372"/>
      <w:r>
        <w:lastRenderedPageBreak/>
        <w:t>Stata</w:t>
      </w:r>
      <w:bookmarkEnd w:id="174"/>
    </w:p>
    <w:p w14:paraId="01390F47" w14:textId="77777777" w:rsidR="00C96827" w:rsidRDefault="00C96827" w:rsidP="00C96827">
      <w:pPr>
        <w:pStyle w:val="Heading3"/>
      </w:pPr>
      <w:bookmarkStart w:id="175" w:name="_Toc211703373"/>
      <w:r w:rsidRPr="00FE5F5A">
        <w:t>Application to Visit 1 Sample</w:t>
      </w:r>
      <w:bookmarkEnd w:id="175"/>
    </w:p>
    <w:p w14:paraId="03776E27" w14:textId="52B080B2" w:rsidR="00C96827" w:rsidRDefault="00F050FC" w:rsidP="00C96827">
      <w:pPr>
        <w:pStyle w:val="Heading4"/>
      </w:pPr>
      <w:bookmarkStart w:id="176" w:name="_Toc211703374"/>
      <w:r>
        <w:t>Model</w:t>
      </w:r>
      <w:r w:rsidRPr="00FE5F5A">
        <w:t>-Based GEE with MI</w:t>
      </w:r>
      <w:bookmarkEnd w:id="176"/>
      <w:r w:rsidRPr="00FE5F5A">
        <w:t xml:space="preserve"> </w:t>
      </w:r>
    </w:p>
    <w:p w14:paraId="7FC31D54" w14:textId="77777777" w:rsidR="00F050FC" w:rsidRPr="00CC7577" w:rsidRDefault="00F050FC" w:rsidP="00F050FC">
      <w:r w:rsidRPr="004F3AA2">
        <w:rPr>
          <w:b/>
          <w:bCs/>
        </w:rPr>
        <w:t>Note</w:t>
      </w:r>
      <w:r w:rsidRPr="004F3AA2">
        <w:t>: in Stata example, we provide results using subject clusters (ID) instead of household clusters (HH_ID) as the MI procedure from Stata has the limitation that the specified weights need to be constant within the panel variable, which is not the case if using household clusters.</w:t>
      </w:r>
    </w:p>
    <w:p w14:paraId="7B490C75" w14:textId="77777777" w:rsidR="00F050FC" w:rsidRDefault="00F050FC" w:rsidP="00F050FC">
      <w:pPr>
        <w:pStyle w:val="whitespace-pre-wrap"/>
      </w:pPr>
      <w:r>
        <w:rPr>
          <w:noProof/>
        </w:rPr>
        <mc:AlternateContent>
          <mc:Choice Requires="wps">
            <w:drawing>
              <wp:inline distT="0" distB="0" distL="0" distR="0" wp14:anchorId="1988760C" wp14:editId="23256BA0">
                <wp:extent cx="5897880" cy="3690487"/>
                <wp:effectExtent l="0" t="0" r="26670" b="19050"/>
                <wp:docPr id="36355129" name="Text Box 3635512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import </w:t>
                            </w:r>
                            <w:proofErr w:type="spellStart"/>
                            <w:r w:rsidRPr="00340A91">
                              <w:rPr>
                                <w:rFonts w:ascii="Courier New" w:hAnsi="Courier New" w:cs="Courier New"/>
                                <w:color w:val="000000"/>
                                <w:kern w:val="0"/>
                                <w:sz w:val="20"/>
                                <w:szCs w:val="20"/>
                                <w:shd w:val="clear" w:color="auto" w:fill="FFFFFF"/>
                              </w:rPr>
                              <w:t>sas</w:t>
                            </w:r>
                            <w:proofErr w:type="spellEnd"/>
                            <w:r w:rsidRPr="00340A91">
                              <w:rPr>
                                <w:rFonts w:ascii="Courier New" w:hAnsi="Courier New" w:cs="Courier New"/>
                                <w:color w:val="000000"/>
                                <w:kern w:val="0"/>
                                <w:sz w:val="20"/>
                                <w:szCs w:val="20"/>
                                <w:shd w:val="clear" w:color="auto" w:fill="FFFFFF"/>
                              </w:rPr>
                              <w:t xml:space="preserve"> using "sol_</w:t>
                            </w:r>
                            <w:proofErr w:type="gramStart"/>
                            <w:r w:rsidRPr="00340A91">
                              <w:rPr>
                                <w:rFonts w:ascii="Courier New" w:hAnsi="Courier New" w:cs="Courier New"/>
                                <w:color w:val="000000"/>
                                <w:kern w:val="0"/>
                                <w:sz w:val="20"/>
                                <w:szCs w:val="20"/>
                                <w:shd w:val="clear" w:color="auto" w:fill="FFFFFF"/>
                              </w:rPr>
                              <w:t>wide.sas</w:t>
                            </w:r>
                            <w:proofErr w:type="gramEnd"/>
                            <w:r w:rsidRPr="00340A91">
                              <w:rPr>
                                <w:rFonts w:ascii="Courier New" w:hAnsi="Courier New" w:cs="Courier New"/>
                                <w:color w:val="000000"/>
                                <w:kern w:val="0"/>
                                <w:sz w:val="20"/>
                                <w:szCs w:val="20"/>
                                <w:shd w:val="clear" w:color="auto" w:fill="FFFFFF"/>
                              </w:rPr>
                              <w:t>7bdat",clear</w:t>
                            </w:r>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set </w:t>
                            </w:r>
                            <w:proofErr w:type="spellStart"/>
                            <w:r w:rsidRPr="00340A91">
                              <w:rPr>
                                <w:rFonts w:ascii="Courier New" w:hAnsi="Courier New" w:cs="Courier New"/>
                                <w:color w:val="000000"/>
                                <w:kern w:val="0"/>
                                <w:sz w:val="20"/>
                                <w:szCs w:val="20"/>
                                <w:shd w:val="clear" w:color="auto" w:fill="FFFFFF"/>
                              </w:rPr>
                              <w:t>flong</w:t>
                            </w:r>
                            <w:proofErr w:type="spellEnd"/>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w:t>
                            </w:r>
                            <w:proofErr w:type="spellStart"/>
                            <w:r w:rsidRPr="00340A91">
                              <w:rPr>
                                <w:rFonts w:ascii="Courier New" w:hAnsi="Courier New" w:cs="Courier New"/>
                                <w:color w:val="000000"/>
                                <w:kern w:val="0"/>
                                <w:sz w:val="20"/>
                                <w:szCs w:val="20"/>
                                <w:shd w:val="clear" w:color="auto" w:fill="FFFFFF"/>
                              </w:rPr>
                              <w:t>misstable</w:t>
                            </w:r>
                            <w:proofErr w:type="spellEnd"/>
                            <w:r w:rsidRPr="00340A91">
                              <w:rPr>
                                <w:rFonts w:ascii="Courier New" w:hAnsi="Courier New" w:cs="Courier New"/>
                                <w:color w:val="000000"/>
                                <w:kern w:val="0"/>
                                <w:sz w:val="20"/>
                                <w:szCs w:val="20"/>
                                <w:shd w:val="clear" w:color="auto" w:fill="FFFFFF"/>
                              </w:rPr>
                              <w:t xml:space="preserve"> summarize</w:t>
                            </w:r>
                            <w:r w:rsidRPr="00340A91">
                              <w:rPr>
                                <w:rFonts w:ascii="Courier New" w:hAnsi="Courier New" w:cs="Courier New"/>
                                <w:color w:val="000000"/>
                                <w:kern w:val="0"/>
                                <w:sz w:val="20"/>
                                <w:szCs w:val="20"/>
                                <w:shd w:val="clear" w:color="auto" w:fill="FFFFF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88760C" id="Text Box 36355129" o:spid="_x0000_s1038"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" filled="f" strokeweight=".5pt">
                <v:textbox style="mso-fit-shape-to-text:t">
                  <w:txbxContent>
                    <w:p w14:paraId="40B66226" w14:textId="77777777" w:rsidR="00F050FC" w:rsidRPr="00340A91"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import </w:t>
                      </w:r>
                      <w:proofErr w:type="spellStart"/>
                      <w:r w:rsidRPr="00340A91">
                        <w:rPr>
                          <w:rFonts w:ascii="Courier New" w:hAnsi="Courier New" w:cs="Courier New"/>
                          <w:color w:val="000000"/>
                          <w:kern w:val="0"/>
                          <w:sz w:val="20"/>
                          <w:szCs w:val="20"/>
                          <w:shd w:val="clear" w:color="auto" w:fill="FFFFFF"/>
                        </w:rPr>
                        <w:t>sas</w:t>
                      </w:r>
                      <w:proofErr w:type="spellEnd"/>
                      <w:r w:rsidRPr="00340A91">
                        <w:rPr>
                          <w:rFonts w:ascii="Courier New" w:hAnsi="Courier New" w:cs="Courier New"/>
                          <w:color w:val="000000"/>
                          <w:kern w:val="0"/>
                          <w:sz w:val="20"/>
                          <w:szCs w:val="20"/>
                          <w:shd w:val="clear" w:color="auto" w:fill="FFFFFF"/>
                        </w:rPr>
                        <w:t xml:space="preserve"> using "sol_</w:t>
                      </w:r>
                      <w:proofErr w:type="gramStart"/>
                      <w:r w:rsidRPr="00340A91">
                        <w:rPr>
                          <w:rFonts w:ascii="Courier New" w:hAnsi="Courier New" w:cs="Courier New"/>
                          <w:color w:val="000000"/>
                          <w:kern w:val="0"/>
                          <w:sz w:val="20"/>
                          <w:szCs w:val="20"/>
                          <w:shd w:val="clear" w:color="auto" w:fill="FFFFFF"/>
                        </w:rPr>
                        <w:t>wide.sas</w:t>
                      </w:r>
                      <w:proofErr w:type="gramEnd"/>
                      <w:r w:rsidRPr="00340A91">
                        <w:rPr>
                          <w:rFonts w:ascii="Courier New" w:hAnsi="Courier New" w:cs="Courier New"/>
                          <w:color w:val="000000"/>
                          <w:kern w:val="0"/>
                          <w:sz w:val="20"/>
                          <w:szCs w:val="20"/>
                          <w:shd w:val="clear" w:color="auto" w:fill="FFFFFF"/>
                        </w:rPr>
                        <w:t>7bdat",clear</w:t>
                      </w:r>
                    </w:p>
                    <w:p w14:paraId="2FE02CC3"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set seed 2024</w:t>
                      </w:r>
                    </w:p>
                    <w:p w14:paraId="4622105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A6CF7">
                        <w:rPr>
                          <w:rFonts w:ascii="Courier New" w:hAnsi="Courier New" w:cs="Courier New"/>
                          <w:color w:val="000000"/>
                          <w:kern w:val="0"/>
                          <w:sz w:val="20"/>
                          <w:szCs w:val="20"/>
                          <w:shd w:val="clear" w:color="auto" w:fill="FFFFFF"/>
                        </w:rPr>
                        <w:t>rename WEIGHT_NORM_OVERALL_EXAMONLY_V3 WEIGHT_EXAMONLY_V3</w:t>
                      </w:r>
                    </w:p>
                    <w:p w14:paraId="23D9380A"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set </w:t>
                      </w:r>
                      <w:proofErr w:type="spellStart"/>
                      <w:r w:rsidRPr="00340A91">
                        <w:rPr>
                          <w:rFonts w:ascii="Courier New" w:hAnsi="Courier New" w:cs="Courier New"/>
                          <w:color w:val="000000"/>
                          <w:kern w:val="0"/>
                          <w:sz w:val="20"/>
                          <w:szCs w:val="20"/>
                          <w:shd w:val="clear" w:color="auto" w:fill="FFFFFF"/>
                        </w:rPr>
                        <w:t>flong</w:t>
                      </w:r>
                      <w:proofErr w:type="spellEnd"/>
                    </w:p>
                    <w:p w14:paraId="5F47A316"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A48597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Extent of Missingness **</w:t>
                      </w:r>
                    </w:p>
                    <w:p w14:paraId="249CCEDF"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340A91">
                        <w:rPr>
                          <w:rFonts w:ascii="Courier New" w:hAnsi="Courier New" w:cs="Courier New"/>
                          <w:color w:val="000000"/>
                          <w:kern w:val="0"/>
                          <w:sz w:val="20"/>
                          <w:szCs w:val="20"/>
                          <w:shd w:val="clear" w:color="auto" w:fill="FFFFFF"/>
                        </w:rPr>
                        <w:t xml:space="preserve">mi </w:t>
                      </w:r>
                      <w:proofErr w:type="spellStart"/>
                      <w:r w:rsidRPr="00340A91">
                        <w:rPr>
                          <w:rFonts w:ascii="Courier New" w:hAnsi="Courier New" w:cs="Courier New"/>
                          <w:color w:val="000000"/>
                          <w:kern w:val="0"/>
                          <w:sz w:val="20"/>
                          <w:szCs w:val="20"/>
                          <w:shd w:val="clear" w:color="auto" w:fill="FFFFFF"/>
                        </w:rPr>
                        <w:t>misstable</w:t>
                      </w:r>
                      <w:proofErr w:type="spellEnd"/>
                      <w:r w:rsidRPr="00340A91">
                        <w:rPr>
                          <w:rFonts w:ascii="Courier New" w:hAnsi="Courier New" w:cs="Courier New"/>
                          <w:color w:val="000000"/>
                          <w:kern w:val="0"/>
                          <w:sz w:val="20"/>
                          <w:szCs w:val="20"/>
                          <w:shd w:val="clear" w:color="auto" w:fill="FFFFFF"/>
                        </w:rPr>
                        <w:t xml:space="preserve"> summarize</w:t>
                      </w:r>
                      <w:r w:rsidRPr="00340A91">
                        <w:rPr>
                          <w:rFonts w:ascii="Courier New" w:hAnsi="Courier New" w:cs="Courier New"/>
                          <w:color w:val="000000"/>
                          <w:kern w:val="0"/>
                          <w:sz w:val="20"/>
                          <w:szCs w:val="20"/>
                          <w:shd w:val="clear" w:color="auto" w:fill="FFFFFF"/>
                        </w:rPr>
                        <w:tab/>
                      </w:r>
                    </w:p>
                  </w:txbxContent>
                </v:textbox>
                <w10:anchorlock/>
              </v:shape>
            </w:pict>
          </mc:Fallback>
        </mc:AlternateContent>
      </w:r>
    </w:p>
    <w:p w14:paraId="3C6FE8E7" w14:textId="77777777" w:rsidR="00F050FC" w:rsidRDefault="00F050FC" w:rsidP="00F050FC">
      <w:pPr>
        <w:pStyle w:val="whitespace-pre-wrap"/>
      </w:pPr>
      <w:r>
        <w:t xml:space="preserve">In Stata, the analysis dataset first needs to be loaded into working memory. This can be done using the </w:t>
      </w:r>
      <w:r>
        <w:rPr>
          <w:rStyle w:val="Emphasis"/>
          <w:rFonts w:eastAsiaTheme="majorEastAsia"/>
        </w:rPr>
        <w:t>use</w:t>
      </w:r>
      <w:r>
        <w:t xml:space="preserve"> command for Stata datasets (with a </w:t>
      </w:r>
      <w:proofErr w:type="gramStart"/>
      <w:r>
        <w:t>".</w:t>
      </w:r>
      <w:proofErr w:type="spellStart"/>
      <w:r>
        <w:t>dta</w:t>
      </w:r>
      <w:proofErr w:type="spellEnd"/>
      <w:proofErr w:type="gramEnd"/>
      <w:r>
        <w:t xml:space="preserve">" file extension) or the </w:t>
      </w:r>
      <w:r>
        <w:rPr>
          <w:rStyle w:val="Emphasis"/>
          <w:rFonts w:eastAsiaTheme="majorEastAsia"/>
        </w:rPr>
        <w:t>import</w:t>
      </w:r>
      <w:r>
        <w:t xml:space="preserve"> command if the dataset is in a different format. </w:t>
      </w:r>
      <w:r>
        <w:rPr>
          <w:rStyle w:val="Emphasis"/>
          <w:rFonts w:eastAsiaTheme="majorEastAsia"/>
        </w:rPr>
        <w:t xml:space="preserve">import </w:t>
      </w:r>
      <w:proofErr w:type="spellStart"/>
      <w:r>
        <w:rPr>
          <w:rStyle w:val="Emphasis"/>
          <w:rFonts w:eastAsiaTheme="majorEastAsia"/>
        </w:rPr>
        <w:t>sas</w:t>
      </w:r>
      <w:proofErr w:type="spellEnd"/>
      <w:r>
        <w:t xml:space="preserve"> command loads the SAS dataset "sol_</w:t>
      </w:r>
      <w:proofErr w:type="gramStart"/>
      <w:r>
        <w:t>wide.sas</w:t>
      </w:r>
      <w:proofErr w:type="gramEnd"/>
      <w:r>
        <w:t xml:space="preserve">7bdat". The </w:t>
      </w:r>
      <w:r>
        <w:rPr>
          <w:rStyle w:val="Emphasis"/>
          <w:rFonts w:eastAsiaTheme="majorEastAsia"/>
        </w:rPr>
        <w:t>clear</w:t>
      </w:r>
      <w:r>
        <w:t xml:space="preserve"> option ensures that any existing data in memory is cleared before importing the new dataset. The </w:t>
      </w:r>
      <w:r>
        <w:rPr>
          <w:rStyle w:val="Emphasis"/>
          <w:rFonts w:eastAsiaTheme="majorEastAsia"/>
        </w:rPr>
        <w:t>set seed</w:t>
      </w:r>
      <w:r>
        <w:t xml:space="preserve"> command sets a specific random seed for reproducibility of any subsequent random processes. The </w:t>
      </w:r>
      <w:r>
        <w:rPr>
          <w:rStyle w:val="Emphasis"/>
          <w:rFonts w:eastAsiaTheme="majorEastAsia"/>
        </w:rPr>
        <w:t>rename</w:t>
      </w:r>
      <w:r>
        <w:t xml:space="preserve"> command is used to shorten the name of the variable WEIGHT_NORM_OVERALL</w:t>
      </w:r>
      <w:r w:rsidRPr="00DE5C0D">
        <w:t>_</w:t>
      </w:r>
      <w:r>
        <w:t xml:space="preserve">EXAMONLY_V3 to </w:t>
      </w:r>
      <w:bookmarkStart w:id="177" w:name="_Hlk170296830"/>
      <w:r>
        <w:t>WEIGHT_EXAMONLY_V3</w:t>
      </w:r>
      <w:bookmarkEnd w:id="177"/>
      <w:r>
        <w:t>, as a name of an imputation variable is not allowed to contain more than 29 characters in Stata.</w:t>
      </w:r>
    </w:p>
    <w:p w14:paraId="2C46BE43" w14:textId="6624B8E5" w:rsidR="00F050FC" w:rsidRDefault="00F050FC" w:rsidP="00F050FC">
      <w:pPr>
        <w:pStyle w:val="whitespace-pre-wrap"/>
      </w:pPr>
      <w:r>
        <w:t xml:space="preserve">The </w:t>
      </w:r>
      <w:r>
        <w:rPr>
          <w:rStyle w:val="Emphasis"/>
          <w:rFonts w:eastAsiaTheme="majorEastAsia"/>
        </w:rPr>
        <w:t xml:space="preserve">mi set </w:t>
      </w:r>
      <w:proofErr w:type="spellStart"/>
      <w:r>
        <w:rPr>
          <w:rStyle w:val="Emphasis"/>
          <w:rFonts w:eastAsiaTheme="majorEastAsia"/>
        </w:rPr>
        <w:t>flong</w:t>
      </w:r>
      <w:proofErr w:type="spellEnd"/>
      <w:r>
        <w:t xml:space="preserve"> command sets up the data for MI in the "</w:t>
      </w:r>
      <w:proofErr w:type="spellStart"/>
      <w:r>
        <w:t>flong</w:t>
      </w:r>
      <w:proofErr w:type="spellEnd"/>
      <w:r>
        <w:t xml:space="preserve">" (full long) style, which is one of Stata's formats for storing multiply imputed data. The </w:t>
      </w:r>
      <w:r>
        <w:rPr>
          <w:rStyle w:val="Emphasis"/>
          <w:rFonts w:eastAsiaTheme="majorEastAsia"/>
        </w:rPr>
        <w:t xml:space="preserve">mi </w:t>
      </w:r>
      <w:proofErr w:type="spellStart"/>
      <w:r>
        <w:rPr>
          <w:rStyle w:val="Emphasis"/>
          <w:rFonts w:eastAsiaTheme="majorEastAsia"/>
        </w:rPr>
        <w:t>misstable</w:t>
      </w:r>
      <w:proofErr w:type="spellEnd"/>
      <w:r>
        <w:rPr>
          <w:rStyle w:val="Emphasis"/>
          <w:rFonts w:eastAsiaTheme="majorEastAsia"/>
        </w:rPr>
        <w:t xml:space="preserve"> summarize</w:t>
      </w:r>
      <w:r>
        <w:t xml:space="preserve"> command examines the extent of missingness in the dataset and</w:t>
      </w:r>
      <w:r>
        <w:rPr>
          <w:b/>
          <w:bCs/>
        </w:rPr>
        <w:t xml:space="preserve"> </w:t>
      </w:r>
      <w:r w:rsidRPr="005477E7">
        <w:rPr>
          <w:b/>
          <w:bCs/>
        </w:rPr>
        <w:fldChar w:fldCharType="begin"/>
      </w:r>
      <w:r w:rsidRPr="005477E7">
        <w:rPr>
          <w:b/>
          <w:bCs/>
        </w:rPr>
        <w:instrText xml:space="preserve"> REF _Ref170302806 \h  \* MERGEFORMAT </w:instrText>
      </w:r>
      <w:r w:rsidRPr="005477E7">
        <w:rPr>
          <w:b/>
          <w:bCs/>
        </w:rPr>
      </w:r>
      <w:r w:rsidRPr="005477E7">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3</w:t>
      </w:r>
      <w:r w:rsidRPr="005477E7">
        <w:rPr>
          <w:b/>
          <w:bCs/>
        </w:rPr>
        <w:fldChar w:fldCharType="end"/>
      </w:r>
      <w:r>
        <w:rPr>
          <w:b/>
          <w:bCs/>
        </w:rPr>
        <w:t xml:space="preserve"> </w:t>
      </w:r>
      <w:r>
        <w:t>presents the results.</w:t>
      </w:r>
    </w:p>
    <w:p w14:paraId="30FDC9BC" w14:textId="68ADB22D" w:rsidR="00F050FC" w:rsidRDefault="00F050FC" w:rsidP="00F050FC">
      <w:pPr>
        <w:pStyle w:val="Caption"/>
        <w:rPr>
          <w:rFonts w:cs="Times New Roman"/>
        </w:rPr>
      </w:pPr>
      <w:bookmarkStart w:id="178" w:name="_Ref170302806"/>
      <w:r>
        <w:t xml:space="preserve">Output </w:t>
      </w:r>
      <w:r w:rsidR="00DF5358">
        <w:fldChar w:fldCharType="begin"/>
      </w:r>
      <w:r w:rsidR="00DF5358">
        <w:instrText xml:space="preserve"> STYLEREF 2 \s </w:instrText>
      </w:r>
      <w:r w:rsidR="00DF5358">
        <w:fldChar w:fldCharType="separate"/>
      </w:r>
      <w:r w:rsidR="006E342C">
        <w:rPr>
          <w:noProof/>
        </w:rPr>
        <w:t>4.3</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3</w:t>
      </w:r>
      <w:r w:rsidR="00DF5358">
        <w:rPr>
          <w:noProof/>
        </w:rPr>
        <w:fldChar w:fldCharType="end"/>
      </w:r>
      <w:bookmarkEnd w:id="178"/>
      <w:r>
        <w:t xml:space="preserve">: </w:t>
      </w:r>
      <w:r w:rsidRPr="00241BAE">
        <w:t>S</w:t>
      </w:r>
      <w:r>
        <w:t>tata</w:t>
      </w:r>
      <w:r w:rsidRPr="00241BAE">
        <w:t>, Extent of Missingness</w:t>
      </w:r>
    </w:p>
    <w:p w14:paraId="13311062" w14:textId="77777777" w:rsidR="00F050FC" w:rsidRPr="003F0862" w:rsidRDefault="00F050FC" w:rsidP="00F050FC">
      <w:pPr>
        <w:jc w:val="center"/>
        <w:rPr>
          <w:rFonts w:cs="Times New Roman"/>
        </w:rPr>
      </w:pPr>
      <w:r>
        <w:rPr>
          <w:noProof/>
        </w:rPr>
        <w:lastRenderedPageBreak/>
        <w:drawing>
          <wp:inline distT="0" distB="0" distL="0" distR="0" wp14:anchorId="6D9E949E" wp14:editId="77B853C7">
            <wp:extent cx="5943600" cy="3300730"/>
            <wp:effectExtent l="0" t="0" r="0" b="0"/>
            <wp:docPr id="140286417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4171" name="Picture 1" descr="A screenshot of a table&#10;&#10;Description automatically generated"/>
                    <pic:cNvPicPr/>
                  </pic:nvPicPr>
                  <pic:blipFill>
                    <a:blip r:embed="rId25"/>
                    <a:stretch>
                      <a:fillRect/>
                    </a:stretch>
                  </pic:blipFill>
                  <pic:spPr>
                    <a:xfrm>
                      <a:off x="0" y="0"/>
                      <a:ext cx="5943600" cy="3300730"/>
                    </a:xfrm>
                    <a:prstGeom prst="rect">
                      <a:avLst/>
                    </a:prstGeom>
                  </pic:spPr>
                </pic:pic>
              </a:graphicData>
            </a:graphic>
          </wp:inline>
        </w:drawing>
      </w:r>
    </w:p>
    <w:p w14:paraId="5C4E4655" w14:textId="77777777" w:rsidR="00F050FC" w:rsidRPr="008C14BC" w:rsidRDefault="00F050FC" w:rsidP="00F050FC">
      <w:r>
        <w:rPr>
          <w:noProof/>
        </w:rPr>
        <mc:AlternateContent>
          <mc:Choice Requires="wps">
            <w:drawing>
              <wp:inline distT="0" distB="0" distL="0" distR="0" wp14:anchorId="7572E629" wp14:editId="53F4B040">
                <wp:extent cx="5897880" cy="3690487"/>
                <wp:effectExtent l="0" t="0" r="26670" b="19050"/>
                <wp:docPr id="774737620" name="Text Box 77473762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79"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0"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w:t>
                            </w:r>
                            <w:proofErr w:type="spellStart"/>
                            <w:r w:rsidRPr="00FB06A5">
                              <w:rPr>
                                <w:rFonts w:ascii="Courier New" w:hAnsi="Courier New" w:cs="Courier New"/>
                                <w:color w:val="000000"/>
                                <w:kern w:val="0"/>
                                <w:sz w:val="20"/>
                                <w:szCs w:val="20"/>
                                <w:shd w:val="clear" w:color="auto" w:fill="FFFFFF"/>
                              </w:rPr>
                              <w:t>ologit</w:t>
                            </w:r>
                            <w:proofErr w:type="spellEnd"/>
                            <w:r w:rsidRPr="00FB06A5">
                              <w:rPr>
                                <w:rFonts w:ascii="Courier New" w:hAnsi="Courier New" w:cs="Courier New"/>
                                <w:color w:val="000000"/>
                                <w:kern w:val="0"/>
                                <w:sz w:val="20"/>
                                <w:szCs w:val="20"/>
                                <w:shd w:val="clear" w:color="auto" w:fill="FFFFFF"/>
                              </w:rPr>
                              <w:t>) EMPLOYED (</w:t>
                            </w:r>
                            <w:proofErr w:type="spellStart"/>
                            <w:r w:rsidRPr="00FB06A5">
                              <w:rPr>
                                <w:rFonts w:ascii="Courier New" w:hAnsi="Courier New" w:cs="Courier New"/>
                                <w:color w:val="000000"/>
                                <w:kern w:val="0"/>
                                <w:sz w:val="20"/>
                                <w:szCs w:val="20"/>
                                <w:shd w:val="clear" w:color="auto" w:fill="FFFFFF"/>
                              </w:rPr>
                              <w:t>mlogit</w:t>
                            </w:r>
                            <w:proofErr w:type="spellEnd"/>
                            <w:r w:rsidRPr="00FB06A5">
                              <w:rPr>
                                <w:rFonts w:ascii="Courier New" w:hAnsi="Courier New" w:cs="Courier New"/>
                                <w:color w:val="000000"/>
                                <w:kern w:val="0"/>
                                <w:sz w:val="20"/>
                                <w:szCs w:val="20"/>
                                <w:shd w:val="clear" w:color="auto" w:fill="FFFFFF"/>
                              </w:rPr>
                              <w:t xml:space="preserve">) EDUCATION_C3 = </w:t>
                            </w:r>
                            <w:proofErr w:type="gramStart"/>
                            <w:r w:rsidRPr="00FB06A5">
                              <w:rPr>
                                <w:rFonts w:ascii="Courier New" w:hAnsi="Courier New" w:cs="Courier New"/>
                                <w:color w:val="000000"/>
                                <w:kern w:val="0"/>
                                <w:sz w:val="20"/>
                                <w:szCs w:val="20"/>
                                <w:shd w:val="clear" w:color="auto" w:fill="FFFFFF"/>
                              </w:rPr>
                              <w:t>i.AGEGROUP</w:t>
                            </w:r>
                            <w:proofErr w:type="gramEnd"/>
                            <w:r w:rsidRPr="00FB06A5">
                              <w:rPr>
                                <w:rFonts w:ascii="Courier New" w:hAnsi="Courier New" w:cs="Courier New"/>
                                <w:color w:val="000000"/>
                                <w:kern w:val="0"/>
                                <w:sz w:val="20"/>
                                <w:szCs w:val="20"/>
                                <w:shd w:val="clear" w:color="auto" w:fill="FFFFFF"/>
                              </w:rPr>
                              <w:t xml:space="preserve">_C6 i.BKGRD1_C7NOMISS </w:t>
                            </w:r>
                            <w:proofErr w:type="spellStart"/>
                            <w:r w:rsidRPr="00FB06A5">
                              <w:rPr>
                                <w:rFonts w:ascii="Courier New" w:hAnsi="Courier New" w:cs="Courier New"/>
                                <w:color w:val="000000"/>
                                <w:kern w:val="0"/>
                                <w:sz w:val="20"/>
                                <w:szCs w:val="20"/>
                                <w:shd w:val="clear" w:color="auto" w:fill="FFFFFF"/>
                              </w:rPr>
                              <w:t>i.CENTERNUM</w:t>
                            </w:r>
                            <w:proofErr w:type="spellEnd"/>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del w:id="181"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2" w:author="Zhao, Beibo" w:date="2025-10-04T22:56:00Z">
                              <w:r>
                                <w:rPr>
                                  <w:rFonts w:ascii="Courier New" w:hAnsi="Courier New" w:cs="Courier New"/>
                                  <w:color w:val="000000"/>
                                  <w:kern w:val="0"/>
                                  <w:sz w:val="20"/>
                                  <w:szCs w:val="20"/>
                                  <w:shd w:val="clear" w:color="auto" w:fill="FFFFFF"/>
                                </w:rPr>
                                <w:t>SEX</w:t>
                              </w:r>
                            </w:ins>
                            <w:proofErr w:type="spellEnd"/>
                            <w:r w:rsidRPr="00FB06A5">
                              <w:rPr>
                                <w:rFonts w:ascii="Courier New" w:hAnsi="Courier New" w:cs="Courier New"/>
                                <w:color w:val="000000"/>
                                <w:kern w:val="0"/>
                                <w:sz w:val="20"/>
                                <w:szCs w:val="20"/>
                                <w:shd w:val="clear" w:color="auto" w:fill="FFFFFF"/>
                              </w:rPr>
                              <w:t xml:space="preserve"> WEIGHT_FINAL_NORM_OVERALL, add(10)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72E629" id="Text Box 774737620" o:spid="_x0000_s1039"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" filled="f" strokeweight=".5pt">
                <v:textbox style="mso-fit-shape-to-text:t">
                  <w:txbxContent>
                    <w:p w14:paraId="2EB91409"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Step 1 **</w:t>
                      </w:r>
                    </w:p>
                    <w:p w14:paraId="0D425AA4" w14:textId="77777777" w:rsidR="00F050FC"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imputed SBP5_V1 BMI_V1 US_BORN EMPLOYED EDUCATION_C3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w:t>
                      </w:r>
                    </w:p>
                    <w:p w14:paraId="459BEFF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A528F6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register passive AGEGROUP_C6 BKGRD1_C7NOMISS CENTERNUM </w:t>
                      </w:r>
                      <w:del w:id="183"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4" w:author="Zhao, Beibo" w:date="2025-10-04T22:56:00Z">
                        <w:r>
                          <w:rPr>
                            <w:rFonts w:ascii="Courier New" w:hAnsi="Courier New" w:cs="Courier New"/>
                            <w:color w:val="000000"/>
                            <w:kern w:val="0"/>
                            <w:sz w:val="20"/>
                            <w:szCs w:val="20"/>
                            <w:shd w:val="clear" w:color="auto" w:fill="FFFFFF"/>
                          </w:rPr>
                          <w:t>SEX</w:t>
                        </w:r>
                      </w:ins>
                      <w:r w:rsidRPr="00FB06A5">
                        <w:rPr>
                          <w:rFonts w:ascii="Courier New" w:hAnsi="Courier New" w:cs="Courier New"/>
                          <w:color w:val="000000"/>
                          <w:kern w:val="0"/>
                          <w:sz w:val="20"/>
                          <w:szCs w:val="20"/>
                          <w:shd w:val="clear" w:color="auto" w:fill="FFFFFF"/>
                        </w:rPr>
                        <w:t xml:space="preserve"> WEIGHT_FINAL_NORM_OVERALL </w:t>
                      </w:r>
                    </w:p>
                    <w:p w14:paraId="1C546219"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442056"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impute chained (regress) SBP5_V1 BMI_V1 WEIGHT_NORM_OVERALL_V2 YRS_BTWN_V1V2 SBP5_V2 BMI_V2 </w:t>
                      </w:r>
                      <w:r w:rsidRPr="00E25031">
                        <w:rPr>
                          <w:rFonts w:ascii="Courier New" w:hAnsi="Courier New" w:cs="Courier New"/>
                          <w:color w:val="000000"/>
                          <w:kern w:val="0"/>
                          <w:sz w:val="20"/>
                          <w:szCs w:val="20"/>
                          <w:shd w:val="clear" w:color="auto" w:fill="FFFFFF"/>
                        </w:rPr>
                        <w:t>WEIGHT_EXAMONLY_V3</w:t>
                      </w:r>
                      <w:r w:rsidRPr="00FB06A5">
                        <w:rPr>
                          <w:rFonts w:ascii="Courier New" w:hAnsi="Courier New" w:cs="Courier New"/>
                          <w:color w:val="000000"/>
                          <w:kern w:val="0"/>
                          <w:sz w:val="20"/>
                          <w:szCs w:val="20"/>
                          <w:shd w:val="clear" w:color="auto" w:fill="FFFFFF"/>
                        </w:rPr>
                        <w:t xml:space="preserve"> YRS_BTWN_V1V3 SBP5_V3 BMI_V3 (logit) US_BORN (</w:t>
                      </w:r>
                      <w:proofErr w:type="spellStart"/>
                      <w:r w:rsidRPr="00FB06A5">
                        <w:rPr>
                          <w:rFonts w:ascii="Courier New" w:hAnsi="Courier New" w:cs="Courier New"/>
                          <w:color w:val="000000"/>
                          <w:kern w:val="0"/>
                          <w:sz w:val="20"/>
                          <w:szCs w:val="20"/>
                          <w:shd w:val="clear" w:color="auto" w:fill="FFFFFF"/>
                        </w:rPr>
                        <w:t>ologit</w:t>
                      </w:r>
                      <w:proofErr w:type="spellEnd"/>
                      <w:r w:rsidRPr="00FB06A5">
                        <w:rPr>
                          <w:rFonts w:ascii="Courier New" w:hAnsi="Courier New" w:cs="Courier New"/>
                          <w:color w:val="000000"/>
                          <w:kern w:val="0"/>
                          <w:sz w:val="20"/>
                          <w:szCs w:val="20"/>
                          <w:shd w:val="clear" w:color="auto" w:fill="FFFFFF"/>
                        </w:rPr>
                        <w:t>) EMPLOYED (</w:t>
                      </w:r>
                      <w:proofErr w:type="spellStart"/>
                      <w:r w:rsidRPr="00FB06A5">
                        <w:rPr>
                          <w:rFonts w:ascii="Courier New" w:hAnsi="Courier New" w:cs="Courier New"/>
                          <w:color w:val="000000"/>
                          <w:kern w:val="0"/>
                          <w:sz w:val="20"/>
                          <w:szCs w:val="20"/>
                          <w:shd w:val="clear" w:color="auto" w:fill="FFFFFF"/>
                        </w:rPr>
                        <w:t>mlogit</w:t>
                      </w:r>
                      <w:proofErr w:type="spellEnd"/>
                      <w:r w:rsidRPr="00FB06A5">
                        <w:rPr>
                          <w:rFonts w:ascii="Courier New" w:hAnsi="Courier New" w:cs="Courier New"/>
                          <w:color w:val="000000"/>
                          <w:kern w:val="0"/>
                          <w:sz w:val="20"/>
                          <w:szCs w:val="20"/>
                          <w:shd w:val="clear" w:color="auto" w:fill="FFFFFF"/>
                        </w:rPr>
                        <w:t xml:space="preserve">) EDUCATION_C3 = </w:t>
                      </w:r>
                      <w:proofErr w:type="gramStart"/>
                      <w:r w:rsidRPr="00FB06A5">
                        <w:rPr>
                          <w:rFonts w:ascii="Courier New" w:hAnsi="Courier New" w:cs="Courier New"/>
                          <w:color w:val="000000"/>
                          <w:kern w:val="0"/>
                          <w:sz w:val="20"/>
                          <w:szCs w:val="20"/>
                          <w:shd w:val="clear" w:color="auto" w:fill="FFFFFF"/>
                        </w:rPr>
                        <w:t>i.AGEGROUP</w:t>
                      </w:r>
                      <w:proofErr w:type="gramEnd"/>
                      <w:r w:rsidRPr="00FB06A5">
                        <w:rPr>
                          <w:rFonts w:ascii="Courier New" w:hAnsi="Courier New" w:cs="Courier New"/>
                          <w:color w:val="000000"/>
                          <w:kern w:val="0"/>
                          <w:sz w:val="20"/>
                          <w:szCs w:val="20"/>
                          <w:shd w:val="clear" w:color="auto" w:fill="FFFFFF"/>
                        </w:rPr>
                        <w:t xml:space="preserve">_C6 i.BKGRD1_C7NOMISS </w:t>
                      </w:r>
                      <w:proofErr w:type="spellStart"/>
                      <w:r w:rsidRPr="00FB06A5">
                        <w:rPr>
                          <w:rFonts w:ascii="Courier New" w:hAnsi="Courier New" w:cs="Courier New"/>
                          <w:color w:val="000000"/>
                          <w:kern w:val="0"/>
                          <w:sz w:val="20"/>
                          <w:szCs w:val="20"/>
                          <w:shd w:val="clear" w:color="auto" w:fill="FFFFFF"/>
                        </w:rPr>
                        <w:t>i.CENTERNUM</w:t>
                      </w:r>
                      <w:proofErr w:type="spellEnd"/>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del w:id="185" w:author="Zhao, Beibo" w:date="2025-10-04T22:56:00Z">
                        <w:r w:rsidRPr="00FB06A5" w:rsidDel="00932EE3">
                          <w:rPr>
                            <w:rFonts w:ascii="Courier New" w:hAnsi="Courier New" w:cs="Courier New"/>
                            <w:color w:val="000000"/>
                            <w:kern w:val="0"/>
                            <w:sz w:val="20"/>
                            <w:szCs w:val="20"/>
                            <w:shd w:val="clear" w:color="auto" w:fill="FFFFFF"/>
                          </w:rPr>
                          <w:delText>GENDERNUM</w:delText>
                        </w:r>
                      </w:del>
                      <w:ins w:id="186" w:author="Zhao, Beibo" w:date="2025-10-04T22:56:00Z">
                        <w:r>
                          <w:rPr>
                            <w:rFonts w:ascii="Courier New" w:hAnsi="Courier New" w:cs="Courier New"/>
                            <w:color w:val="000000"/>
                            <w:kern w:val="0"/>
                            <w:sz w:val="20"/>
                            <w:szCs w:val="20"/>
                            <w:shd w:val="clear" w:color="auto" w:fill="FFFFFF"/>
                          </w:rPr>
                          <w:t>SEX</w:t>
                        </w:r>
                      </w:ins>
                      <w:proofErr w:type="spellEnd"/>
                      <w:r w:rsidRPr="00FB06A5">
                        <w:rPr>
                          <w:rFonts w:ascii="Courier New" w:hAnsi="Courier New" w:cs="Courier New"/>
                          <w:color w:val="000000"/>
                          <w:kern w:val="0"/>
                          <w:sz w:val="20"/>
                          <w:szCs w:val="20"/>
                          <w:shd w:val="clear" w:color="auto" w:fill="FFFFFF"/>
                        </w:rPr>
                        <w:t xml:space="preserve"> WEIGHT_FINAL_NORM_OVERALL, add(10) </w:t>
                      </w:r>
                    </w:p>
                  </w:txbxContent>
                </v:textbox>
                <w10:anchorlock/>
              </v:shape>
            </w:pict>
          </mc:Fallback>
        </mc:AlternateContent>
      </w:r>
    </w:p>
    <w:p w14:paraId="41ED16B3" w14:textId="77777777" w:rsidR="00F050FC" w:rsidRDefault="00F050FC" w:rsidP="00F050FC">
      <w:pPr>
        <w:pStyle w:val="whitespace-pre-wrap"/>
      </w:pPr>
      <w:r>
        <w:t xml:space="preserve">For Step 1, The </w:t>
      </w:r>
      <w:r>
        <w:rPr>
          <w:rStyle w:val="Emphasis"/>
          <w:rFonts w:eastAsiaTheme="majorEastAsia"/>
        </w:rPr>
        <w:t>mi register imputed</w:t>
      </w:r>
      <w:r>
        <w:t xml:space="preserve"> command specifies all variables to be imputed. The </w:t>
      </w:r>
      <w:r>
        <w:rPr>
          <w:rStyle w:val="Emphasis"/>
          <w:rFonts w:eastAsiaTheme="majorEastAsia"/>
        </w:rPr>
        <w:t>mi register passive</w:t>
      </w:r>
      <w:r>
        <w:t xml:space="preserve"> command identifies variables that are not imputed but are used in the imputation model. The </w:t>
      </w:r>
      <w:r>
        <w:rPr>
          <w:rStyle w:val="Emphasis"/>
          <w:rFonts w:eastAsiaTheme="majorEastAsia"/>
        </w:rPr>
        <w:t>mi impute chained</w:t>
      </w:r>
      <w:r>
        <w:t xml:space="preserve"> command performs multivariate imputation using FCS methods: linear regression</w:t>
      </w:r>
      <w:r>
        <w:rPr>
          <w:rStyle w:val="Emphasis"/>
          <w:rFonts w:eastAsiaTheme="majorEastAsia"/>
        </w:rPr>
        <w:t xml:space="preserve"> regress</w:t>
      </w:r>
      <w:r>
        <w:t xml:space="preserve"> for continuous variables; logistic regression</w:t>
      </w:r>
      <w:r>
        <w:rPr>
          <w:rStyle w:val="Emphasis"/>
          <w:rFonts w:eastAsiaTheme="majorEastAsia"/>
        </w:rPr>
        <w:t xml:space="preserve"> logit</w:t>
      </w:r>
      <w:r>
        <w:t xml:space="preserve"> for binary variables </w:t>
      </w:r>
      <w:r w:rsidRPr="004D1A3F">
        <w:t>(US_BORN)</w:t>
      </w:r>
      <w:r>
        <w:t>; ordered logistic regression</w:t>
      </w:r>
      <w:r>
        <w:rPr>
          <w:rStyle w:val="Emphasis"/>
          <w:rFonts w:eastAsiaTheme="majorEastAsia"/>
        </w:rPr>
        <w:t xml:space="preserve"> </w:t>
      </w:r>
      <w:proofErr w:type="spellStart"/>
      <w:r>
        <w:rPr>
          <w:rStyle w:val="Emphasis"/>
          <w:rFonts w:eastAsiaTheme="majorEastAsia"/>
        </w:rPr>
        <w:t>ologit</w:t>
      </w:r>
      <w:proofErr w:type="spellEnd"/>
      <w:r>
        <w:t xml:space="preserve"> for ordinal variables </w:t>
      </w:r>
      <w:r w:rsidRPr="004D1A3F">
        <w:t>(EMPLOYED)</w:t>
      </w:r>
      <w:r>
        <w:t>; multinomial logistic regression</w:t>
      </w:r>
      <w:r>
        <w:rPr>
          <w:rStyle w:val="Emphasis"/>
          <w:rFonts w:eastAsiaTheme="majorEastAsia"/>
        </w:rPr>
        <w:t xml:space="preserve"> </w:t>
      </w:r>
      <w:proofErr w:type="spellStart"/>
      <w:r>
        <w:rPr>
          <w:rStyle w:val="Emphasis"/>
          <w:rFonts w:eastAsiaTheme="majorEastAsia"/>
        </w:rPr>
        <w:t>mlogit</w:t>
      </w:r>
      <w:proofErr w:type="spellEnd"/>
      <w:r>
        <w:t xml:space="preserve"> for nominal variables </w:t>
      </w:r>
      <w:r w:rsidRPr="004D1A3F">
        <w:t>(EDUCATION_C3)</w:t>
      </w:r>
      <w:r>
        <w:t xml:space="preserve">. The </w:t>
      </w:r>
      <w:proofErr w:type="gramStart"/>
      <w:r>
        <w:rPr>
          <w:rStyle w:val="Emphasis"/>
          <w:rFonts w:eastAsiaTheme="majorEastAsia"/>
        </w:rPr>
        <w:t>add(</w:t>
      </w:r>
      <w:proofErr w:type="gramEnd"/>
      <w:r>
        <w:rPr>
          <w:rStyle w:val="Emphasis"/>
          <w:rFonts w:eastAsiaTheme="majorEastAsia"/>
        </w:rPr>
        <w:t>10)</w:t>
      </w:r>
      <w:r>
        <w:t xml:space="preserve"> option specifies that 10 imputed datasets will be created. The non-imputed variables to be included in the imputation model are specified at the end after the = sign, with the </w:t>
      </w:r>
      <w:proofErr w:type="spellStart"/>
      <w:r w:rsidRPr="00330FC1">
        <w:rPr>
          <w:i/>
          <w:iCs/>
        </w:rPr>
        <w:t>i</w:t>
      </w:r>
      <w:proofErr w:type="spellEnd"/>
      <w:r w:rsidRPr="00330FC1">
        <w:rPr>
          <w:i/>
          <w:iCs/>
        </w:rPr>
        <w:t>.</w:t>
      </w:r>
      <w:r w:rsidRPr="006914E0">
        <w:t xml:space="preserve"> </w:t>
      </w:r>
      <w:r>
        <w:t xml:space="preserve">prefix indicating the classification/categorical variables. </w:t>
      </w:r>
    </w:p>
    <w:p w14:paraId="3F8CB97A" w14:textId="77777777" w:rsidR="00F050FC" w:rsidRDefault="00F050FC" w:rsidP="00F050FC">
      <w:pPr>
        <w:rPr>
          <w:rFonts w:cs="Times New Roman"/>
        </w:rPr>
      </w:pPr>
      <w:r>
        <w:rPr>
          <w:noProof/>
        </w:rPr>
        <w:lastRenderedPageBreak/>
        <mc:AlternateContent>
          <mc:Choice Requires="wps">
            <w:drawing>
              <wp:inline distT="0" distB="0" distL="0" distR="0" wp14:anchorId="6D1A5CBE" wp14:editId="2764C888">
                <wp:extent cx="5897880" cy="3690487"/>
                <wp:effectExtent l="0" t="0" r="26670" b="19050"/>
                <wp:docPr id="1717690716" name="Text Box 1717690716"/>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proofErr w:type="spellEnd"/>
                            <w:r w:rsidRPr="00FB06A5">
                              <w:rPr>
                                <w:rFonts w:ascii="Courier New" w:hAnsi="Courier New" w:cs="Courier New"/>
                                <w:color w:val="000000"/>
                                <w:kern w:val="0"/>
                                <w:sz w:val="20"/>
                                <w:szCs w:val="20"/>
                                <w:shd w:val="clear" w:color="auto" w:fill="FFFFFF"/>
                              </w:rPr>
                              <w:t>(ID) j(VISIT)</w:t>
                            </w:r>
                            <w:r>
                              <w:rPr>
                                <w:rFonts w:ascii="Courier New" w:hAnsi="Courier New" w:cs="Courier New"/>
                                <w:color w:val="4EA72E" w:themeColor="accent6"/>
                                <w:kern w:val="0"/>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1A5CBE" id="Text Box 1717690716" o:spid="_x0000_s1040"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" filled="f" strokeweight=".5pt">
                <v:textbox style="mso-fit-shape-to-text:t">
                  <w:txbxContent>
                    <w:p w14:paraId="0C99797C"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2</w:t>
                      </w:r>
                      <w:r w:rsidRPr="00FA65C8">
                        <w:rPr>
                          <w:rFonts w:ascii="Courier New" w:hAnsi="Courier New" w:cs="Courier New"/>
                          <w:color w:val="4EA72E" w:themeColor="accent6"/>
                          <w:kern w:val="0"/>
                          <w:sz w:val="20"/>
                          <w:szCs w:val="20"/>
                          <w:shd w:val="clear" w:color="auto" w:fill="FFFFFF"/>
                        </w:rPr>
                        <w:t xml:space="preserve"> **</w:t>
                      </w:r>
                    </w:p>
                    <w:p w14:paraId="76D62F6F"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BMI variables for easy reshape</w:t>
                      </w:r>
                    </w:p>
                    <w:p w14:paraId="11E6A7AB"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BMI_V1 BMI1</w:t>
                      </w:r>
                    </w:p>
                    <w:p w14:paraId="58BB05C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BMI_V2 BMI2</w:t>
                      </w:r>
                    </w:p>
                    <w:p w14:paraId="19D9F8D7"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BMI_V3 BMI3</w:t>
                      </w:r>
                    </w:p>
                    <w:p w14:paraId="5A2C1D81"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974D00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SBP5 variables for easy reshape</w:t>
                      </w:r>
                    </w:p>
                    <w:p w14:paraId="415E7C08"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SBP5_V1 SBP51</w:t>
                      </w:r>
                    </w:p>
                    <w:p w14:paraId="60C91BAA"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SBP5_V2 SBP52</w:t>
                      </w:r>
                    </w:p>
                    <w:p w14:paraId="1E374404"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rename SBP5_V3 SBP53</w:t>
                      </w:r>
                    </w:p>
                    <w:p w14:paraId="49391F93"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F7D273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Renaming years between visits for easy reshape</w:t>
                      </w:r>
                    </w:p>
                    <w:p w14:paraId="6F572B05"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YRS_BTWN_V1V2 </w:t>
                      </w:r>
                      <w:r>
                        <w:rPr>
                          <w:rFonts w:ascii="Courier New" w:hAnsi="Courier New" w:cs="Courier New"/>
                          <w:color w:val="000000"/>
                          <w:kern w:val="0"/>
                          <w:sz w:val="20"/>
                          <w:szCs w:val="20"/>
                          <w:shd w:val="clear" w:color="auto" w:fill="FFFFFF"/>
                        </w:rPr>
                        <w:t>TIME2</w:t>
                      </w:r>
                    </w:p>
                    <w:p w14:paraId="7E1A532D"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rename YRS_BTWN_V1V3 </w:t>
                      </w:r>
                      <w:r>
                        <w:rPr>
                          <w:rFonts w:ascii="Courier New" w:hAnsi="Courier New" w:cs="Courier New"/>
                          <w:color w:val="000000"/>
                          <w:kern w:val="0"/>
                          <w:sz w:val="20"/>
                          <w:szCs w:val="20"/>
                          <w:shd w:val="clear" w:color="auto" w:fill="FFFFFF"/>
                        </w:rPr>
                        <w:t>TIME3</w:t>
                      </w:r>
                    </w:p>
                    <w:p w14:paraId="52F5E8FF"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EF85E05"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Creating a new variable </w:t>
                      </w:r>
                      <w:r>
                        <w:rPr>
                          <w:rFonts w:ascii="Courier New" w:hAnsi="Courier New" w:cs="Courier New"/>
                          <w:color w:val="4EA72E" w:themeColor="accent6"/>
                          <w:kern w:val="0"/>
                          <w:sz w:val="20"/>
                          <w:szCs w:val="20"/>
                          <w:shd w:val="clear" w:color="auto" w:fill="FFFFFF"/>
                        </w:rPr>
                        <w:t>TIME</w:t>
                      </w:r>
                      <w:r w:rsidRPr="00FA65C8">
                        <w:rPr>
                          <w:rFonts w:ascii="Courier New" w:hAnsi="Courier New" w:cs="Courier New"/>
                          <w:color w:val="4EA72E" w:themeColor="accent6"/>
                          <w:kern w:val="0"/>
                          <w:sz w:val="20"/>
                          <w:szCs w:val="20"/>
                          <w:shd w:val="clear" w:color="auto" w:fill="FFFFFF"/>
                        </w:rPr>
                        <w:t xml:space="preserve">1 and setting it to 0 for all </w:t>
                      </w:r>
                    </w:p>
                    <w:p w14:paraId="593BC86C"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generate </w:t>
                      </w:r>
                      <w:r>
                        <w:rPr>
                          <w:rFonts w:ascii="Courier New" w:hAnsi="Courier New" w:cs="Courier New"/>
                          <w:color w:val="000000"/>
                          <w:kern w:val="0"/>
                          <w:sz w:val="20"/>
                          <w:szCs w:val="20"/>
                          <w:shd w:val="clear" w:color="auto" w:fill="FFFFFF"/>
                        </w:rPr>
                        <w:t>TIME1</w:t>
                      </w:r>
                      <w:r w:rsidRPr="00FB06A5">
                        <w:rPr>
                          <w:rFonts w:ascii="Courier New" w:hAnsi="Courier New" w:cs="Courier New"/>
                          <w:color w:val="000000"/>
                          <w:kern w:val="0"/>
                          <w:sz w:val="20"/>
                          <w:szCs w:val="20"/>
                          <w:shd w:val="clear" w:color="auto" w:fill="FFFFFF"/>
                        </w:rPr>
                        <w:t xml:space="preserve"> = 0</w:t>
                      </w:r>
                    </w:p>
                    <w:p w14:paraId="6584B292" w14:textId="77777777" w:rsidR="00F050FC" w:rsidRPr="00FB06A5"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EC374FD"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Reshape data from wide to long;</w:t>
                      </w:r>
                    </w:p>
                    <w:p w14:paraId="1B6BE19C"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B06A5">
                        <w:rPr>
                          <w:rFonts w:ascii="Courier New" w:hAnsi="Courier New" w:cs="Courier New"/>
                          <w:color w:val="000000"/>
                          <w:kern w:val="0"/>
                          <w:sz w:val="20"/>
                          <w:szCs w:val="20"/>
                          <w:shd w:val="clear" w:color="auto" w:fill="FFFFFF"/>
                        </w:rPr>
                        <w:t xml:space="preserve">mi reshape long BMI SBP5 </w:t>
                      </w:r>
                      <w:r>
                        <w:rPr>
                          <w:rFonts w:ascii="Courier New" w:hAnsi="Courier New" w:cs="Courier New"/>
                          <w:color w:val="000000"/>
                          <w:kern w:val="0"/>
                          <w:sz w:val="20"/>
                          <w:szCs w:val="20"/>
                          <w:shd w:val="clear" w:color="auto" w:fill="FFFFFF"/>
                        </w:rPr>
                        <w:t>TIME</w:t>
                      </w:r>
                      <w:r w:rsidRPr="00FB06A5">
                        <w:rPr>
                          <w:rFonts w:ascii="Courier New" w:hAnsi="Courier New" w:cs="Courier New"/>
                          <w:color w:val="000000"/>
                          <w:kern w:val="0"/>
                          <w:sz w:val="20"/>
                          <w:szCs w:val="20"/>
                          <w:shd w:val="clear" w:color="auto" w:fill="FFFFFF"/>
                        </w:rPr>
                        <w:t xml:space="preserve">, </w:t>
                      </w:r>
                      <w:proofErr w:type="spellStart"/>
                      <w:r w:rsidRPr="00FB06A5">
                        <w:rPr>
                          <w:rFonts w:ascii="Courier New" w:hAnsi="Courier New" w:cs="Courier New"/>
                          <w:color w:val="000000"/>
                          <w:kern w:val="0"/>
                          <w:sz w:val="20"/>
                          <w:szCs w:val="20"/>
                          <w:shd w:val="clear" w:color="auto" w:fill="FFFFFF"/>
                        </w:rPr>
                        <w:t>i</w:t>
                      </w:r>
                      <w:proofErr w:type="spellEnd"/>
                      <w:r w:rsidRPr="00FB06A5">
                        <w:rPr>
                          <w:rFonts w:ascii="Courier New" w:hAnsi="Courier New" w:cs="Courier New"/>
                          <w:color w:val="000000"/>
                          <w:kern w:val="0"/>
                          <w:sz w:val="20"/>
                          <w:szCs w:val="20"/>
                          <w:shd w:val="clear" w:color="auto" w:fill="FFFFFF"/>
                        </w:rPr>
                        <w:t>(ID) j(VISIT)</w:t>
                      </w:r>
                      <w:r>
                        <w:rPr>
                          <w:rFonts w:ascii="Courier New" w:hAnsi="Courier New" w:cs="Courier New"/>
                          <w:color w:val="4EA72E" w:themeColor="accent6"/>
                          <w:kern w:val="0"/>
                          <w:sz w:val="20"/>
                          <w:szCs w:val="20"/>
                          <w:shd w:val="clear" w:color="auto" w:fill="FFFFFF"/>
                        </w:rPr>
                        <w:t xml:space="preserve"> </w:t>
                      </w:r>
                    </w:p>
                  </w:txbxContent>
                </v:textbox>
                <w10:anchorlock/>
              </v:shape>
            </w:pict>
          </mc:Fallback>
        </mc:AlternateContent>
      </w:r>
    </w:p>
    <w:p w14:paraId="14B45F1B" w14:textId="77777777" w:rsidR="00F050FC" w:rsidRDefault="00F050FC" w:rsidP="00F050FC">
      <w:pPr>
        <w:pStyle w:val="whitespace-pre-wrap"/>
      </w:pPr>
      <w:r w:rsidRPr="000311CD">
        <w:t xml:space="preserve">For Step 2, after MI, visit-specific variables are renamed to facilitate reshaping the data from wide to long format by modifying their suffixes </w:t>
      </w:r>
      <w:r>
        <w:t xml:space="preserve">(from _VX to X), </w:t>
      </w:r>
      <w:r w:rsidRPr="00BA4ED1">
        <w:t>so they can be recognized by Stata as to which visit they are referring to. For instance, BMI_V1, BMI_V2, and BMI_V3 are renamed to BMI1, BMI2, and BMI3.</w:t>
      </w:r>
      <w:r>
        <w:t xml:space="preserve"> The time since Visit 1 variable for Visit 1 (TIME1) is created and set to 0. The </w:t>
      </w:r>
      <w:r>
        <w:rPr>
          <w:rStyle w:val="Emphasis"/>
          <w:rFonts w:eastAsiaTheme="majorEastAsia"/>
        </w:rPr>
        <w:t xml:space="preserve">mi </w:t>
      </w:r>
      <w:proofErr w:type="gramStart"/>
      <w:r>
        <w:rPr>
          <w:rStyle w:val="Emphasis"/>
          <w:rFonts w:eastAsiaTheme="majorEastAsia"/>
        </w:rPr>
        <w:t>reshape</w:t>
      </w:r>
      <w:proofErr w:type="gramEnd"/>
      <w:r>
        <w:rPr>
          <w:rStyle w:val="Emphasis"/>
          <w:rFonts w:eastAsiaTheme="majorEastAsia"/>
        </w:rPr>
        <w:t xml:space="preserve"> long</w:t>
      </w:r>
      <w:r>
        <w:t xml:space="preserve"> command transforms the data from wide to long format. </w:t>
      </w:r>
      <w:r w:rsidRPr="00566A3D">
        <w:t xml:space="preserve">The </w:t>
      </w:r>
      <w:proofErr w:type="spellStart"/>
      <w:r w:rsidRPr="00566A3D">
        <w:rPr>
          <w:i/>
          <w:iCs/>
        </w:rPr>
        <w:t>i</w:t>
      </w:r>
      <w:proofErr w:type="spellEnd"/>
      <w:r w:rsidRPr="00566A3D">
        <w:rPr>
          <w:i/>
          <w:iCs/>
        </w:rPr>
        <w:t>(ID)</w:t>
      </w:r>
      <w:r w:rsidRPr="00566A3D">
        <w:t xml:space="preserve"> option specifies that ID is the variable that uniquely identifies subjects across visits</w:t>
      </w:r>
      <w:r>
        <w:t xml:space="preserve">, and the </w:t>
      </w:r>
      <w:r w:rsidRPr="0069421A">
        <w:rPr>
          <w:i/>
          <w:iCs/>
        </w:rPr>
        <w:t>j(VISIT)</w:t>
      </w:r>
      <w:r>
        <w:t xml:space="preserve"> option creates an indicator variable VISIT to indicate to which visit an observation belongs. In Stata, fitting GEE and combining the MI results using Rubin's rules are done with a single command, explained in Step 3.</w:t>
      </w:r>
    </w:p>
    <w:p w14:paraId="66B143DB" w14:textId="77777777" w:rsidR="00F050FC" w:rsidRDefault="00F050FC" w:rsidP="00F050FC">
      <w:pPr>
        <w:pStyle w:val="whitespace-pre-wrap"/>
      </w:pPr>
      <w:r>
        <w:rPr>
          <w:noProof/>
        </w:rPr>
        <mc:AlternateContent>
          <mc:Choice Requires="wps">
            <w:drawing>
              <wp:inline distT="0" distB="0" distL="0" distR="0" wp14:anchorId="606DC546" wp14:editId="6E35ED49">
                <wp:extent cx="5897880" cy="3690487"/>
                <wp:effectExtent l="0" t="0" r="26670" b="19050"/>
                <wp:docPr id="1927473559" name="Text Box 192747355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encode ID, </w:t>
                            </w:r>
                            <w:proofErr w:type="gramStart"/>
                            <w:r w:rsidRPr="00FC6F69">
                              <w:rPr>
                                <w:rFonts w:ascii="Courier New" w:hAnsi="Courier New" w:cs="Courier New"/>
                                <w:color w:val="000000"/>
                                <w:kern w:val="0"/>
                                <w:sz w:val="20"/>
                                <w:szCs w:val="20"/>
                                <w:shd w:val="clear" w:color="auto" w:fill="FFFFFF"/>
                              </w:rPr>
                              <w:t>gen(</w:t>
                            </w:r>
                            <w:proofErr w:type="gramEnd"/>
                            <w:r w:rsidRPr="00FC6F69">
                              <w:rPr>
                                <w:rFonts w:ascii="Courier New" w:hAnsi="Courier New" w:cs="Courier New"/>
                                <w:color w:val="000000"/>
                                <w:kern w:val="0"/>
                                <w:sz w:val="20"/>
                                <w:szCs w:val="20"/>
                                <w:shd w:val="clear" w:color="auto" w:fill="FFFFFF"/>
                              </w:rPr>
                              <w:t>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w:t>
                            </w:r>
                            <w:proofErr w:type="spellStart"/>
                            <w:r w:rsidRPr="00FC6F69">
                              <w:rPr>
                                <w:rFonts w:ascii="Courier New" w:hAnsi="Courier New" w:cs="Courier New"/>
                                <w:color w:val="000000"/>
                                <w:kern w:val="0"/>
                                <w:sz w:val="20"/>
                                <w:szCs w:val="20"/>
                                <w:shd w:val="clear" w:color="auto" w:fill="FFFFFF"/>
                              </w:rPr>
                              <w:t>xtset</w:t>
                            </w:r>
                            <w:proofErr w:type="spellEnd"/>
                            <w:r w:rsidRPr="00FC6F69">
                              <w:rPr>
                                <w:rFonts w:ascii="Courier New" w:hAnsi="Courier New" w:cs="Courier New"/>
                                <w:color w:val="000000"/>
                                <w:kern w:val="0"/>
                                <w:sz w:val="20"/>
                                <w:szCs w:val="20"/>
                                <w:shd w:val="clear" w:color="auto" w:fill="FFFFFF"/>
                              </w:rPr>
                              <w:t xml:space="preserve">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estimate: </w:t>
                            </w:r>
                            <w:proofErr w:type="spellStart"/>
                            <w:r w:rsidRPr="00FC6F69">
                              <w:rPr>
                                <w:rFonts w:ascii="Courier New" w:hAnsi="Courier New" w:cs="Courier New"/>
                                <w:color w:val="000000"/>
                                <w:kern w:val="0"/>
                                <w:sz w:val="20"/>
                                <w:szCs w:val="20"/>
                                <w:shd w:val="clear" w:color="auto" w:fill="FFFFFF"/>
                              </w:rPr>
                              <w:t>xtgee</w:t>
                            </w:r>
                            <w:proofErr w:type="spellEnd"/>
                            <w:r w:rsidRPr="00FC6F69">
                              <w:rPr>
                                <w:rFonts w:ascii="Courier New" w:hAnsi="Courier New" w:cs="Courier New"/>
                                <w:color w:val="000000"/>
                                <w:kern w:val="0"/>
                                <w:sz w:val="20"/>
                                <w:szCs w:val="20"/>
                                <w:shd w:val="clear" w:color="auto" w:fill="FFFFFF"/>
                              </w:rPr>
                              <w:t xml:space="preserv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7"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88"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w:t>
                            </w:r>
                            <w:proofErr w:type="spellStart"/>
                            <w:r w:rsidRPr="00FC6F69">
                              <w:rPr>
                                <w:rFonts w:ascii="Courier New" w:hAnsi="Courier New" w:cs="Courier New"/>
                                <w:color w:val="000000"/>
                                <w:kern w:val="0"/>
                                <w:sz w:val="20"/>
                                <w:szCs w:val="20"/>
                                <w:shd w:val="clear" w:color="auto" w:fill="FFFFFF"/>
                              </w:rPr>
                              <w:t>corr</w:t>
                            </w:r>
                            <w:proofErr w:type="spellEnd"/>
                            <w:r w:rsidRPr="00FC6F69">
                              <w:rPr>
                                <w:rFonts w:ascii="Courier New" w:hAnsi="Courier New" w:cs="Courier New"/>
                                <w:color w:val="000000"/>
                                <w:kern w:val="0"/>
                                <w:sz w:val="20"/>
                                <w:szCs w:val="20"/>
                                <w:shd w:val="clear" w:color="auto" w:fill="FFFFFF"/>
                              </w:rPr>
                              <w:t>(independent)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6DC546" id="Text Box 1927473559" o:spid="_x0000_s1041"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" filled="f" strokeweight=".5pt">
                <v:textbox style="mso-fit-shape-to-text:t">
                  <w:txbxContent>
                    <w:p w14:paraId="14BACD08" w14:textId="77777777" w:rsidR="00F050FC" w:rsidRPr="00FA65C8" w:rsidRDefault="00F050FC" w:rsidP="00F050FC">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FA65C8">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3</w:t>
                      </w:r>
                      <w:r w:rsidRPr="00FA65C8">
                        <w:rPr>
                          <w:rFonts w:ascii="Courier New" w:hAnsi="Courier New" w:cs="Courier New"/>
                          <w:color w:val="4EA72E" w:themeColor="accent6"/>
                          <w:kern w:val="0"/>
                          <w:sz w:val="20"/>
                          <w:szCs w:val="20"/>
                          <w:shd w:val="clear" w:color="auto" w:fill="FFFFFF"/>
                        </w:rPr>
                        <w:t xml:space="preserve"> **</w:t>
                      </w:r>
                    </w:p>
                    <w:p w14:paraId="5D585797"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encode ID, </w:t>
                      </w:r>
                      <w:proofErr w:type="gramStart"/>
                      <w:r w:rsidRPr="00FC6F69">
                        <w:rPr>
                          <w:rFonts w:ascii="Courier New" w:hAnsi="Courier New" w:cs="Courier New"/>
                          <w:color w:val="000000"/>
                          <w:kern w:val="0"/>
                          <w:sz w:val="20"/>
                          <w:szCs w:val="20"/>
                          <w:shd w:val="clear" w:color="auto" w:fill="FFFFFF"/>
                        </w:rPr>
                        <w:t>gen(</w:t>
                      </w:r>
                      <w:proofErr w:type="gramEnd"/>
                      <w:r w:rsidRPr="00FC6F69">
                        <w:rPr>
                          <w:rFonts w:ascii="Courier New" w:hAnsi="Courier New" w:cs="Courier New"/>
                          <w:color w:val="000000"/>
                          <w:kern w:val="0"/>
                          <w:sz w:val="20"/>
                          <w:szCs w:val="20"/>
                          <w:shd w:val="clear" w:color="auto" w:fill="FFFFFF"/>
                        </w:rPr>
                        <w:t>ID_NUM)</w:t>
                      </w:r>
                    </w:p>
                    <w:p w14:paraId="212511BA"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w:t>
                      </w:r>
                      <w:proofErr w:type="spellStart"/>
                      <w:r w:rsidRPr="00FC6F69">
                        <w:rPr>
                          <w:rFonts w:ascii="Courier New" w:hAnsi="Courier New" w:cs="Courier New"/>
                          <w:color w:val="000000"/>
                          <w:kern w:val="0"/>
                          <w:sz w:val="20"/>
                          <w:szCs w:val="20"/>
                          <w:shd w:val="clear" w:color="auto" w:fill="FFFFFF"/>
                        </w:rPr>
                        <w:t>xtset</w:t>
                      </w:r>
                      <w:proofErr w:type="spellEnd"/>
                      <w:r w:rsidRPr="00FC6F69">
                        <w:rPr>
                          <w:rFonts w:ascii="Courier New" w:hAnsi="Courier New" w:cs="Courier New"/>
                          <w:color w:val="000000"/>
                          <w:kern w:val="0"/>
                          <w:sz w:val="20"/>
                          <w:szCs w:val="20"/>
                          <w:shd w:val="clear" w:color="auto" w:fill="FFFFFF"/>
                        </w:rPr>
                        <w:t xml:space="preserve"> ID_NUM</w:t>
                      </w:r>
                    </w:p>
                    <w:p w14:paraId="2625C631" w14:textId="77777777" w:rsidR="00F050FC" w:rsidRPr="00FC6F69"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231136E" w14:textId="77777777" w:rsidR="00F050FC" w:rsidRPr="005847FE" w:rsidRDefault="00F050FC" w:rsidP="00F050FC">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FC6F69">
                        <w:rPr>
                          <w:rFonts w:ascii="Courier New" w:hAnsi="Courier New" w:cs="Courier New"/>
                          <w:color w:val="000000"/>
                          <w:kern w:val="0"/>
                          <w:sz w:val="20"/>
                          <w:szCs w:val="20"/>
                          <w:shd w:val="clear" w:color="auto" w:fill="FFFFFF"/>
                        </w:rPr>
                        <w:t xml:space="preserve">mi estimate: </w:t>
                      </w:r>
                      <w:proofErr w:type="spellStart"/>
                      <w:r w:rsidRPr="00FC6F69">
                        <w:rPr>
                          <w:rFonts w:ascii="Courier New" w:hAnsi="Courier New" w:cs="Courier New"/>
                          <w:color w:val="000000"/>
                          <w:kern w:val="0"/>
                          <w:sz w:val="20"/>
                          <w:szCs w:val="20"/>
                          <w:shd w:val="clear" w:color="auto" w:fill="FFFFFF"/>
                        </w:rPr>
                        <w:t>xtgee</w:t>
                      </w:r>
                      <w:proofErr w:type="spellEnd"/>
                      <w:r w:rsidRPr="00FC6F69">
                        <w:rPr>
                          <w:rFonts w:ascii="Courier New" w:hAnsi="Courier New" w:cs="Courier New"/>
                          <w:color w:val="000000"/>
                          <w:kern w:val="0"/>
                          <w:sz w:val="20"/>
                          <w:szCs w:val="20"/>
                          <w:shd w:val="clear" w:color="auto" w:fill="FFFFFF"/>
                        </w:rPr>
                        <w:t xml:space="preserve"> BMI ib6.AGEGROUP_C6 ib</w:t>
                      </w:r>
                      <w:r>
                        <w:rPr>
                          <w:rFonts w:ascii="Courier New" w:hAnsi="Courier New" w:cs="Courier New"/>
                          <w:color w:val="000000"/>
                          <w:kern w:val="0"/>
                          <w:sz w:val="20"/>
                          <w:szCs w:val="20"/>
                          <w:shd w:val="clear" w:color="auto" w:fill="FFFFFF"/>
                        </w:rPr>
                        <w:t>3</w:t>
                      </w:r>
                      <w:r w:rsidRPr="00FC6F69">
                        <w:rPr>
                          <w:rFonts w:ascii="Courier New" w:hAnsi="Courier New" w:cs="Courier New"/>
                          <w:color w:val="000000"/>
                          <w:kern w:val="0"/>
                          <w:sz w:val="20"/>
                          <w:szCs w:val="20"/>
                          <w:shd w:val="clear" w:color="auto" w:fill="FFFFFF"/>
                        </w:rPr>
                        <w:t>.BKGRD1_C7NOMISS ib4.CENTERNUM ib0.</w:t>
                      </w:r>
                      <w:del w:id="189" w:author="Zhao, Beibo" w:date="2025-10-04T22:40:00Z">
                        <w:r w:rsidRPr="00FC6F69" w:rsidDel="00773AC6">
                          <w:rPr>
                            <w:rFonts w:ascii="Courier New" w:hAnsi="Courier New" w:cs="Courier New"/>
                            <w:color w:val="000000"/>
                            <w:kern w:val="0"/>
                            <w:sz w:val="20"/>
                            <w:szCs w:val="20"/>
                            <w:shd w:val="clear" w:color="auto" w:fill="FFFFFF"/>
                          </w:rPr>
                          <w:delText>GENDERNUM</w:delText>
                        </w:r>
                      </w:del>
                      <w:ins w:id="190" w:author="Zhao, Beibo" w:date="2025-10-04T22:40:00Z">
                        <w:r>
                          <w:rPr>
                            <w:rFonts w:ascii="Courier New" w:hAnsi="Courier New" w:cs="Courier New"/>
                            <w:color w:val="000000"/>
                            <w:kern w:val="0"/>
                            <w:sz w:val="20"/>
                            <w:szCs w:val="20"/>
                            <w:shd w:val="clear" w:color="auto" w:fill="FFFFFF"/>
                          </w:rPr>
                          <w:t>SEX</w:t>
                        </w:r>
                      </w:ins>
                      <w:r w:rsidRPr="00FC6F69">
                        <w:rPr>
                          <w:rFonts w:ascii="Courier New" w:hAnsi="Courier New" w:cs="Courier New"/>
                          <w:color w:val="000000"/>
                          <w:kern w:val="0"/>
                          <w:sz w:val="20"/>
                          <w:szCs w:val="20"/>
                          <w:shd w:val="clear" w:color="auto" w:fill="FFFFFF"/>
                        </w:rPr>
                        <w:t xml:space="preserve"> ib0.US_BORN ib1.EMPLOYED ib1.EDUCATION_C3 SBP5 </w:t>
                      </w:r>
                      <w:r>
                        <w:rPr>
                          <w:rFonts w:ascii="Courier New" w:hAnsi="Courier New" w:cs="Courier New"/>
                          <w:color w:val="000000"/>
                          <w:kern w:val="0"/>
                          <w:sz w:val="20"/>
                          <w:szCs w:val="20"/>
                          <w:shd w:val="clear" w:color="auto" w:fill="FFFFFF"/>
                        </w:rPr>
                        <w:t>TIME</w:t>
                      </w:r>
                      <w:r w:rsidRPr="00FC6F69">
                        <w:rPr>
                          <w:rFonts w:ascii="Courier New" w:hAnsi="Courier New" w:cs="Courier New"/>
                          <w:color w:val="000000"/>
                          <w:kern w:val="0"/>
                          <w:sz w:val="20"/>
                          <w:szCs w:val="20"/>
                          <w:shd w:val="clear" w:color="auto" w:fill="FFFFFF"/>
                        </w:rPr>
                        <w:t xml:space="preserve"> [pw=WEIGHT_FINAL_NORM_OVERALL], family(gaussian) </w:t>
                      </w:r>
                      <w:proofErr w:type="spellStart"/>
                      <w:r w:rsidRPr="00FC6F69">
                        <w:rPr>
                          <w:rFonts w:ascii="Courier New" w:hAnsi="Courier New" w:cs="Courier New"/>
                          <w:color w:val="000000"/>
                          <w:kern w:val="0"/>
                          <w:sz w:val="20"/>
                          <w:szCs w:val="20"/>
                          <w:shd w:val="clear" w:color="auto" w:fill="FFFFFF"/>
                        </w:rPr>
                        <w:t>corr</w:t>
                      </w:r>
                      <w:proofErr w:type="spellEnd"/>
                      <w:r w:rsidRPr="00FC6F69">
                        <w:rPr>
                          <w:rFonts w:ascii="Courier New" w:hAnsi="Courier New" w:cs="Courier New"/>
                          <w:color w:val="000000"/>
                          <w:kern w:val="0"/>
                          <w:sz w:val="20"/>
                          <w:szCs w:val="20"/>
                          <w:shd w:val="clear" w:color="auto" w:fill="FFFFFF"/>
                        </w:rPr>
                        <w:t>(independent)</w:t>
                      </w:r>
                    </w:p>
                  </w:txbxContent>
                </v:textbox>
                <w10:anchorlock/>
              </v:shape>
            </w:pict>
          </mc:Fallback>
        </mc:AlternateContent>
      </w:r>
    </w:p>
    <w:p w14:paraId="3985197A" w14:textId="77777777" w:rsidR="00F050FC" w:rsidRDefault="00F050FC" w:rsidP="00F050FC">
      <w:pPr>
        <w:pStyle w:val="whitespace-pre-wrap"/>
      </w:pPr>
      <w:r>
        <w:t xml:space="preserve">For Step 3, the </w:t>
      </w:r>
      <w:r>
        <w:rPr>
          <w:rStyle w:val="Emphasis"/>
          <w:rFonts w:eastAsiaTheme="majorEastAsia"/>
        </w:rPr>
        <w:t>encode</w:t>
      </w:r>
      <w:r>
        <w:t xml:space="preserve"> command encodes the ID variable into the numeric format as a new variable ID_NUM. This is necessary so that the </w:t>
      </w:r>
      <w:r>
        <w:rPr>
          <w:rStyle w:val="Emphasis"/>
          <w:rFonts w:eastAsiaTheme="majorEastAsia"/>
        </w:rPr>
        <w:t xml:space="preserve">mi </w:t>
      </w:r>
      <w:proofErr w:type="spellStart"/>
      <w:r>
        <w:rPr>
          <w:rStyle w:val="Emphasis"/>
          <w:rFonts w:eastAsiaTheme="majorEastAsia"/>
        </w:rPr>
        <w:t>xtset</w:t>
      </w:r>
      <w:proofErr w:type="spellEnd"/>
      <w:r>
        <w:rPr>
          <w:rStyle w:val="Emphasis"/>
          <w:rFonts w:eastAsiaTheme="majorEastAsia"/>
        </w:rPr>
        <w:t xml:space="preserve"> </w:t>
      </w:r>
      <w:r>
        <w:t>command declares the data to be longitudinal (panel) data, with ID_NUM specified as the panel variable.</w:t>
      </w:r>
    </w:p>
    <w:p w14:paraId="422F2CE5" w14:textId="77777777" w:rsidR="00F050FC" w:rsidRPr="00DF54D3" w:rsidRDefault="00F050FC" w:rsidP="00F050FC">
      <w:pPr>
        <w:pStyle w:val="whitespace-pre-wrap"/>
        <w:rPr>
          <w:rFonts w:ascii="Courier New" w:hAnsi="Courier New" w:cs="Courier New"/>
          <w:color w:val="000000"/>
          <w:shd w:val="clear" w:color="auto" w:fill="FFFFFF"/>
        </w:rPr>
      </w:pPr>
      <w:r>
        <w:t xml:space="preserve">The </w:t>
      </w:r>
      <w:r>
        <w:rPr>
          <w:rStyle w:val="Emphasis"/>
          <w:rFonts w:eastAsiaTheme="majorEastAsia"/>
        </w:rPr>
        <w:t>mi estimate</w:t>
      </w:r>
      <w:r>
        <w:t xml:space="preserve">: </w:t>
      </w:r>
      <w:proofErr w:type="spellStart"/>
      <w:r>
        <w:rPr>
          <w:rStyle w:val="Emphasis"/>
          <w:rFonts w:eastAsiaTheme="majorEastAsia"/>
        </w:rPr>
        <w:t>xtgee</w:t>
      </w:r>
      <w:proofErr w:type="spellEnd"/>
      <w:r>
        <w:t xml:space="preserve"> command fits GEE and automatically combines the results across imputed datasets using Rubin's rules. Categorical variables are indicated by the prefix </w:t>
      </w:r>
      <w:r w:rsidRPr="00AD76E7">
        <w:rPr>
          <w:i/>
          <w:iCs/>
        </w:rPr>
        <w:t>ib</w:t>
      </w:r>
      <w:r>
        <w:t xml:space="preserve">. and numeric values can be appended to indicate the reference level, </w:t>
      </w:r>
      <w:r w:rsidRPr="009A048E">
        <w:t>e.g</w:t>
      </w:r>
      <w:r>
        <w:t xml:space="preserve">., </w:t>
      </w:r>
      <w:r w:rsidRPr="00582217">
        <w:t>ib6.AGEGROUP_C6</w:t>
      </w:r>
      <w:r>
        <w:t xml:space="preserve"> sets level 6 as the reference. The </w:t>
      </w:r>
      <w:r>
        <w:rPr>
          <w:rStyle w:val="Emphasis"/>
          <w:rFonts w:eastAsiaTheme="majorEastAsia"/>
        </w:rPr>
        <w:t>[pw=WEIGHT_FINAL_NORM_OVERALL]</w:t>
      </w:r>
      <w:r>
        <w:t xml:space="preserve"> option applies Visit 1 overall sampling weights as probability weights for weighted GEE. The </w:t>
      </w:r>
      <w:r>
        <w:rPr>
          <w:rStyle w:val="Emphasis"/>
          <w:rFonts w:eastAsiaTheme="majorEastAsia"/>
        </w:rPr>
        <w:t>family(gaussian)</w:t>
      </w:r>
      <w:r>
        <w:t xml:space="preserve"> option specifies a Gaussian (normal) distribution for the dependent variable, and </w:t>
      </w:r>
      <w:proofErr w:type="spellStart"/>
      <w:r>
        <w:rPr>
          <w:rStyle w:val="Emphasis"/>
          <w:rFonts w:eastAsiaTheme="majorEastAsia"/>
        </w:rPr>
        <w:t>corr</w:t>
      </w:r>
      <w:proofErr w:type="spellEnd"/>
      <w:r>
        <w:rPr>
          <w:rStyle w:val="Emphasis"/>
          <w:rFonts w:eastAsiaTheme="majorEastAsia"/>
        </w:rPr>
        <w:t>(independent)</w:t>
      </w:r>
      <w:r>
        <w:t xml:space="preserve"> specifies an independent working correlation structure for the GEE model.</w:t>
      </w:r>
    </w:p>
    <w:p w14:paraId="26DA2349" w14:textId="1CAAECEC" w:rsidR="00F050FC" w:rsidRDefault="00F050FC" w:rsidP="00F050FC">
      <w:pPr>
        <w:pStyle w:val="whitespace-pre-wrap"/>
      </w:pPr>
      <w:r w:rsidRPr="008C6671">
        <w:lastRenderedPageBreak/>
        <w:t>Parameter estimates with subject clusters are displayed in</w:t>
      </w:r>
      <w:r w:rsidRPr="008C6671">
        <w:rPr>
          <w:b/>
          <w:bCs/>
        </w:rPr>
        <w:t xml:space="preserve"> </w:t>
      </w:r>
      <w:r w:rsidRPr="008C6671">
        <w:rPr>
          <w:b/>
          <w:bCs/>
        </w:rPr>
        <w:fldChar w:fldCharType="begin"/>
      </w:r>
      <w:r w:rsidRPr="008C6671">
        <w:rPr>
          <w:b/>
          <w:bCs/>
        </w:rPr>
        <w:instrText xml:space="preserve"> REF _Ref170303314 \h  \* MERGEFORMAT </w:instrText>
      </w:r>
      <w:r w:rsidRPr="008C6671">
        <w:rPr>
          <w:b/>
          <w:bCs/>
        </w:rPr>
      </w:r>
      <w:r w:rsidRPr="008C6671">
        <w:rPr>
          <w:b/>
          <w:bCs/>
        </w:rPr>
        <w:fldChar w:fldCharType="separate"/>
      </w:r>
      <w:r w:rsidR="006E342C" w:rsidRPr="006E342C">
        <w:rPr>
          <w:b/>
          <w:bCs/>
        </w:rPr>
        <w:t xml:space="preserve">Output </w:t>
      </w:r>
      <w:r w:rsidR="006E342C" w:rsidRPr="006E342C">
        <w:rPr>
          <w:b/>
          <w:bCs/>
          <w:noProof/>
        </w:rPr>
        <w:t>4.3</w:t>
      </w:r>
      <w:r w:rsidR="006E342C" w:rsidRPr="006E342C">
        <w:rPr>
          <w:b/>
          <w:bCs/>
          <w:noProof/>
        </w:rPr>
        <w:noBreakHyphen/>
        <w:t>4</w:t>
      </w:r>
      <w:r w:rsidRPr="008C6671">
        <w:rPr>
          <w:b/>
          <w:bCs/>
        </w:rPr>
        <w:fldChar w:fldCharType="end"/>
      </w:r>
      <w:r w:rsidRPr="008C6671">
        <w:t>. The point estimates, standard errors, and confidence intervals with household clusters from other software and those with subject clusters from Stata are similar with only slight differences in this example, and no impact on statistical significance.</w:t>
      </w:r>
    </w:p>
    <w:p w14:paraId="531C363E" w14:textId="6FF2E72A" w:rsidR="006E342C" w:rsidRDefault="006E342C" w:rsidP="006E342C">
      <w:pPr>
        <w:pStyle w:val="Caption"/>
        <w:rPr>
          <w:rFonts w:cs="Times New Roman"/>
        </w:rPr>
      </w:pPr>
      <w:bookmarkStart w:id="191" w:name="_Ref170303314"/>
      <w:r>
        <w:t xml:space="preserve">Output </w:t>
      </w:r>
      <w:r w:rsidR="00DF5358">
        <w:fldChar w:fldCharType="begin"/>
      </w:r>
      <w:r w:rsidR="00DF5358">
        <w:instrText xml:space="preserve"> STYLEREF 2 \s </w:instrText>
      </w:r>
      <w:r w:rsidR="00DF5358">
        <w:fldChar w:fldCharType="separate"/>
      </w:r>
      <w:r>
        <w:rPr>
          <w:noProof/>
        </w:rPr>
        <w:t>4.3</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4</w:t>
      </w:r>
      <w:r w:rsidR="00DF5358">
        <w:rPr>
          <w:noProof/>
        </w:rPr>
        <w:fldChar w:fldCharType="end"/>
      </w:r>
      <w:bookmarkEnd w:id="191"/>
      <w:r>
        <w:t xml:space="preserve">: Stata, </w:t>
      </w:r>
      <w:r w:rsidRPr="0002761A">
        <w:t xml:space="preserve">Parameter Estimates from </w:t>
      </w:r>
      <w:r>
        <w:t xml:space="preserve">GEE (subject clusters) with </w:t>
      </w:r>
      <w:r w:rsidRPr="005B0B6D">
        <w:t>MI</w:t>
      </w:r>
    </w:p>
    <w:p w14:paraId="7C59B7F2" w14:textId="77777777" w:rsidR="006E342C" w:rsidRDefault="006E342C" w:rsidP="006E342C">
      <w:pPr>
        <w:rPr>
          <w:rFonts w:cs="Times New Roman"/>
        </w:rPr>
      </w:pPr>
      <w:r>
        <w:rPr>
          <w:noProof/>
        </w:rPr>
        <w:drawing>
          <wp:inline distT="0" distB="0" distL="0" distR="0" wp14:anchorId="30F4522B" wp14:editId="49E0E139">
            <wp:extent cx="5943600" cy="6240145"/>
            <wp:effectExtent l="0" t="0" r="0" b="8255"/>
            <wp:docPr id="108698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2349" name="Picture 1" descr="A screenshot of a computer&#10;&#10;AI-generated content may be incorrect."/>
                    <pic:cNvPicPr/>
                  </pic:nvPicPr>
                  <pic:blipFill>
                    <a:blip r:embed="rId26"/>
                    <a:stretch>
                      <a:fillRect/>
                    </a:stretch>
                  </pic:blipFill>
                  <pic:spPr>
                    <a:xfrm>
                      <a:off x="0" y="0"/>
                      <a:ext cx="5943600" cy="6240145"/>
                    </a:xfrm>
                    <a:prstGeom prst="rect">
                      <a:avLst/>
                    </a:prstGeom>
                  </pic:spPr>
                </pic:pic>
              </a:graphicData>
            </a:graphic>
          </wp:inline>
        </w:drawing>
      </w:r>
    </w:p>
    <w:p w14:paraId="5CE41418" w14:textId="58D01AED" w:rsidR="00A61342" w:rsidRPr="006E342C" w:rsidRDefault="006E342C" w:rsidP="003A30FD">
      <w:pPr>
        <w:rPr>
          <w:rFonts w:cs="Times New Roman"/>
        </w:rPr>
      </w:pPr>
      <w:r>
        <w:rPr>
          <w:rFonts w:cs="Times New Roman"/>
        </w:rPr>
        <w:br w:type="page"/>
      </w:r>
    </w:p>
    <w:p w14:paraId="7E72F75D" w14:textId="5CFB349D" w:rsidR="006E342C" w:rsidRDefault="006E342C" w:rsidP="006E342C">
      <w:pPr>
        <w:pStyle w:val="Heading2"/>
      </w:pPr>
      <w:bookmarkStart w:id="192" w:name="_Toc211703375"/>
      <w:r>
        <w:lastRenderedPageBreak/>
        <w:t>R</w:t>
      </w:r>
      <w:bookmarkEnd w:id="192"/>
    </w:p>
    <w:p w14:paraId="450C76CC" w14:textId="77777777" w:rsidR="00906C55" w:rsidRDefault="00906C55" w:rsidP="00906C55">
      <w:pPr>
        <w:pStyle w:val="Heading3"/>
      </w:pPr>
      <w:bookmarkStart w:id="193" w:name="_Toc211703376"/>
      <w:r w:rsidRPr="00FE5F5A">
        <w:t>Application to Visit 1 Sample</w:t>
      </w:r>
      <w:bookmarkEnd w:id="193"/>
    </w:p>
    <w:p w14:paraId="0BC53DE4" w14:textId="31CE6A4D" w:rsidR="00906C55" w:rsidRDefault="00906C55" w:rsidP="00906C55">
      <w:pPr>
        <w:pStyle w:val="Heading4"/>
      </w:pPr>
      <w:bookmarkStart w:id="194" w:name="_Toc211703377"/>
      <w:r>
        <w:t>Model</w:t>
      </w:r>
      <w:r w:rsidRPr="00FE5F5A">
        <w:t>-Based GEE with MI</w:t>
      </w:r>
      <w:bookmarkEnd w:id="194"/>
      <w:r w:rsidRPr="00FE5F5A">
        <w:t xml:space="preserve"> </w:t>
      </w:r>
    </w:p>
    <w:p w14:paraId="53BA3A2F" w14:textId="77777777" w:rsidR="00813F39" w:rsidRDefault="00813F39" w:rsidP="00813F39">
      <w:pPr>
        <w:rPr>
          <w:rFonts w:eastAsia="Times New Roman" w:cs="Times New Roman"/>
          <w:kern w:val="0"/>
          <w:szCs w:val="24"/>
          <w14:ligatures w14:val="none"/>
        </w:rPr>
      </w:pPr>
      <w:r>
        <w:rPr>
          <w:noProof/>
        </w:rPr>
        <mc:AlternateContent>
          <mc:Choice Requires="wps">
            <w:drawing>
              <wp:inline distT="0" distB="0" distL="0" distR="0" wp14:anchorId="5E37F0D0" wp14:editId="231E528D">
                <wp:extent cx="5897880" cy="3690487"/>
                <wp:effectExtent l="0" t="0" r="26670" b="19050"/>
                <wp:docPr id="1944333979" name="Text Box 1944333979"/>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dplyr</w:t>
                            </w:r>
                            <w:proofErr w:type="spellEnd"/>
                            <w:r w:rsidRPr="0060492B">
                              <w:rPr>
                                <w:rFonts w:ascii="Courier New" w:hAnsi="Courier New" w:cs="Courier New"/>
                                <w:color w:val="000000"/>
                                <w:kern w:val="0"/>
                                <w:sz w:val="20"/>
                                <w:szCs w:val="20"/>
                                <w:shd w:val="clear" w:color="auto" w:fill="FFFFFF"/>
                              </w:rPr>
                              <w:t>)</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tidyr</w:t>
                            </w:r>
                            <w:proofErr w:type="spellEnd"/>
                            <w:r w:rsidRPr="0060492B">
                              <w:rPr>
                                <w:rFonts w:ascii="Courier New" w:hAnsi="Courier New" w:cs="Courier New"/>
                                <w:color w:val="000000"/>
                                <w:kern w:val="0"/>
                                <w:sz w:val="20"/>
                                <w:szCs w:val="20"/>
                                <w:shd w:val="clear" w:color="auto" w:fill="FFFFFF"/>
                              </w:rPr>
                              <w:t>)</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skimr</w:t>
                            </w:r>
                            <w:proofErr w:type="spellEnd"/>
                            <w:r w:rsidRPr="0060492B">
                              <w:rPr>
                                <w:rFonts w:ascii="Courier New" w:hAnsi="Courier New" w:cs="Courier New"/>
                                <w:color w:val="000000"/>
                                <w:kern w:val="0"/>
                                <w:sz w:val="20"/>
                                <w:szCs w:val="20"/>
                                <w:shd w:val="clear" w:color="auto" w:fill="FFFFFF"/>
                              </w:rPr>
                              <w:t>)</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glmtoolbox</w:t>
                            </w:r>
                            <w:proofErr w:type="spellEnd"/>
                            <w:r w:rsidRPr="0060492B">
                              <w:rPr>
                                <w:rFonts w:ascii="Courier New" w:hAnsi="Courier New" w:cs="Courier New"/>
                                <w:color w:val="000000"/>
                                <w:kern w:val="0"/>
                                <w:sz w:val="20"/>
                                <w:szCs w:val="20"/>
                                <w:shd w:val="clear" w:color="auto" w:fill="FFFFFF"/>
                              </w:rPr>
                              <w:t>)</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mitml</w:t>
                            </w:r>
                            <w:proofErr w:type="spellEnd"/>
                            <w:r w:rsidRPr="0060492B">
                              <w:rPr>
                                <w:rFonts w:ascii="Courier New" w:hAnsi="Courier New" w:cs="Courier New"/>
                                <w:color w:val="000000"/>
                                <w:kern w:val="0"/>
                                <w:sz w:val="20"/>
                                <w:szCs w:val="20"/>
                                <w:shd w:val="clear" w:color="auto" w:fill="FFFFFF"/>
                              </w:rPr>
                              <w:t>)</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 xml:space="preserve">sol &lt;- </w:t>
                            </w:r>
                            <w:proofErr w:type="spellStart"/>
                            <w:r w:rsidRPr="0060492B">
                              <w:rPr>
                                <w:rFonts w:ascii="Courier New" w:hAnsi="Courier New" w:cs="Courier New"/>
                                <w:color w:val="000000"/>
                                <w:kern w:val="0"/>
                                <w:sz w:val="20"/>
                                <w:szCs w:val="20"/>
                                <w:shd w:val="clear" w:color="auto" w:fill="FFFFFF"/>
                              </w:rPr>
                              <w:t>read_sas</w:t>
                            </w:r>
                            <w:proofErr w:type="spellEnd"/>
                            <w:r w:rsidRPr="0060492B">
                              <w:rPr>
                                <w:rFonts w:ascii="Courier New" w:hAnsi="Courier New" w:cs="Courier New"/>
                                <w:color w:val="000000"/>
                                <w:kern w:val="0"/>
                                <w:sz w:val="20"/>
                                <w:szCs w:val="20"/>
                                <w:shd w:val="clear" w:color="auto" w:fill="FFFFFF"/>
                              </w:rPr>
                              <w:t>("sol_</w:t>
                            </w:r>
                            <w:proofErr w:type="gramStart"/>
                            <w:r w:rsidRPr="0060492B">
                              <w:rPr>
                                <w:rFonts w:ascii="Courier New" w:hAnsi="Courier New" w:cs="Courier New"/>
                                <w:color w:val="000000"/>
                                <w:kern w:val="0"/>
                                <w:sz w:val="20"/>
                                <w:szCs w:val="20"/>
                                <w:shd w:val="clear" w:color="auto" w:fill="FFFFFF"/>
                              </w:rPr>
                              <w:t>wide.sas</w:t>
                            </w:r>
                            <w:proofErr w:type="gramEnd"/>
                            <w:r w:rsidRPr="0060492B">
                              <w:rPr>
                                <w:rFonts w:ascii="Courier New" w:hAnsi="Courier New" w:cs="Courier New"/>
                                <w:color w:val="000000"/>
                                <w:kern w:val="0"/>
                                <w:sz w:val="20"/>
                                <w:szCs w:val="20"/>
                                <w:shd w:val="clear" w:color="auto" w:fill="FFFFFF"/>
                              </w:rPr>
                              <w:t>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w:t>
                            </w:r>
                            <w:del w:id="195"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6"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w:t>
                            </w:r>
                            <w:del w:id="197"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198"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37F0D0" id="Text Box 1944333979" o:spid="_x0000_s1042"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" filled="f" strokeweight=".5pt">
                <v:textbox style="mso-fit-shape-to-text:t">
                  <w:txbxContent>
                    <w:p w14:paraId="1AEC1BDF"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Set up ##</w:t>
                      </w:r>
                    </w:p>
                    <w:p w14:paraId="6EF5FFB1"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library(haven)</w:t>
                      </w:r>
                    </w:p>
                    <w:p w14:paraId="6E5F26A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dplyr</w:t>
                      </w:r>
                      <w:proofErr w:type="spellEnd"/>
                      <w:r w:rsidRPr="0060492B">
                        <w:rPr>
                          <w:rFonts w:ascii="Courier New" w:hAnsi="Courier New" w:cs="Courier New"/>
                          <w:color w:val="000000"/>
                          <w:kern w:val="0"/>
                          <w:sz w:val="20"/>
                          <w:szCs w:val="20"/>
                          <w:shd w:val="clear" w:color="auto" w:fill="FFFFFF"/>
                        </w:rPr>
                        <w:t>)</w:t>
                      </w:r>
                    </w:p>
                    <w:p w14:paraId="535AD086"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tidyr</w:t>
                      </w:r>
                      <w:proofErr w:type="spellEnd"/>
                      <w:r w:rsidRPr="0060492B">
                        <w:rPr>
                          <w:rFonts w:ascii="Courier New" w:hAnsi="Courier New" w:cs="Courier New"/>
                          <w:color w:val="000000"/>
                          <w:kern w:val="0"/>
                          <w:sz w:val="20"/>
                          <w:szCs w:val="20"/>
                          <w:shd w:val="clear" w:color="auto" w:fill="FFFFFF"/>
                        </w:rPr>
                        <w:t>)</w:t>
                      </w:r>
                    </w:p>
                    <w:p w14:paraId="5DFE8842" w14:textId="77777777" w:rsidR="00813F39"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skimr</w:t>
                      </w:r>
                      <w:proofErr w:type="spellEnd"/>
                      <w:r w:rsidRPr="0060492B">
                        <w:rPr>
                          <w:rFonts w:ascii="Courier New" w:hAnsi="Courier New" w:cs="Courier New"/>
                          <w:color w:val="000000"/>
                          <w:kern w:val="0"/>
                          <w:sz w:val="20"/>
                          <w:szCs w:val="20"/>
                          <w:shd w:val="clear" w:color="auto" w:fill="FFFFFF"/>
                        </w:rPr>
                        <w:t>)</w:t>
                      </w:r>
                    </w:p>
                    <w:p w14:paraId="08BE352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library(mice)</w:t>
                      </w:r>
                    </w:p>
                    <w:p w14:paraId="040ADA17"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glmtoolbox</w:t>
                      </w:r>
                      <w:proofErr w:type="spellEnd"/>
                      <w:r w:rsidRPr="0060492B">
                        <w:rPr>
                          <w:rFonts w:ascii="Courier New" w:hAnsi="Courier New" w:cs="Courier New"/>
                          <w:color w:val="000000"/>
                          <w:kern w:val="0"/>
                          <w:sz w:val="20"/>
                          <w:szCs w:val="20"/>
                          <w:shd w:val="clear" w:color="auto" w:fill="FFFFFF"/>
                        </w:rPr>
                        <w:t>)</w:t>
                      </w:r>
                    </w:p>
                    <w:p w14:paraId="2F5D568F"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library(</w:t>
                      </w:r>
                      <w:proofErr w:type="spellStart"/>
                      <w:r w:rsidRPr="0060492B">
                        <w:rPr>
                          <w:rFonts w:ascii="Courier New" w:hAnsi="Courier New" w:cs="Courier New"/>
                          <w:color w:val="000000"/>
                          <w:kern w:val="0"/>
                          <w:sz w:val="20"/>
                          <w:szCs w:val="20"/>
                          <w:shd w:val="clear" w:color="auto" w:fill="FFFFFF"/>
                        </w:rPr>
                        <w:t>mitml</w:t>
                      </w:r>
                      <w:proofErr w:type="spellEnd"/>
                      <w:r w:rsidRPr="0060492B">
                        <w:rPr>
                          <w:rFonts w:ascii="Courier New" w:hAnsi="Courier New" w:cs="Courier New"/>
                          <w:color w:val="000000"/>
                          <w:kern w:val="0"/>
                          <w:sz w:val="20"/>
                          <w:szCs w:val="20"/>
                          <w:shd w:val="clear" w:color="auto" w:fill="FFFFFF"/>
                        </w:rPr>
                        <w:t>)</w:t>
                      </w:r>
                    </w:p>
                    <w:p w14:paraId="2ACE7A4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E34BBF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 xml:space="preserve">sol &lt;- </w:t>
                      </w:r>
                      <w:proofErr w:type="spellStart"/>
                      <w:r w:rsidRPr="0060492B">
                        <w:rPr>
                          <w:rFonts w:ascii="Courier New" w:hAnsi="Courier New" w:cs="Courier New"/>
                          <w:color w:val="000000"/>
                          <w:kern w:val="0"/>
                          <w:sz w:val="20"/>
                          <w:szCs w:val="20"/>
                          <w:shd w:val="clear" w:color="auto" w:fill="FFFFFF"/>
                        </w:rPr>
                        <w:t>read_sas</w:t>
                      </w:r>
                      <w:proofErr w:type="spellEnd"/>
                      <w:r w:rsidRPr="0060492B">
                        <w:rPr>
                          <w:rFonts w:ascii="Courier New" w:hAnsi="Courier New" w:cs="Courier New"/>
                          <w:color w:val="000000"/>
                          <w:kern w:val="0"/>
                          <w:sz w:val="20"/>
                          <w:szCs w:val="20"/>
                          <w:shd w:val="clear" w:color="auto" w:fill="FFFFFF"/>
                        </w:rPr>
                        <w:t>("sol_</w:t>
                      </w:r>
                      <w:proofErr w:type="gramStart"/>
                      <w:r w:rsidRPr="0060492B">
                        <w:rPr>
                          <w:rFonts w:ascii="Courier New" w:hAnsi="Courier New" w:cs="Courier New"/>
                          <w:color w:val="000000"/>
                          <w:kern w:val="0"/>
                          <w:sz w:val="20"/>
                          <w:szCs w:val="20"/>
                          <w:shd w:val="clear" w:color="auto" w:fill="FFFFFF"/>
                        </w:rPr>
                        <w:t>wide.sas</w:t>
                      </w:r>
                      <w:proofErr w:type="gramEnd"/>
                      <w:r w:rsidRPr="0060492B">
                        <w:rPr>
                          <w:rFonts w:ascii="Courier New" w:hAnsi="Courier New" w:cs="Courier New"/>
                          <w:color w:val="000000"/>
                          <w:kern w:val="0"/>
                          <w:sz w:val="20"/>
                          <w:szCs w:val="20"/>
                          <w:shd w:val="clear" w:color="auto" w:fill="FFFFFF"/>
                        </w:rPr>
                        <w:t>7bdat</w:t>
                      </w:r>
                      <w:r>
                        <w:rPr>
                          <w:rFonts w:ascii="Courier New" w:hAnsi="Courier New" w:cs="Courier New"/>
                          <w:color w:val="000000"/>
                          <w:kern w:val="0"/>
                          <w:sz w:val="20"/>
                          <w:szCs w:val="20"/>
                          <w:shd w:val="clear" w:color="auto" w:fill="FFFFFF"/>
                        </w:rPr>
                        <w:t>"</w:t>
                      </w:r>
                      <w:r w:rsidRPr="0060492B">
                        <w:rPr>
                          <w:rFonts w:ascii="Courier New" w:hAnsi="Courier New" w:cs="Courier New"/>
                          <w:color w:val="000000"/>
                          <w:kern w:val="0"/>
                          <w:sz w:val="20"/>
                          <w:szCs w:val="20"/>
                          <w:shd w:val="clear" w:color="auto" w:fill="FFFFFF"/>
                        </w:rPr>
                        <w:t>)</w:t>
                      </w:r>
                    </w:p>
                    <w:p w14:paraId="581C075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6516952"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Reference levels</w:t>
                      </w:r>
                    </w:p>
                    <w:p w14:paraId="3C423FC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w:t>
                      </w:r>
                      <w:del w:id="199"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0"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w:t>
                      </w:r>
                      <w:del w:id="201" w:author="Zhao, Beibo" w:date="2025-10-04T22:56:00Z">
                        <w:r w:rsidRPr="0060492B" w:rsidDel="00932EE3">
                          <w:rPr>
                            <w:rFonts w:ascii="Courier New" w:hAnsi="Courier New" w:cs="Courier New"/>
                            <w:color w:val="000000"/>
                            <w:kern w:val="0"/>
                            <w:sz w:val="20"/>
                            <w:szCs w:val="20"/>
                            <w:shd w:val="clear" w:color="auto" w:fill="FFFFFF"/>
                          </w:rPr>
                          <w:delText>GENDERNUM</w:delText>
                        </w:r>
                      </w:del>
                      <w:ins w:id="202" w:author="Zhao, Beibo" w:date="2025-10-04T22:56:00Z">
                        <w:r>
                          <w:rPr>
                            <w:rFonts w:ascii="Courier New" w:hAnsi="Courier New" w:cs="Courier New"/>
                            <w:color w:val="000000"/>
                            <w:kern w:val="0"/>
                            <w:sz w:val="20"/>
                            <w:szCs w:val="20"/>
                            <w:shd w:val="clear" w:color="auto" w:fill="FFFFFF"/>
                          </w:rPr>
                          <w:t>SEX</w:t>
                        </w:r>
                      </w:ins>
                      <w:proofErr w:type="spellEnd"/>
                      <w:r w:rsidRPr="0060492B">
                        <w:rPr>
                          <w:rFonts w:ascii="Courier New" w:hAnsi="Courier New" w:cs="Courier New"/>
                          <w:color w:val="000000"/>
                          <w:kern w:val="0"/>
                          <w:sz w:val="20"/>
                          <w:szCs w:val="20"/>
                          <w:shd w:val="clear" w:color="auto" w:fill="FFFFFF"/>
                        </w:rPr>
                        <w:t>), ref='0')</w:t>
                      </w:r>
                    </w:p>
                    <w:p w14:paraId="5495E96B"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sol$CENTERNUM</w:t>
                      </w:r>
                      <w:proofErr w:type="spellEnd"/>
                      <w:r w:rsidRPr="0060492B">
                        <w:rPr>
                          <w:rFonts w:ascii="Courier New" w:hAnsi="Courier New" w:cs="Courier New"/>
                          <w:color w:val="000000"/>
                          <w:kern w:val="0"/>
                          <w:sz w:val="20"/>
                          <w:szCs w:val="20"/>
                          <w:shd w:val="clear" w:color="auto" w:fill="FFFFFF"/>
                        </w:rPr>
                        <w:t>), ref='4')</w:t>
                      </w:r>
                    </w:p>
                    <w:p w14:paraId="1628A13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sol$AGEGROUP_C6 &lt;- relevel(factor(sol$AGEGROUP_C6), ref='6')</w:t>
                      </w:r>
                    </w:p>
                    <w:p w14:paraId="2FBC76D2"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sol$BKGRD1_C7NOMISS &lt;- relevel(factor(sol$BKGRD1_C7NOMISS), ref='</w:t>
                      </w:r>
                      <w:r>
                        <w:rPr>
                          <w:rFonts w:ascii="Courier New" w:hAnsi="Courier New" w:cs="Courier New"/>
                          <w:color w:val="000000"/>
                          <w:kern w:val="0"/>
                          <w:sz w:val="20"/>
                          <w:szCs w:val="20"/>
                          <w:shd w:val="clear" w:color="auto" w:fill="FFFFFF"/>
                        </w:rPr>
                        <w:t>3</w:t>
                      </w:r>
                      <w:r w:rsidRPr="0060492B">
                        <w:rPr>
                          <w:rFonts w:ascii="Courier New" w:hAnsi="Courier New" w:cs="Courier New"/>
                          <w:color w:val="000000"/>
                          <w:kern w:val="0"/>
                          <w:sz w:val="20"/>
                          <w:szCs w:val="20"/>
                          <w:shd w:val="clear" w:color="auto" w:fill="FFFFFF"/>
                        </w:rPr>
                        <w:t>')</w:t>
                      </w:r>
                    </w:p>
                    <w:p w14:paraId="6C271B98"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35A971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sol$US_BORN</w:t>
                      </w:r>
                      <w:proofErr w:type="spellEnd"/>
                      <w:r w:rsidRPr="0060492B">
                        <w:rPr>
                          <w:rFonts w:ascii="Courier New" w:hAnsi="Courier New" w:cs="Courier New"/>
                          <w:color w:val="000000"/>
                          <w:kern w:val="0"/>
                          <w:sz w:val="20"/>
                          <w:szCs w:val="20"/>
                          <w:shd w:val="clear" w:color="auto" w:fill="FFFFFF"/>
                        </w:rPr>
                        <w:t>), ref='0')</w:t>
                      </w:r>
                    </w:p>
                    <w:p w14:paraId="35635DBE"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xml:space="preserve"> &lt;- relevel(factor(</w:t>
                      </w:r>
                      <w:proofErr w:type="spellStart"/>
                      <w:r w:rsidRPr="0060492B">
                        <w:rPr>
                          <w:rFonts w:ascii="Courier New" w:hAnsi="Courier New" w:cs="Courier New"/>
                          <w:color w:val="000000"/>
                          <w:kern w:val="0"/>
                          <w:sz w:val="20"/>
                          <w:szCs w:val="20"/>
                          <w:shd w:val="clear" w:color="auto" w:fill="FFFFFF"/>
                        </w:rPr>
                        <w:t>sol$EMPLOYED</w:t>
                      </w:r>
                      <w:proofErr w:type="spellEnd"/>
                      <w:r w:rsidRPr="0060492B">
                        <w:rPr>
                          <w:rFonts w:ascii="Courier New" w:hAnsi="Courier New" w:cs="Courier New"/>
                          <w:color w:val="000000"/>
                          <w:kern w:val="0"/>
                          <w:sz w:val="20"/>
                          <w:szCs w:val="20"/>
                          <w:shd w:val="clear" w:color="auto" w:fill="FFFFFF"/>
                        </w:rPr>
                        <w:t>), ref='1')</w:t>
                      </w:r>
                    </w:p>
                    <w:p w14:paraId="40101CB0"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sol$EDUCATION_C3 &lt;- relevel(factor(sol$EDUCATION_C3), ref='1')</w:t>
                      </w:r>
                    </w:p>
                    <w:p w14:paraId="45295D89" w14:textId="77777777" w:rsidR="00813F39" w:rsidRPr="0060492B"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EF62330" w14:textId="77777777" w:rsidR="00813F39" w:rsidRPr="0018751A" w:rsidRDefault="00813F39" w:rsidP="00813F39">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18751A">
                        <w:rPr>
                          <w:rFonts w:ascii="Courier New" w:hAnsi="Courier New" w:cs="Courier New"/>
                          <w:color w:val="4EA72E" w:themeColor="accent6"/>
                          <w:kern w:val="0"/>
                          <w:sz w:val="20"/>
                          <w:szCs w:val="20"/>
                          <w:shd w:val="clear" w:color="auto" w:fill="FFFFFF"/>
                        </w:rPr>
                        <w:t>## Examine the extent of missingness ##</w:t>
                      </w:r>
                    </w:p>
                    <w:p w14:paraId="23B0E126" w14:textId="77777777" w:rsidR="00813F39" w:rsidRPr="005847FE" w:rsidRDefault="00813F39" w:rsidP="00813F39">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60492B">
                        <w:rPr>
                          <w:rFonts w:ascii="Courier New" w:hAnsi="Courier New" w:cs="Courier New"/>
                          <w:color w:val="000000"/>
                          <w:kern w:val="0"/>
                          <w:sz w:val="20"/>
                          <w:szCs w:val="20"/>
                          <w:shd w:val="clear" w:color="auto" w:fill="FFFFFF"/>
                        </w:rPr>
                        <w:t>skim(sol)</w:t>
                      </w:r>
                    </w:p>
                  </w:txbxContent>
                </v:textbox>
                <w10:anchorlock/>
              </v:shape>
            </w:pict>
          </mc:Fallback>
        </mc:AlternateContent>
      </w:r>
    </w:p>
    <w:p w14:paraId="2A56EC93"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t>In R, n</w:t>
      </w:r>
      <w:r w:rsidRPr="001C4370">
        <w:rPr>
          <w:rFonts w:eastAsia="Times New Roman" w:cs="Times New Roman"/>
          <w:kern w:val="0"/>
          <w:szCs w:val="24"/>
          <w14:ligatures w14:val="none"/>
        </w:rPr>
        <w:t xml:space="preserve">ecessary libraries </w:t>
      </w:r>
      <w:r>
        <w:rPr>
          <w:rFonts w:eastAsia="Times New Roman" w:cs="Times New Roman"/>
          <w:kern w:val="0"/>
          <w:szCs w:val="24"/>
          <w14:ligatures w14:val="none"/>
        </w:rPr>
        <w:t>need to</w:t>
      </w:r>
      <w:r w:rsidRPr="001C4370">
        <w:rPr>
          <w:rFonts w:eastAsia="Times New Roman" w:cs="Times New Roman"/>
          <w:kern w:val="0"/>
          <w:szCs w:val="24"/>
          <w14:ligatures w14:val="none"/>
        </w:rPr>
        <w:t xml:space="preserve"> </w:t>
      </w:r>
      <w:r>
        <w:rPr>
          <w:rFonts w:eastAsia="Times New Roman" w:cs="Times New Roman"/>
          <w:kern w:val="0"/>
          <w:szCs w:val="24"/>
          <w14:ligatures w14:val="none"/>
        </w:rPr>
        <w:t xml:space="preserve">be </w:t>
      </w:r>
      <w:r w:rsidRPr="001C4370">
        <w:rPr>
          <w:rFonts w:eastAsia="Times New Roman" w:cs="Times New Roman"/>
          <w:kern w:val="0"/>
          <w:szCs w:val="24"/>
          <w14:ligatures w14:val="none"/>
        </w:rPr>
        <w:t>loaded</w:t>
      </w:r>
      <w:r>
        <w:rPr>
          <w:rFonts w:eastAsia="Times New Roman" w:cs="Times New Roman"/>
          <w:kern w:val="0"/>
          <w:szCs w:val="24"/>
          <w14:ligatures w14:val="none"/>
        </w:rPr>
        <w:t xml:space="preserve"> first</w:t>
      </w:r>
      <w:r w:rsidRPr="001C4370">
        <w:rPr>
          <w:rFonts w:eastAsia="Times New Roman" w:cs="Times New Roman"/>
          <w:kern w:val="0"/>
          <w:szCs w:val="24"/>
          <w14:ligatures w14:val="none"/>
        </w:rPr>
        <w:t>. These include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'haven' for reading</w:t>
      </w:r>
      <w:r>
        <w:rPr>
          <w:rFonts w:eastAsia="Times New Roman" w:cs="Times New Roman"/>
          <w:kern w:val="0"/>
          <w:szCs w:val="24"/>
          <w14:ligatures w14:val="none"/>
        </w:rPr>
        <w:t xml:space="preserve"> data formats from other software;</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dplyr</w:t>
      </w:r>
      <w:proofErr w:type="spellEnd"/>
      <w:r w:rsidRPr="001C4370">
        <w:rPr>
          <w:rFonts w:eastAsia="Times New Roman" w:cs="Times New Roman"/>
          <w:kern w:val="0"/>
          <w:szCs w:val="24"/>
          <w14:ligatures w14:val="none"/>
        </w:rPr>
        <w:t>' and '</w:t>
      </w:r>
      <w:proofErr w:type="spellStart"/>
      <w:r w:rsidRPr="001C4370">
        <w:rPr>
          <w:rFonts w:eastAsia="Times New Roman" w:cs="Times New Roman"/>
          <w:kern w:val="0"/>
          <w:szCs w:val="24"/>
          <w14:ligatures w14:val="none"/>
        </w:rPr>
        <w:t>tidyr</w:t>
      </w:r>
      <w:proofErr w:type="spellEnd"/>
      <w:r w:rsidRPr="001C4370">
        <w:rPr>
          <w:rFonts w:eastAsia="Times New Roman" w:cs="Times New Roman"/>
          <w:kern w:val="0"/>
          <w:szCs w:val="24"/>
          <w14:ligatures w14:val="none"/>
        </w:rPr>
        <w:t xml:space="preserve">' for data </w:t>
      </w:r>
      <w:r>
        <w:rPr>
          <w:rFonts w:eastAsia="Times New Roman" w:cs="Times New Roman"/>
          <w:kern w:val="0"/>
          <w:szCs w:val="24"/>
          <w14:ligatures w14:val="none"/>
        </w:rPr>
        <w:t>manipulation</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skimr</w:t>
      </w:r>
      <w:proofErr w:type="spellEnd"/>
      <w:r w:rsidRPr="001C4370">
        <w:rPr>
          <w:rFonts w:eastAsia="Times New Roman" w:cs="Times New Roman"/>
          <w:kern w:val="0"/>
          <w:szCs w:val="24"/>
          <w14:ligatures w14:val="none"/>
        </w:rPr>
        <w:t>' for data summaries</w:t>
      </w:r>
      <w:r>
        <w:rPr>
          <w:rFonts w:eastAsia="Times New Roman" w:cs="Times New Roman"/>
          <w:kern w:val="0"/>
          <w:szCs w:val="24"/>
          <w14:ligatures w14:val="none"/>
        </w:rPr>
        <w:t xml:space="preserve">; </w:t>
      </w:r>
      <w:r w:rsidRPr="001C4370">
        <w:rPr>
          <w:rFonts w:eastAsia="Times New Roman" w:cs="Times New Roman"/>
          <w:kern w:val="0"/>
          <w:szCs w:val="24"/>
          <w14:ligatures w14:val="none"/>
        </w:rPr>
        <w:t>'mice' for</w:t>
      </w:r>
      <w:r>
        <w:rPr>
          <w:rFonts w:eastAsia="Times New Roman" w:cs="Times New Roman"/>
          <w:kern w:val="0"/>
          <w:szCs w:val="24"/>
          <w14:ligatures w14:val="none"/>
        </w:rPr>
        <w:t xml:space="preserve"> MI using FCS;</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glmtoolbox</w:t>
      </w:r>
      <w:proofErr w:type="spellEnd"/>
      <w:r w:rsidRPr="001C4370">
        <w:rPr>
          <w:rFonts w:eastAsia="Times New Roman" w:cs="Times New Roman"/>
          <w:kern w:val="0"/>
          <w:szCs w:val="24"/>
          <w14:ligatures w14:val="none"/>
        </w:rPr>
        <w:t>' for GEE</w:t>
      </w:r>
      <w:r>
        <w:rPr>
          <w:rFonts w:eastAsia="Times New Roman" w:cs="Times New Roman"/>
          <w:kern w:val="0"/>
          <w:szCs w:val="24"/>
          <w14:ligatures w14:val="none"/>
        </w:rPr>
        <w:t>;</w:t>
      </w:r>
      <w:r w:rsidRPr="001C4370">
        <w:rPr>
          <w:rFonts w:eastAsia="Times New Roman" w:cs="Times New Roman"/>
          <w:kern w:val="0"/>
          <w:szCs w:val="24"/>
          <w14:ligatures w14:val="none"/>
        </w:rPr>
        <w:t xml:space="preserve"> '</w:t>
      </w:r>
      <w:proofErr w:type="spellStart"/>
      <w:r w:rsidRPr="001C4370">
        <w:rPr>
          <w:rFonts w:eastAsia="Times New Roman" w:cs="Times New Roman"/>
          <w:kern w:val="0"/>
          <w:szCs w:val="24"/>
          <w14:ligatures w14:val="none"/>
        </w:rPr>
        <w:t>mitml</w:t>
      </w:r>
      <w:proofErr w:type="spellEnd"/>
      <w:r w:rsidRPr="001C4370">
        <w:rPr>
          <w:rFonts w:eastAsia="Times New Roman" w:cs="Times New Roman"/>
          <w:kern w:val="0"/>
          <w:szCs w:val="24"/>
          <w14:ligatures w14:val="none"/>
        </w:rPr>
        <w:t xml:space="preserve">' for additional </w:t>
      </w:r>
      <w:r>
        <w:rPr>
          <w:rFonts w:eastAsia="Times New Roman" w:cs="Times New Roman"/>
          <w:kern w:val="0"/>
          <w:szCs w:val="24"/>
          <w14:ligatures w14:val="none"/>
        </w:rPr>
        <w:t xml:space="preserve">MI </w:t>
      </w:r>
      <w:r w:rsidRPr="001C4370">
        <w:rPr>
          <w:rFonts w:eastAsia="Times New Roman" w:cs="Times New Roman"/>
          <w:kern w:val="0"/>
          <w:szCs w:val="24"/>
          <w14:ligatures w14:val="none"/>
        </w:rPr>
        <w:t>tools</w:t>
      </w:r>
      <w:r>
        <w:rPr>
          <w:rFonts w:eastAsia="Times New Roman" w:cs="Times New Roman"/>
          <w:kern w:val="0"/>
          <w:szCs w:val="24"/>
          <w14:ligatures w14:val="none"/>
        </w:rPr>
        <w:t>.</w:t>
      </w:r>
      <w:r w:rsidRPr="001C4370">
        <w:rPr>
          <w:rFonts w:eastAsia="Times New Roman" w:cs="Times New Roman"/>
          <w:kern w:val="0"/>
          <w:szCs w:val="24"/>
          <w14:ligatures w14:val="none"/>
        </w:rPr>
        <w:t xml:space="preserve"> The </w:t>
      </w:r>
      <w:proofErr w:type="spellStart"/>
      <w:r w:rsidRPr="001C4370">
        <w:rPr>
          <w:rFonts w:eastAsia="Times New Roman" w:cs="Times New Roman"/>
          <w:i/>
          <w:iCs/>
          <w:kern w:val="0"/>
          <w:szCs w:val="24"/>
          <w14:ligatures w14:val="none"/>
        </w:rPr>
        <w:t>read_sas</w:t>
      </w:r>
      <w:proofErr w:type="spellEnd"/>
      <w:r w:rsidRPr="001C4370">
        <w:rPr>
          <w:rFonts w:eastAsia="Times New Roman" w:cs="Times New Roman"/>
          <w:kern w:val="0"/>
          <w:szCs w:val="24"/>
          <w14:ligatures w14:val="none"/>
        </w:rPr>
        <w:t xml:space="preserve"> function reads the </w:t>
      </w:r>
      <w:r>
        <w:rPr>
          <w:rFonts w:eastAsia="Times New Roman" w:cs="Times New Roman"/>
          <w:kern w:val="0"/>
          <w:szCs w:val="24"/>
          <w14:ligatures w14:val="none"/>
        </w:rPr>
        <w:t xml:space="preserve">SAS </w:t>
      </w:r>
      <w:r w:rsidRPr="001C4370">
        <w:rPr>
          <w:rFonts w:eastAsia="Times New Roman" w:cs="Times New Roman"/>
          <w:kern w:val="0"/>
          <w:szCs w:val="24"/>
          <w14:ligatures w14:val="none"/>
        </w:rPr>
        <w:t xml:space="preserve">dataset </w:t>
      </w:r>
      <w:r>
        <w:t>"sol_</w:t>
      </w:r>
      <w:proofErr w:type="gramStart"/>
      <w:r>
        <w:t>wide.sas</w:t>
      </w:r>
      <w:proofErr w:type="gramEnd"/>
      <w:r>
        <w:t xml:space="preserve">7bdat" </w:t>
      </w:r>
      <w:r w:rsidRPr="001C4370">
        <w:rPr>
          <w:rFonts w:eastAsia="Times New Roman" w:cs="Times New Roman"/>
          <w:kern w:val="0"/>
          <w:szCs w:val="24"/>
          <w14:ligatures w14:val="none"/>
        </w:rPr>
        <w:t xml:space="preserve">into R. </w:t>
      </w:r>
      <w:r>
        <w:rPr>
          <w:rFonts w:eastAsia="Times New Roman" w:cs="Times New Roman"/>
          <w:kern w:val="0"/>
          <w:szCs w:val="24"/>
          <w14:ligatures w14:val="none"/>
        </w:rPr>
        <w:t>T</w:t>
      </w:r>
      <w:r w:rsidRPr="001C4370">
        <w:rPr>
          <w:rFonts w:eastAsia="Times New Roman" w:cs="Times New Roman"/>
          <w:kern w:val="0"/>
          <w:szCs w:val="24"/>
          <w14:ligatures w14:val="none"/>
        </w:rPr>
        <w:t xml:space="preserve">he </w:t>
      </w:r>
      <w:r w:rsidRPr="001C4370">
        <w:rPr>
          <w:rFonts w:eastAsia="Times New Roman" w:cs="Times New Roman"/>
          <w:i/>
          <w:iCs/>
          <w:kern w:val="0"/>
          <w:szCs w:val="24"/>
          <w14:ligatures w14:val="none"/>
        </w:rPr>
        <w:t>relevel</w:t>
      </w:r>
      <w:r w:rsidRPr="001C4370">
        <w:rPr>
          <w:rFonts w:eastAsia="Times New Roman" w:cs="Times New Roman"/>
          <w:kern w:val="0"/>
          <w:szCs w:val="24"/>
          <w14:ligatures w14:val="none"/>
        </w:rPr>
        <w:t xml:space="preserve"> function </w:t>
      </w:r>
      <w:r>
        <w:rPr>
          <w:rFonts w:eastAsia="Times New Roman" w:cs="Times New Roman"/>
          <w:kern w:val="0"/>
          <w:szCs w:val="24"/>
          <w14:ligatures w14:val="none"/>
        </w:rPr>
        <w:t>converts c</w:t>
      </w:r>
      <w:r w:rsidRPr="001C4370">
        <w:rPr>
          <w:rFonts w:eastAsia="Times New Roman" w:cs="Times New Roman"/>
          <w:kern w:val="0"/>
          <w:szCs w:val="24"/>
          <w14:ligatures w14:val="none"/>
        </w:rPr>
        <w:t>ategorical variables to factors with specified reference levels</w:t>
      </w:r>
      <w:r>
        <w:rPr>
          <w:rFonts w:eastAsia="Times New Roman" w:cs="Times New Roman"/>
          <w:kern w:val="0"/>
          <w:szCs w:val="24"/>
          <w14:ligatures w14:val="none"/>
        </w:rPr>
        <w:t xml:space="preserve">, e.g., </w:t>
      </w:r>
      <w:r w:rsidRPr="00CF3F8B">
        <w:rPr>
          <w:rFonts w:cs="Times New Roman"/>
          <w:color w:val="000000"/>
          <w:kern w:val="0"/>
          <w:szCs w:val="24"/>
          <w:shd w:val="clear" w:color="auto" w:fill="FFFFFF"/>
        </w:rPr>
        <w:t>relevel(factor(sol$AGEGROUP_C6), ref='6')</w:t>
      </w:r>
      <w:r>
        <w:rPr>
          <w:rFonts w:cs="Times New Roman"/>
          <w:color w:val="000000"/>
          <w:kern w:val="0"/>
          <w:szCs w:val="24"/>
          <w:shd w:val="clear" w:color="auto" w:fill="FFFFFF"/>
        </w:rPr>
        <w:t xml:space="preserve"> sets </w:t>
      </w:r>
      <w:r>
        <w:t>level 6 as the reference</w:t>
      </w:r>
      <w:r w:rsidRPr="00CF3F8B">
        <w:rPr>
          <w:rFonts w:eastAsia="Times New Roman" w:cs="Times New Roman"/>
          <w:kern w:val="0"/>
          <w:szCs w:val="24"/>
          <w14:ligatures w14:val="none"/>
        </w:rPr>
        <w:t>.</w:t>
      </w:r>
      <w:r w:rsidRPr="001C4370">
        <w:rPr>
          <w:rFonts w:eastAsia="Times New Roman" w:cs="Times New Roman"/>
          <w:kern w:val="0"/>
          <w:szCs w:val="24"/>
          <w14:ligatures w14:val="none"/>
        </w:rPr>
        <w:t xml:space="preserve"> This ensures that subsequent analyses use the correct reference categories for these variables. Finally, the </w:t>
      </w:r>
      <w:r w:rsidRPr="001C4370">
        <w:rPr>
          <w:rFonts w:eastAsia="Times New Roman" w:cs="Times New Roman"/>
          <w:i/>
          <w:iCs/>
          <w:kern w:val="0"/>
          <w:szCs w:val="24"/>
          <w14:ligatures w14:val="none"/>
        </w:rPr>
        <w:t>skim</w:t>
      </w:r>
      <w:r w:rsidRPr="001C4370">
        <w:rPr>
          <w:rFonts w:eastAsia="Times New Roman" w:cs="Times New Roman"/>
          <w:kern w:val="0"/>
          <w:szCs w:val="24"/>
          <w14:ligatures w14:val="none"/>
        </w:rPr>
        <w:t xml:space="preserve"> function examine</w:t>
      </w:r>
      <w:r>
        <w:rPr>
          <w:rFonts w:eastAsia="Times New Roman" w:cs="Times New Roman"/>
          <w:kern w:val="0"/>
          <w:szCs w:val="24"/>
          <w14:ligatures w14:val="none"/>
        </w:rPr>
        <w:t>s</w:t>
      </w:r>
      <w:r w:rsidRPr="001C4370">
        <w:rPr>
          <w:rFonts w:eastAsia="Times New Roman" w:cs="Times New Roman"/>
          <w:kern w:val="0"/>
          <w:szCs w:val="24"/>
          <w14:ligatures w14:val="none"/>
        </w:rPr>
        <w:t xml:space="preserve"> the extent of missingness in the dataset</w:t>
      </w:r>
      <w:r>
        <w:rPr>
          <w:rFonts w:eastAsia="Times New Roman" w:cs="Times New Roman"/>
          <w:kern w:val="0"/>
          <w:szCs w:val="24"/>
          <w14:ligatures w14:val="none"/>
        </w:rPr>
        <w:t xml:space="preserve">. </w:t>
      </w:r>
      <w:r w:rsidRPr="00C54139">
        <w:rPr>
          <w:rFonts w:eastAsia="Times New Roman" w:cs="Times New Roman"/>
          <w:b/>
          <w:bCs/>
          <w:kern w:val="0"/>
          <w:szCs w:val="24"/>
          <w14:ligatures w14:val="none"/>
        </w:rPr>
        <w:fldChar w:fldCharType="begin"/>
      </w:r>
      <w:r w:rsidRPr="00C54139">
        <w:rPr>
          <w:rFonts w:eastAsia="Times New Roman" w:cs="Times New Roman"/>
          <w:b/>
          <w:bCs/>
          <w:kern w:val="0"/>
          <w:szCs w:val="24"/>
          <w14:ligatures w14:val="none"/>
        </w:rPr>
        <w:instrText xml:space="preserve"> REF _Ref170303998 \h  \* MERGEFORMAT </w:instrText>
      </w:r>
      <w:r w:rsidRPr="00C54139">
        <w:rPr>
          <w:rFonts w:eastAsia="Times New Roman" w:cs="Times New Roman"/>
          <w:b/>
          <w:bCs/>
          <w:kern w:val="0"/>
          <w:szCs w:val="24"/>
          <w14:ligatures w14:val="none"/>
        </w:rPr>
      </w:r>
      <w:r w:rsidRPr="00C54139">
        <w:rPr>
          <w:rFonts w:eastAsia="Times New Roman" w:cs="Times New Roman"/>
          <w:b/>
          <w:bCs/>
          <w:kern w:val="0"/>
          <w:szCs w:val="24"/>
          <w14:ligatures w14:val="none"/>
        </w:rPr>
        <w:fldChar w:fldCharType="separate"/>
      </w:r>
      <w:r w:rsidRPr="00094430">
        <w:rPr>
          <w:b/>
          <w:bCs/>
        </w:rPr>
        <w:t xml:space="preserve">Output </w:t>
      </w:r>
      <w:r w:rsidRPr="00094430">
        <w:rPr>
          <w:b/>
          <w:bCs/>
          <w:noProof/>
        </w:rPr>
        <w:t>4.2</w:t>
      </w:r>
      <w:r w:rsidRPr="00094430">
        <w:rPr>
          <w:b/>
          <w:bCs/>
          <w:noProof/>
        </w:rPr>
        <w:noBreakHyphen/>
        <w:t>5</w:t>
      </w:r>
      <w:r w:rsidRPr="00C54139">
        <w:rPr>
          <w:rFonts w:eastAsia="Times New Roman" w:cs="Times New Roman"/>
          <w:b/>
          <w:bCs/>
          <w:kern w:val="0"/>
          <w:szCs w:val="24"/>
          <w14:ligatures w14:val="none"/>
        </w:rPr>
        <w:fldChar w:fldCharType="end"/>
      </w:r>
      <w:r>
        <w:rPr>
          <w:rFonts w:eastAsia="Times New Roman" w:cs="Times New Roman"/>
          <w:b/>
          <w:bCs/>
          <w:kern w:val="0"/>
          <w:szCs w:val="24"/>
          <w14:ligatures w14:val="none"/>
        </w:rPr>
        <w:t xml:space="preserve"> </w:t>
      </w:r>
      <w:r w:rsidRPr="001C4370">
        <w:rPr>
          <w:rFonts w:eastAsia="Times New Roman" w:cs="Times New Roman"/>
          <w:kern w:val="0"/>
          <w:szCs w:val="24"/>
          <w14:ligatures w14:val="none"/>
        </w:rPr>
        <w:t xml:space="preserve">presents </w:t>
      </w:r>
      <w:r>
        <w:rPr>
          <w:rFonts w:eastAsia="Times New Roman" w:cs="Times New Roman"/>
          <w:kern w:val="0"/>
          <w:szCs w:val="24"/>
          <w14:ligatures w14:val="none"/>
        </w:rPr>
        <w:t xml:space="preserve">part of </w:t>
      </w:r>
      <w:r w:rsidRPr="001C4370">
        <w:rPr>
          <w:rFonts w:eastAsia="Times New Roman" w:cs="Times New Roman"/>
          <w:kern w:val="0"/>
          <w:szCs w:val="24"/>
          <w14:ligatures w14:val="none"/>
        </w:rPr>
        <w:t>the results.</w:t>
      </w:r>
    </w:p>
    <w:p w14:paraId="63BE9286" w14:textId="77777777" w:rsid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10817B1" w14:textId="77777777" w:rsidR="00813F39" w:rsidRPr="00A84F0C" w:rsidRDefault="00813F39" w:rsidP="00813F39">
      <w:pPr>
        <w:pStyle w:val="Caption"/>
      </w:pPr>
      <w:bookmarkStart w:id="203" w:name="_Ref170303998"/>
      <w:r>
        <w:lastRenderedPageBreak/>
        <w:t xml:space="preserve">Output </w:t>
      </w:r>
      <w:r w:rsidR="00DF5358">
        <w:fldChar w:fldCharType="begin"/>
      </w:r>
      <w:r w:rsidR="00DF5358">
        <w:instrText xml:space="preserve"> STYLEREF 2 \s </w:instrText>
      </w:r>
      <w:r w:rsidR="00DF5358">
        <w:fldChar w:fldCharType="separate"/>
      </w:r>
      <w:r>
        <w:rPr>
          <w:noProof/>
        </w:rPr>
        <w:t>4.2</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5</w:t>
      </w:r>
      <w:r w:rsidR="00DF5358">
        <w:rPr>
          <w:noProof/>
        </w:rPr>
        <w:fldChar w:fldCharType="end"/>
      </w:r>
      <w:bookmarkEnd w:id="203"/>
      <w:r>
        <w:t>: R, Extent of Missingness</w:t>
      </w:r>
    </w:p>
    <w:p w14:paraId="183095B6" w14:textId="7E34EB62" w:rsidR="00813F39" w:rsidRDefault="00813F39" w:rsidP="00813F39">
      <w:pPr>
        <w:jc w:val="center"/>
        <w:rPr>
          <w:rFonts w:eastAsia="Times New Roman" w:cs="Times New Roman"/>
          <w:kern w:val="0"/>
          <w:szCs w:val="24"/>
          <w14:ligatures w14:val="none"/>
        </w:rPr>
      </w:pPr>
      <w:r>
        <w:rPr>
          <w:noProof/>
        </w:rPr>
        <w:drawing>
          <wp:inline distT="0" distB="0" distL="0" distR="0" wp14:anchorId="5D51AFC8" wp14:editId="7A579D7C">
            <wp:extent cx="4895850" cy="3990975"/>
            <wp:effectExtent l="0" t="0" r="0" b="9525"/>
            <wp:docPr id="366026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26219" name="Picture 1" descr="A screenshot of a computer&#10;&#10;AI-generated content may be incorrect."/>
                    <pic:cNvPicPr/>
                  </pic:nvPicPr>
                  <pic:blipFill>
                    <a:blip r:embed="rId27"/>
                    <a:stretch>
                      <a:fillRect/>
                    </a:stretch>
                  </pic:blipFill>
                  <pic:spPr>
                    <a:xfrm>
                      <a:off x="0" y="0"/>
                      <a:ext cx="4895850" cy="3990975"/>
                    </a:xfrm>
                    <a:prstGeom prst="rect">
                      <a:avLst/>
                    </a:prstGeom>
                  </pic:spPr>
                </pic:pic>
              </a:graphicData>
            </a:graphic>
          </wp:inline>
        </w:drawing>
      </w:r>
    </w:p>
    <w:p w14:paraId="462CA05D" w14:textId="28C8B64B" w:rsidR="00813F39" w:rsidRPr="00813F39" w:rsidRDefault="00813F39" w:rsidP="00813F39">
      <w:pPr>
        <w:rPr>
          <w:rFonts w:eastAsia="Times New Roman" w:cs="Times New Roman"/>
          <w:kern w:val="0"/>
          <w:szCs w:val="24"/>
          <w14:ligatures w14:val="none"/>
        </w:rPr>
      </w:pPr>
      <w:r>
        <w:rPr>
          <w:rFonts w:eastAsia="Times New Roman" w:cs="Times New Roman"/>
          <w:kern w:val="0"/>
          <w:szCs w:val="24"/>
          <w14:ligatures w14:val="none"/>
        </w:rPr>
        <w:br w:type="page"/>
      </w:r>
    </w:p>
    <w:p w14:paraId="28E3FDB7" w14:textId="77777777" w:rsidR="00906C55" w:rsidRDefault="00906C55" w:rsidP="00906C55">
      <w:pPr>
        <w:rPr>
          <w:rFonts w:eastAsia="Times New Roman" w:cs="Times New Roman"/>
          <w:kern w:val="0"/>
          <w:szCs w:val="24"/>
          <w14:ligatures w14:val="none"/>
        </w:rPr>
      </w:pPr>
      <w:r>
        <w:rPr>
          <w:noProof/>
        </w:rPr>
        <w:lastRenderedPageBreak/>
        <mc:AlternateContent>
          <mc:Choice Requires="wps">
            <w:drawing>
              <wp:inline distT="0" distB="0" distL="0" distR="0" wp14:anchorId="4DF92303" wp14:editId="69C11802">
                <wp:extent cx="5897880" cy="3690487"/>
                <wp:effectExtent l="0" t="0" r="26670" b="19050"/>
                <wp:docPr id="503671830" name="Text Box 503671830"/>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xml:space="preserve"> &lt;- </w:t>
                            </w:r>
                            <w:proofErr w:type="spellStart"/>
                            <w:r w:rsidRPr="002C0B84">
                              <w:rPr>
                                <w:rFonts w:ascii="Courier New" w:hAnsi="Courier New" w:cs="Courier New"/>
                                <w:color w:val="000000"/>
                                <w:kern w:val="0"/>
                                <w:sz w:val="20"/>
                                <w:szCs w:val="20"/>
                                <w:shd w:val="clear" w:color="auto" w:fill="FFFFFF"/>
                              </w:rPr>
                              <w:t>quickpred</w:t>
                            </w:r>
                            <w:proofErr w:type="spellEnd"/>
                            <w:r w:rsidRPr="002C0B84">
                              <w:rPr>
                                <w:rFonts w:ascii="Courier New" w:hAnsi="Courier New" w:cs="Courier New"/>
                                <w:color w:val="000000"/>
                                <w:kern w:val="0"/>
                                <w:sz w:val="20"/>
                                <w:szCs w:val="20"/>
                                <w:shd w:val="clear" w:color="auto" w:fill="FFFFFF"/>
                              </w:rPr>
                              <w:t>(sol, include = c("AGEGROUP_C6", "BKGRD1_C7NOMISS", "CENTERNUM", "</w:t>
                            </w:r>
                            <w:del w:id="204"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5"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methods &lt;- </w:t>
                            </w:r>
                            <w:proofErr w:type="spellStart"/>
                            <w:proofErr w:type="gramStart"/>
                            <w:r w:rsidRPr="002C0B84">
                              <w:rPr>
                                <w:rFonts w:ascii="Courier New" w:hAnsi="Courier New" w:cs="Courier New"/>
                                <w:color w:val="000000"/>
                                <w:kern w:val="0"/>
                                <w:sz w:val="20"/>
                                <w:szCs w:val="20"/>
                                <w:shd w:val="clear" w:color="auto" w:fill="FFFFFF"/>
                              </w:rPr>
                              <w:t>make.method</w:t>
                            </w:r>
                            <w:proofErr w:type="spellEnd"/>
                            <w:proofErr w:type="gramEnd"/>
                            <w:r w:rsidRPr="002C0B84">
                              <w:rPr>
                                <w:rFonts w:ascii="Courier New" w:hAnsi="Courier New" w:cs="Courier New"/>
                                <w:color w:val="000000"/>
                                <w:kern w:val="0"/>
                                <w:sz w:val="20"/>
                                <w:szCs w:val="20"/>
                                <w:shd w:val="clear" w:color="auto" w:fill="FFFFFF"/>
                              </w:rPr>
                              <w:t>(sol)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w:t>
                            </w:r>
                            <w:proofErr w:type="gramStart"/>
                            <w:r w:rsidRPr="00E15940">
                              <w:rPr>
                                <w:rFonts w:ascii="Courier New" w:hAnsi="Courier New" w:cs="Courier New"/>
                                <w:color w:val="4EA72E" w:themeColor="accent6"/>
                                <w:kern w:val="0"/>
                                <w:sz w:val="20"/>
                                <w:szCs w:val="20"/>
                                <w:shd w:val="clear" w:color="auto" w:fill="FFFFFF"/>
                              </w:rPr>
                              <w:t>choose</w:t>
                            </w:r>
                            <w:proofErr w:type="gramEnd"/>
                            <w:r w:rsidRPr="00E15940">
                              <w:rPr>
                                <w:rFonts w:ascii="Courier New" w:hAnsi="Courier New" w:cs="Courier New"/>
                                <w:color w:val="4EA72E" w:themeColor="accent6"/>
                                <w:kern w:val="0"/>
                                <w:sz w:val="20"/>
                                <w:szCs w:val="20"/>
                                <w:shd w:val="clear" w:color="auto" w:fill="FFFFFF"/>
                              </w:rPr>
                              <w:t xml:space="preserv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xml:space="preserve"> in </w:t>
                            </w:r>
                            <w:proofErr w:type="spellStart"/>
                            <w:r w:rsidRPr="002C0B84">
                              <w:rPr>
                                <w:rFonts w:ascii="Courier New" w:hAnsi="Courier New" w:cs="Courier New"/>
                                <w:color w:val="000000"/>
                                <w:kern w:val="0"/>
                                <w:sz w:val="20"/>
                                <w:szCs w:val="20"/>
                                <w:shd w:val="clear" w:color="auto" w:fill="FFFFFF"/>
                              </w:rPr>
                              <w:t>seq_along</w:t>
                            </w:r>
                            <w:proofErr w:type="spellEnd"/>
                            <w:r w:rsidRPr="002C0B84">
                              <w:rPr>
                                <w:rFonts w:ascii="Courier New" w:hAnsi="Courier New" w:cs="Courier New"/>
                                <w:color w:val="000000"/>
                                <w:kern w:val="0"/>
                                <w:sz w:val="20"/>
                                <w:szCs w:val="20"/>
                                <w:shd w:val="clear" w:color="auto" w:fill="FFFFFF"/>
                              </w:rPr>
                              <w:t>(methods))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 "</w:t>
                            </w:r>
                            <w:proofErr w:type="spellStart"/>
                            <w:r w:rsidRPr="002C0B84">
                              <w:rPr>
                                <w:rFonts w:ascii="Courier New" w:hAnsi="Courier New" w:cs="Courier New"/>
                                <w:color w:val="000000"/>
                                <w:kern w:val="0"/>
                                <w:sz w:val="20"/>
                                <w:szCs w:val="20"/>
                                <w:shd w:val="clear" w:color="auto" w:fill="FFFFFF"/>
                              </w:rPr>
                              <w:t>pmm</w:t>
                            </w:r>
                            <w:proofErr w:type="spellEnd"/>
                            <w:r w:rsidRPr="002C0B84">
                              <w:rPr>
                                <w:rFonts w:ascii="Courier New" w:hAnsi="Courier New" w:cs="Courier New"/>
                                <w:color w:val="000000"/>
                                <w:kern w:val="0"/>
                                <w:sz w:val="20"/>
                                <w:szCs w:val="20"/>
                                <w:shd w:val="clear" w:color="auto" w:fill="FFFFFF"/>
                              </w:rPr>
                              <w:t>")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w:t>
                            </w:r>
                            <w:proofErr w:type="spellStart"/>
                            <w:r w:rsidRPr="002C0B84">
                              <w:rPr>
                                <w:rFonts w:ascii="Courier New" w:hAnsi="Courier New" w:cs="Courier New"/>
                                <w:color w:val="000000"/>
                                <w:kern w:val="0"/>
                                <w:sz w:val="20"/>
                                <w:szCs w:val="20"/>
                                <w:shd w:val="clear" w:color="auto" w:fill="FFFFFF"/>
                              </w:rPr>
                              <w:t>logreg</w:t>
                            </w:r>
                            <w:proofErr w:type="spellEnd"/>
                            <w:r w:rsidRPr="002C0B84">
                              <w:rPr>
                                <w:rFonts w:ascii="Courier New" w:hAnsi="Courier New" w:cs="Courier New"/>
                                <w:color w:val="000000"/>
                                <w:kern w:val="0"/>
                                <w:sz w:val="20"/>
                                <w:szCs w:val="20"/>
                                <w:shd w:val="clear" w:color="auto" w:fill="FFFFFF"/>
                              </w:rPr>
                              <w:t>"</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w:t>
                            </w:r>
                            <w:proofErr w:type="spellStart"/>
                            <w:r w:rsidRPr="002C0B84">
                              <w:rPr>
                                <w:rFonts w:ascii="Courier New" w:hAnsi="Courier New" w:cs="Courier New"/>
                                <w:color w:val="000000"/>
                                <w:kern w:val="0"/>
                                <w:sz w:val="20"/>
                                <w:szCs w:val="20"/>
                                <w:shd w:val="clear" w:color="auto" w:fill="FFFFFF"/>
                              </w:rPr>
                              <w:t>polr</w:t>
                            </w:r>
                            <w:proofErr w:type="spellEnd"/>
                            <w:r w:rsidRPr="002C0B84">
                              <w:rPr>
                                <w:rFonts w:ascii="Courier New" w:hAnsi="Courier New" w:cs="Courier New"/>
                                <w:color w:val="000000"/>
                                <w:kern w:val="0"/>
                                <w:sz w:val="20"/>
                                <w:szCs w:val="20"/>
                                <w:shd w:val="clear" w:color="auto" w:fill="FFFFFF"/>
                              </w:rPr>
                              <w:t>"</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w:t>
                            </w:r>
                            <w:proofErr w:type="spellStart"/>
                            <w:r w:rsidRPr="002C0B84">
                              <w:rPr>
                                <w:rFonts w:ascii="Courier New" w:hAnsi="Courier New" w:cs="Courier New"/>
                                <w:color w:val="000000"/>
                                <w:kern w:val="0"/>
                                <w:sz w:val="20"/>
                                <w:szCs w:val="20"/>
                                <w:shd w:val="clear" w:color="auto" w:fill="FFFFFF"/>
                              </w:rPr>
                              <w:t>polyreg</w:t>
                            </w:r>
                            <w:proofErr w:type="spellEnd"/>
                            <w:r w:rsidRPr="002C0B84">
                              <w:rPr>
                                <w:rFonts w:ascii="Courier New" w:hAnsi="Courier New" w:cs="Courier New"/>
                                <w:color w:val="000000"/>
                                <w:kern w:val="0"/>
                                <w:sz w:val="20"/>
                                <w:szCs w:val="20"/>
                                <w:shd w:val="clear" w:color="auto" w:fill="FFFFFF"/>
                              </w:rPr>
                              <w:t>"</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imputed_data_wide</w:t>
                            </w:r>
                            <w:proofErr w:type="spellEnd"/>
                            <w:r w:rsidRPr="002C0B84">
                              <w:rPr>
                                <w:rFonts w:ascii="Courier New" w:hAnsi="Courier New" w:cs="Courier New"/>
                                <w:color w:val="000000"/>
                                <w:kern w:val="0"/>
                                <w:sz w:val="20"/>
                                <w:szCs w:val="20"/>
                                <w:shd w:val="clear" w:color="auto" w:fill="FFFFFF"/>
                              </w:rPr>
                              <w:t xml:space="preserve"> &lt;- </w:t>
                            </w:r>
                            <w:proofErr w:type="gramStart"/>
                            <w:r w:rsidRPr="002C0B84">
                              <w:rPr>
                                <w:rFonts w:ascii="Courier New" w:hAnsi="Courier New" w:cs="Courier New"/>
                                <w:color w:val="000000"/>
                                <w:kern w:val="0"/>
                                <w:sz w:val="20"/>
                                <w:szCs w:val="20"/>
                                <w:shd w:val="clear" w:color="auto" w:fill="FFFFFF"/>
                              </w:rPr>
                              <w:t>mice(</w:t>
                            </w:r>
                            <w:proofErr w:type="gramEnd"/>
                            <w:r w:rsidRPr="002C0B84">
                              <w:rPr>
                                <w:rFonts w:ascii="Courier New" w:hAnsi="Courier New" w:cs="Courier New"/>
                                <w:color w:val="000000"/>
                                <w:kern w:val="0"/>
                                <w:sz w:val="20"/>
                                <w:szCs w:val="20"/>
                                <w:shd w:val="clear" w:color="auto" w:fill="FFFFFF"/>
                              </w:rPr>
                              <w:t xml:space="preserve">sol, method = methods, </w:t>
                            </w:r>
                            <w:proofErr w:type="spellStart"/>
                            <w:r w:rsidRPr="002C0B84">
                              <w:rPr>
                                <w:rFonts w:ascii="Courier New" w:hAnsi="Courier New" w:cs="Courier New"/>
                                <w:color w:val="000000"/>
                                <w:kern w:val="0"/>
                                <w:sz w:val="20"/>
                                <w:szCs w:val="20"/>
                                <w:shd w:val="clear" w:color="auto" w:fill="FFFFFF"/>
                              </w:rPr>
                              <w:t>predictorMatrix</w:t>
                            </w:r>
                            <w:proofErr w:type="spellEnd"/>
                            <w:r w:rsidRPr="002C0B84">
                              <w:rPr>
                                <w:rFonts w:ascii="Courier New" w:hAnsi="Courier New" w:cs="Courier New"/>
                                <w:color w:val="000000"/>
                                <w:kern w:val="0"/>
                                <w:sz w:val="20"/>
                                <w:szCs w:val="20"/>
                                <w:shd w:val="clear" w:color="auto" w:fill="FFFFFF"/>
                              </w:rPr>
                              <w:t xml:space="preserve"> = </w:t>
                            </w: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m = 10, seed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F92303" id="Text Box 503671830" o:spid="_x0000_s1043"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" filled="f" strokeweight=".5pt">
                <v:textbox style="mso-fit-shape-to-text:t">
                  <w:txbxContent>
                    <w:p w14:paraId="144404B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Step 1 ##</w:t>
                      </w:r>
                    </w:p>
                    <w:p w14:paraId="1075661A"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Set up </w:t>
                      </w:r>
                      <w:r>
                        <w:rPr>
                          <w:rFonts w:ascii="Courier New" w:hAnsi="Courier New" w:cs="Courier New"/>
                          <w:color w:val="4EA72E" w:themeColor="accent6"/>
                          <w:kern w:val="0"/>
                          <w:sz w:val="20"/>
                          <w:szCs w:val="20"/>
                          <w:shd w:val="clear" w:color="auto" w:fill="FFFFFF"/>
                        </w:rPr>
                        <w:t xml:space="preserve">MI </w:t>
                      </w:r>
                      <w:r w:rsidRPr="00E15940">
                        <w:rPr>
                          <w:rFonts w:ascii="Courier New" w:hAnsi="Courier New" w:cs="Courier New"/>
                          <w:color w:val="4EA72E" w:themeColor="accent6"/>
                          <w:kern w:val="0"/>
                          <w:sz w:val="20"/>
                          <w:szCs w:val="20"/>
                          <w:shd w:val="clear" w:color="auto" w:fill="FFFFFF"/>
                        </w:rPr>
                        <w:t>using MICE</w:t>
                      </w:r>
                    </w:p>
                    <w:p w14:paraId="02DABED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xml:space="preserve"> &lt;- </w:t>
                      </w:r>
                      <w:proofErr w:type="spellStart"/>
                      <w:r w:rsidRPr="002C0B84">
                        <w:rPr>
                          <w:rFonts w:ascii="Courier New" w:hAnsi="Courier New" w:cs="Courier New"/>
                          <w:color w:val="000000"/>
                          <w:kern w:val="0"/>
                          <w:sz w:val="20"/>
                          <w:szCs w:val="20"/>
                          <w:shd w:val="clear" w:color="auto" w:fill="FFFFFF"/>
                        </w:rPr>
                        <w:t>quickpred</w:t>
                      </w:r>
                      <w:proofErr w:type="spellEnd"/>
                      <w:r w:rsidRPr="002C0B84">
                        <w:rPr>
                          <w:rFonts w:ascii="Courier New" w:hAnsi="Courier New" w:cs="Courier New"/>
                          <w:color w:val="000000"/>
                          <w:kern w:val="0"/>
                          <w:sz w:val="20"/>
                          <w:szCs w:val="20"/>
                          <w:shd w:val="clear" w:color="auto" w:fill="FFFFFF"/>
                        </w:rPr>
                        <w:t>(sol, include = c("AGEGROUP_C6", "BKGRD1_C7NOMISS", "CENTERNUM", "</w:t>
                      </w:r>
                      <w:del w:id="206" w:author="Zhao, Beibo" w:date="2025-10-04T22:56:00Z">
                        <w:r w:rsidRPr="002C0B84" w:rsidDel="00932EE3">
                          <w:rPr>
                            <w:rFonts w:ascii="Courier New" w:hAnsi="Courier New" w:cs="Courier New"/>
                            <w:color w:val="000000"/>
                            <w:kern w:val="0"/>
                            <w:sz w:val="20"/>
                            <w:szCs w:val="20"/>
                            <w:shd w:val="clear" w:color="auto" w:fill="FFFFFF"/>
                          </w:rPr>
                          <w:delText>GENDERNUM</w:delText>
                        </w:r>
                      </w:del>
                      <w:ins w:id="207" w:author="Zhao, Beibo" w:date="2025-10-04T22:56:00Z">
                        <w:r>
                          <w:rPr>
                            <w:rFonts w:ascii="Courier New" w:hAnsi="Courier New" w:cs="Courier New"/>
                            <w:color w:val="000000"/>
                            <w:kern w:val="0"/>
                            <w:sz w:val="20"/>
                            <w:szCs w:val="20"/>
                            <w:shd w:val="clear" w:color="auto" w:fill="FFFFFF"/>
                          </w:rPr>
                          <w:t>SEX</w:t>
                        </w:r>
                      </w:ins>
                      <w:r w:rsidRPr="002C0B84">
                        <w:rPr>
                          <w:rFonts w:ascii="Courier New" w:hAnsi="Courier New" w:cs="Courier New"/>
                          <w:color w:val="000000"/>
                          <w:kern w:val="0"/>
                          <w:sz w:val="20"/>
                          <w:szCs w:val="20"/>
                          <w:shd w:val="clear" w:color="auto" w:fill="FFFFFF"/>
                        </w:rPr>
                        <w:t>", "WEIGHT_FINAL_NORM_OVERALL", "SBP5_V1", "BMI_V1", "US_BORN", "EMPLOYED", "EDUCATION_C3", "WEIGHT_NORM_OVERALL_V2", "YRS_BTWN_V1V2", "SBP5_V2", "BMI_V2", "WEIGHT_NORM_OVERALL_</w:t>
                      </w:r>
                      <w:r>
                        <w:rPr>
                          <w:rFonts w:ascii="Courier New" w:hAnsi="Courier New" w:cs="Courier New"/>
                          <w:color w:val="000000"/>
                          <w:kern w:val="0"/>
                          <w:sz w:val="20"/>
                          <w:szCs w:val="20"/>
                          <w:shd w:val="clear" w:color="auto" w:fill="FFFFFF"/>
                        </w:rPr>
                        <w:t>EXAMONLY_</w:t>
                      </w:r>
                      <w:r w:rsidRPr="002C0B84">
                        <w:rPr>
                          <w:rFonts w:ascii="Courier New" w:hAnsi="Courier New" w:cs="Courier New"/>
                          <w:color w:val="000000"/>
                          <w:kern w:val="0"/>
                          <w:sz w:val="20"/>
                          <w:szCs w:val="20"/>
                          <w:shd w:val="clear" w:color="auto" w:fill="FFFFFF"/>
                        </w:rPr>
                        <w:t>V3 ", "YRS_BTWN_V1V3", "SBP5_V3", "BMI_V3"))</w:t>
                      </w:r>
                    </w:p>
                    <w:p w14:paraId="1CD77427"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08FCB4C"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methods &lt;- </w:t>
                      </w:r>
                      <w:proofErr w:type="spellStart"/>
                      <w:proofErr w:type="gramStart"/>
                      <w:r w:rsidRPr="002C0B84">
                        <w:rPr>
                          <w:rFonts w:ascii="Courier New" w:hAnsi="Courier New" w:cs="Courier New"/>
                          <w:color w:val="000000"/>
                          <w:kern w:val="0"/>
                          <w:sz w:val="20"/>
                          <w:szCs w:val="20"/>
                          <w:shd w:val="clear" w:color="auto" w:fill="FFFFFF"/>
                        </w:rPr>
                        <w:t>make.method</w:t>
                      </w:r>
                      <w:proofErr w:type="spellEnd"/>
                      <w:proofErr w:type="gramEnd"/>
                      <w:r w:rsidRPr="002C0B84">
                        <w:rPr>
                          <w:rFonts w:ascii="Courier New" w:hAnsi="Courier New" w:cs="Courier New"/>
                          <w:color w:val="000000"/>
                          <w:kern w:val="0"/>
                          <w:sz w:val="20"/>
                          <w:szCs w:val="20"/>
                          <w:shd w:val="clear" w:color="auto" w:fill="FFFFFF"/>
                        </w:rPr>
                        <w:t>(sol)</w:t>
                      </w:r>
                    </w:p>
                    <w:p w14:paraId="7776E5E4"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75E606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w:t>
                      </w:r>
                      <w:proofErr w:type="gramStart"/>
                      <w:r w:rsidRPr="00E15940">
                        <w:rPr>
                          <w:rFonts w:ascii="Courier New" w:hAnsi="Courier New" w:cs="Courier New"/>
                          <w:color w:val="4EA72E" w:themeColor="accent6"/>
                          <w:kern w:val="0"/>
                          <w:sz w:val="20"/>
                          <w:szCs w:val="20"/>
                          <w:shd w:val="clear" w:color="auto" w:fill="FFFFFF"/>
                        </w:rPr>
                        <w:t>choose</w:t>
                      </w:r>
                      <w:proofErr w:type="gramEnd"/>
                      <w:r w:rsidRPr="00E15940">
                        <w:rPr>
                          <w:rFonts w:ascii="Courier New" w:hAnsi="Courier New" w:cs="Courier New"/>
                          <w:color w:val="4EA72E" w:themeColor="accent6"/>
                          <w:kern w:val="0"/>
                          <w:sz w:val="20"/>
                          <w:szCs w:val="20"/>
                          <w:shd w:val="clear" w:color="auto" w:fill="FFFFFF"/>
                        </w:rPr>
                        <w:t xml:space="preserve"> imputation methods, default for cont</w:t>
                      </w:r>
                      <w:r>
                        <w:rPr>
                          <w:rFonts w:ascii="Courier New" w:hAnsi="Courier New" w:cs="Courier New"/>
                          <w:color w:val="4EA72E" w:themeColor="accent6"/>
                          <w:kern w:val="0"/>
                          <w:sz w:val="20"/>
                          <w:szCs w:val="20"/>
                          <w:shd w:val="clear" w:color="auto" w:fill="FFFFFF"/>
                        </w:rPr>
                        <w:t>inuous variables</w:t>
                      </w:r>
                      <w:r w:rsidRPr="00E15940">
                        <w:rPr>
                          <w:rFonts w:ascii="Courier New" w:hAnsi="Courier New" w:cs="Courier New"/>
                          <w:color w:val="4EA72E" w:themeColor="accent6"/>
                          <w:kern w:val="0"/>
                          <w:sz w:val="20"/>
                          <w:szCs w:val="20"/>
                          <w:shd w:val="clear" w:color="auto" w:fill="FFFFFF"/>
                        </w:rPr>
                        <w:t xml:space="preserve"> is PMM</w:t>
                      </w:r>
                    </w:p>
                    <w:p w14:paraId="6AA4292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for (</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xml:space="preserve"> in </w:t>
                      </w:r>
                      <w:proofErr w:type="spellStart"/>
                      <w:r w:rsidRPr="002C0B84">
                        <w:rPr>
                          <w:rFonts w:ascii="Courier New" w:hAnsi="Courier New" w:cs="Courier New"/>
                          <w:color w:val="000000"/>
                          <w:kern w:val="0"/>
                          <w:sz w:val="20"/>
                          <w:szCs w:val="20"/>
                          <w:shd w:val="clear" w:color="auto" w:fill="FFFFFF"/>
                        </w:rPr>
                        <w:t>seq_along</w:t>
                      </w:r>
                      <w:proofErr w:type="spellEnd"/>
                      <w:r w:rsidRPr="002C0B84">
                        <w:rPr>
                          <w:rFonts w:ascii="Courier New" w:hAnsi="Courier New" w:cs="Courier New"/>
                          <w:color w:val="000000"/>
                          <w:kern w:val="0"/>
                          <w:sz w:val="20"/>
                          <w:szCs w:val="20"/>
                          <w:shd w:val="clear" w:color="auto" w:fill="FFFFFF"/>
                        </w:rPr>
                        <w:t>(methods)) {</w:t>
                      </w:r>
                    </w:p>
                    <w:p w14:paraId="36CB94AF"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if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 "</w:t>
                      </w:r>
                      <w:proofErr w:type="spellStart"/>
                      <w:r w:rsidRPr="002C0B84">
                        <w:rPr>
                          <w:rFonts w:ascii="Courier New" w:hAnsi="Courier New" w:cs="Courier New"/>
                          <w:color w:val="000000"/>
                          <w:kern w:val="0"/>
                          <w:sz w:val="20"/>
                          <w:szCs w:val="20"/>
                          <w:shd w:val="clear" w:color="auto" w:fill="FFFFFF"/>
                        </w:rPr>
                        <w:t>pmm</w:t>
                      </w:r>
                      <w:proofErr w:type="spellEnd"/>
                      <w:r w:rsidRPr="002C0B84">
                        <w:rPr>
                          <w:rFonts w:ascii="Courier New" w:hAnsi="Courier New" w:cs="Courier New"/>
                          <w:color w:val="000000"/>
                          <w:kern w:val="0"/>
                          <w:sz w:val="20"/>
                          <w:szCs w:val="20"/>
                          <w:shd w:val="clear" w:color="auto" w:fill="FFFFFF"/>
                        </w:rPr>
                        <w:t>") {</w:t>
                      </w:r>
                    </w:p>
                    <w:p w14:paraId="3B13DD6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methods[</w:t>
                      </w:r>
                      <w:proofErr w:type="spellStart"/>
                      <w:r w:rsidRPr="002C0B84">
                        <w:rPr>
                          <w:rFonts w:ascii="Courier New" w:hAnsi="Courier New" w:cs="Courier New"/>
                          <w:color w:val="000000"/>
                          <w:kern w:val="0"/>
                          <w:sz w:val="20"/>
                          <w:szCs w:val="20"/>
                          <w:shd w:val="clear" w:color="auto" w:fill="FFFFFF"/>
                        </w:rPr>
                        <w:t>i</w:t>
                      </w:r>
                      <w:proofErr w:type="spellEnd"/>
                      <w:r w:rsidRPr="002C0B84">
                        <w:rPr>
                          <w:rFonts w:ascii="Courier New" w:hAnsi="Courier New" w:cs="Courier New"/>
                          <w:color w:val="000000"/>
                          <w:kern w:val="0"/>
                          <w:sz w:val="20"/>
                          <w:szCs w:val="20"/>
                          <w:shd w:val="clear" w:color="auto" w:fill="FFFFFF"/>
                        </w:rPr>
                        <w:t>] &lt;- "norm"</w:t>
                      </w:r>
                    </w:p>
                    <w:p w14:paraId="0421C4D6"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 xml:space="preserve">  }</w:t>
                      </w:r>
                    </w:p>
                    <w:p w14:paraId="1E89085B"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w:t>
                      </w:r>
                    </w:p>
                    <w:p w14:paraId="0A1250E5"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B61FC1"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Modify the method for binary and categorical variables specifically</w:t>
                      </w:r>
                    </w:p>
                    <w:p w14:paraId="14ED22A8"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methods[c("US_BORN")] &lt;- "</w:t>
                      </w:r>
                      <w:proofErr w:type="spellStart"/>
                      <w:r w:rsidRPr="002C0B84">
                        <w:rPr>
                          <w:rFonts w:ascii="Courier New" w:hAnsi="Courier New" w:cs="Courier New"/>
                          <w:color w:val="000000"/>
                          <w:kern w:val="0"/>
                          <w:sz w:val="20"/>
                          <w:szCs w:val="20"/>
                          <w:shd w:val="clear" w:color="auto" w:fill="FFFFFF"/>
                        </w:rPr>
                        <w:t>logreg</w:t>
                      </w:r>
                      <w:proofErr w:type="spellEnd"/>
                      <w:r w:rsidRPr="002C0B84">
                        <w:rPr>
                          <w:rFonts w:ascii="Courier New" w:hAnsi="Courier New" w:cs="Courier New"/>
                          <w:color w:val="000000"/>
                          <w:kern w:val="0"/>
                          <w:sz w:val="20"/>
                          <w:szCs w:val="20"/>
                          <w:shd w:val="clear" w:color="auto" w:fill="FFFFFF"/>
                        </w:rPr>
                        <w:t>"</w:t>
                      </w:r>
                    </w:p>
                    <w:p w14:paraId="68573E1A"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methods[c("EMPLOYED")] &lt;- "</w:t>
                      </w:r>
                      <w:proofErr w:type="spellStart"/>
                      <w:r w:rsidRPr="002C0B84">
                        <w:rPr>
                          <w:rFonts w:ascii="Courier New" w:hAnsi="Courier New" w:cs="Courier New"/>
                          <w:color w:val="000000"/>
                          <w:kern w:val="0"/>
                          <w:sz w:val="20"/>
                          <w:szCs w:val="20"/>
                          <w:shd w:val="clear" w:color="auto" w:fill="FFFFFF"/>
                        </w:rPr>
                        <w:t>polr</w:t>
                      </w:r>
                      <w:proofErr w:type="spellEnd"/>
                      <w:r w:rsidRPr="002C0B84">
                        <w:rPr>
                          <w:rFonts w:ascii="Courier New" w:hAnsi="Courier New" w:cs="Courier New"/>
                          <w:color w:val="000000"/>
                          <w:kern w:val="0"/>
                          <w:sz w:val="20"/>
                          <w:szCs w:val="20"/>
                          <w:shd w:val="clear" w:color="auto" w:fill="FFFFFF"/>
                        </w:rPr>
                        <w:t>"</w:t>
                      </w:r>
                    </w:p>
                    <w:p w14:paraId="75F658B0"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2C0B84">
                        <w:rPr>
                          <w:rFonts w:ascii="Courier New" w:hAnsi="Courier New" w:cs="Courier New"/>
                          <w:color w:val="000000"/>
                          <w:kern w:val="0"/>
                          <w:sz w:val="20"/>
                          <w:szCs w:val="20"/>
                          <w:shd w:val="clear" w:color="auto" w:fill="FFFFFF"/>
                        </w:rPr>
                        <w:t>methods[c("EDUCATION_C3")] &lt;- "</w:t>
                      </w:r>
                      <w:proofErr w:type="spellStart"/>
                      <w:r w:rsidRPr="002C0B84">
                        <w:rPr>
                          <w:rFonts w:ascii="Courier New" w:hAnsi="Courier New" w:cs="Courier New"/>
                          <w:color w:val="000000"/>
                          <w:kern w:val="0"/>
                          <w:sz w:val="20"/>
                          <w:szCs w:val="20"/>
                          <w:shd w:val="clear" w:color="auto" w:fill="FFFFFF"/>
                        </w:rPr>
                        <w:t>polyreg</w:t>
                      </w:r>
                      <w:proofErr w:type="spellEnd"/>
                      <w:r w:rsidRPr="002C0B84">
                        <w:rPr>
                          <w:rFonts w:ascii="Courier New" w:hAnsi="Courier New" w:cs="Courier New"/>
                          <w:color w:val="000000"/>
                          <w:kern w:val="0"/>
                          <w:sz w:val="20"/>
                          <w:szCs w:val="20"/>
                          <w:shd w:val="clear" w:color="auto" w:fill="FFFFFF"/>
                        </w:rPr>
                        <w:t>"</w:t>
                      </w:r>
                    </w:p>
                    <w:p w14:paraId="06B551B3" w14:textId="77777777" w:rsidR="00906C55" w:rsidRPr="002C0B84"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50BF9F2" w14:textId="77777777" w:rsidR="00906C55" w:rsidRPr="00E15940"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E15940">
                        <w:rPr>
                          <w:rFonts w:ascii="Courier New" w:hAnsi="Courier New" w:cs="Courier New"/>
                          <w:color w:val="4EA72E" w:themeColor="accent6"/>
                          <w:kern w:val="0"/>
                          <w:sz w:val="20"/>
                          <w:szCs w:val="20"/>
                          <w:shd w:val="clear" w:color="auto" w:fill="FFFFFF"/>
                        </w:rPr>
                        <w:t xml:space="preserve"># Perform </w:t>
                      </w:r>
                      <w:r>
                        <w:rPr>
                          <w:rFonts w:ascii="Courier New" w:hAnsi="Courier New" w:cs="Courier New"/>
                          <w:color w:val="4EA72E" w:themeColor="accent6"/>
                          <w:kern w:val="0"/>
                          <w:sz w:val="20"/>
                          <w:szCs w:val="20"/>
                          <w:shd w:val="clear" w:color="auto" w:fill="FFFFFF"/>
                        </w:rPr>
                        <w:t>MI</w:t>
                      </w:r>
                    </w:p>
                    <w:p w14:paraId="6780A269"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2C0B84">
                        <w:rPr>
                          <w:rFonts w:ascii="Courier New" w:hAnsi="Courier New" w:cs="Courier New"/>
                          <w:color w:val="000000"/>
                          <w:kern w:val="0"/>
                          <w:sz w:val="20"/>
                          <w:szCs w:val="20"/>
                          <w:shd w:val="clear" w:color="auto" w:fill="FFFFFF"/>
                        </w:rPr>
                        <w:t>imputed_data_wide</w:t>
                      </w:r>
                      <w:proofErr w:type="spellEnd"/>
                      <w:r w:rsidRPr="002C0B84">
                        <w:rPr>
                          <w:rFonts w:ascii="Courier New" w:hAnsi="Courier New" w:cs="Courier New"/>
                          <w:color w:val="000000"/>
                          <w:kern w:val="0"/>
                          <w:sz w:val="20"/>
                          <w:szCs w:val="20"/>
                          <w:shd w:val="clear" w:color="auto" w:fill="FFFFFF"/>
                        </w:rPr>
                        <w:t xml:space="preserve"> &lt;- </w:t>
                      </w:r>
                      <w:proofErr w:type="gramStart"/>
                      <w:r w:rsidRPr="002C0B84">
                        <w:rPr>
                          <w:rFonts w:ascii="Courier New" w:hAnsi="Courier New" w:cs="Courier New"/>
                          <w:color w:val="000000"/>
                          <w:kern w:val="0"/>
                          <w:sz w:val="20"/>
                          <w:szCs w:val="20"/>
                          <w:shd w:val="clear" w:color="auto" w:fill="FFFFFF"/>
                        </w:rPr>
                        <w:t>mice(</w:t>
                      </w:r>
                      <w:proofErr w:type="gramEnd"/>
                      <w:r w:rsidRPr="002C0B84">
                        <w:rPr>
                          <w:rFonts w:ascii="Courier New" w:hAnsi="Courier New" w:cs="Courier New"/>
                          <w:color w:val="000000"/>
                          <w:kern w:val="0"/>
                          <w:sz w:val="20"/>
                          <w:szCs w:val="20"/>
                          <w:shd w:val="clear" w:color="auto" w:fill="FFFFFF"/>
                        </w:rPr>
                        <w:t xml:space="preserve">sol, method = methods, </w:t>
                      </w:r>
                      <w:proofErr w:type="spellStart"/>
                      <w:r w:rsidRPr="002C0B84">
                        <w:rPr>
                          <w:rFonts w:ascii="Courier New" w:hAnsi="Courier New" w:cs="Courier New"/>
                          <w:color w:val="000000"/>
                          <w:kern w:val="0"/>
                          <w:sz w:val="20"/>
                          <w:szCs w:val="20"/>
                          <w:shd w:val="clear" w:color="auto" w:fill="FFFFFF"/>
                        </w:rPr>
                        <w:t>predictorMatrix</w:t>
                      </w:r>
                      <w:proofErr w:type="spellEnd"/>
                      <w:r w:rsidRPr="002C0B84">
                        <w:rPr>
                          <w:rFonts w:ascii="Courier New" w:hAnsi="Courier New" w:cs="Courier New"/>
                          <w:color w:val="000000"/>
                          <w:kern w:val="0"/>
                          <w:sz w:val="20"/>
                          <w:szCs w:val="20"/>
                          <w:shd w:val="clear" w:color="auto" w:fill="FFFFFF"/>
                        </w:rPr>
                        <w:t xml:space="preserve"> = </w:t>
                      </w:r>
                      <w:proofErr w:type="spellStart"/>
                      <w:r w:rsidRPr="002C0B84">
                        <w:rPr>
                          <w:rFonts w:ascii="Courier New" w:hAnsi="Courier New" w:cs="Courier New"/>
                          <w:color w:val="000000"/>
                          <w:kern w:val="0"/>
                          <w:sz w:val="20"/>
                          <w:szCs w:val="20"/>
                          <w:shd w:val="clear" w:color="auto" w:fill="FFFFFF"/>
                        </w:rPr>
                        <w:t>predMatrix</w:t>
                      </w:r>
                      <w:proofErr w:type="spellEnd"/>
                      <w:r w:rsidRPr="002C0B84">
                        <w:rPr>
                          <w:rFonts w:ascii="Courier New" w:hAnsi="Courier New" w:cs="Courier New"/>
                          <w:color w:val="000000"/>
                          <w:kern w:val="0"/>
                          <w:sz w:val="20"/>
                          <w:szCs w:val="20"/>
                          <w:shd w:val="clear" w:color="auto" w:fill="FFFFFF"/>
                        </w:rPr>
                        <w:t>, m = 10, seed = 2024)</w:t>
                      </w:r>
                    </w:p>
                  </w:txbxContent>
                </v:textbox>
                <w10:anchorlock/>
              </v:shape>
            </w:pict>
          </mc:Fallback>
        </mc:AlternateContent>
      </w:r>
    </w:p>
    <w:p w14:paraId="4D891D90" w14:textId="77777777" w:rsidR="00906C55" w:rsidRDefault="00906C55" w:rsidP="00906C55">
      <w:r w:rsidRPr="00276E92">
        <w:t xml:space="preserve">For Step 1, the </w:t>
      </w:r>
      <w:proofErr w:type="spellStart"/>
      <w:r w:rsidRPr="00276E92">
        <w:rPr>
          <w:i/>
          <w:iCs/>
        </w:rPr>
        <w:t>quickpred</w:t>
      </w:r>
      <w:proofErr w:type="spellEnd"/>
      <w:r w:rsidRPr="00276E92">
        <w:t xml:space="preserve"> function creates a prediction matrix, </w:t>
      </w:r>
      <w:r>
        <w:t xml:space="preserve">with </w:t>
      </w:r>
      <w:r>
        <w:rPr>
          <w:i/>
          <w:iCs/>
        </w:rPr>
        <w:t>include</w:t>
      </w:r>
      <w:r>
        <w:t xml:space="preserve"> option </w:t>
      </w:r>
      <w:r w:rsidRPr="00276E92">
        <w:t xml:space="preserve">specifying variables </w:t>
      </w:r>
      <w:r>
        <w:t xml:space="preserve">to be </w:t>
      </w:r>
      <w:r w:rsidRPr="00276E92">
        <w:t>included in the imputation model</w:t>
      </w:r>
      <w:r>
        <w:t>. T</w:t>
      </w:r>
      <w:r w:rsidRPr="00276E92">
        <w:t xml:space="preserve">he </w:t>
      </w:r>
      <w:proofErr w:type="spellStart"/>
      <w:proofErr w:type="gramStart"/>
      <w:r w:rsidRPr="00276E92">
        <w:rPr>
          <w:i/>
          <w:iCs/>
        </w:rPr>
        <w:t>make.method</w:t>
      </w:r>
      <w:proofErr w:type="spellEnd"/>
      <w:proofErr w:type="gramEnd"/>
      <w:r w:rsidRPr="00276E92">
        <w:t xml:space="preserve"> function</w:t>
      </w:r>
      <w:r>
        <w:t xml:space="preserve"> sets up the default FCS</w:t>
      </w:r>
      <w:r w:rsidRPr="00276E92">
        <w:t xml:space="preserve"> methods. </w:t>
      </w:r>
      <w:r>
        <w:t>For</w:t>
      </w:r>
      <w:r w:rsidRPr="00276E92">
        <w:t xml:space="preserve"> continuous variables</w:t>
      </w:r>
      <w:r>
        <w:t>, the method</w:t>
      </w:r>
      <w:r w:rsidRPr="00276E92">
        <w:t xml:space="preserve"> is changed from </w:t>
      </w:r>
      <w:r>
        <w:t xml:space="preserve">the </w:t>
      </w:r>
      <w:r w:rsidRPr="00276E92">
        <w:t>default</w:t>
      </w:r>
      <w:r>
        <w:t xml:space="preserve"> </w:t>
      </w:r>
      <w:r w:rsidRPr="00276E92">
        <w:t>predictive mean matching</w:t>
      </w:r>
      <w:r>
        <w:t xml:space="preserve"> </w:t>
      </w:r>
      <w:proofErr w:type="spellStart"/>
      <w:r>
        <w:rPr>
          <w:i/>
          <w:iCs/>
        </w:rPr>
        <w:t>pmm</w:t>
      </w:r>
      <w:proofErr w:type="spellEnd"/>
      <w:r>
        <w:rPr>
          <w:i/>
          <w:iCs/>
        </w:rPr>
        <w:t xml:space="preserve"> </w:t>
      </w:r>
      <w:r w:rsidRPr="00276E92">
        <w:t xml:space="preserve">to linear regression </w:t>
      </w:r>
      <w:r w:rsidRPr="00276E92">
        <w:rPr>
          <w:i/>
          <w:iCs/>
        </w:rPr>
        <w:t>norm</w:t>
      </w:r>
      <w:r w:rsidRPr="00276E92">
        <w:t xml:space="preserve">. </w:t>
      </w:r>
      <w:r>
        <w:t xml:space="preserve">In terms of other </w:t>
      </w:r>
      <w:r w:rsidRPr="00276E92">
        <w:t>variable types</w:t>
      </w:r>
      <w:r>
        <w:t>, specify</w:t>
      </w:r>
      <w:r w:rsidRPr="00276E92">
        <w:t xml:space="preserve">: logistic regression </w:t>
      </w:r>
      <w:proofErr w:type="spellStart"/>
      <w:r w:rsidRPr="00276E92">
        <w:rPr>
          <w:i/>
          <w:iCs/>
        </w:rPr>
        <w:t>logreg</w:t>
      </w:r>
      <w:proofErr w:type="spellEnd"/>
      <w:r w:rsidRPr="00276E92">
        <w:t xml:space="preserve"> for binary variables (US_BORN)</w:t>
      </w:r>
      <w:r>
        <w:t xml:space="preserve">; </w:t>
      </w:r>
      <w:r w:rsidRPr="00276E92">
        <w:t xml:space="preserve">ordered logistic regression </w:t>
      </w:r>
      <w:proofErr w:type="spellStart"/>
      <w:r w:rsidRPr="00276E92">
        <w:rPr>
          <w:i/>
          <w:iCs/>
        </w:rPr>
        <w:t>polr</w:t>
      </w:r>
      <w:proofErr w:type="spellEnd"/>
      <w:r w:rsidRPr="00276E92">
        <w:t xml:space="preserve"> for ordinal variables (EMPLOYED)</w:t>
      </w:r>
      <w:r>
        <w:t xml:space="preserve">; </w:t>
      </w:r>
      <w:r w:rsidRPr="00276E92">
        <w:t xml:space="preserve">multinomial logistic regression </w:t>
      </w:r>
      <w:proofErr w:type="spellStart"/>
      <w:r w:rsidRPr="00276E92">
        <w:rPr>
          <w:i/>
          <w:iCs/>
        </w:rPr>
        <w:t>polyreg</w:t>
      </w:r>
      <w:proofErr w:type="spellEnd"/>
      <w:r w:rsidRPr="00276E92">
        <w:t xml:space="preserve"> for nominal variables (EDUCATION_C3). </w:t>
      </w:r>
      <w:r>
        <w:t>The</w:t>
      </w:r>
      <w:r w:rsidRPr="00276E92">
        <w:t xml:space="preserve"> </w:t>
      </w:r>
      <w:r w:rsidRPr="00276E92">
        <w:rPr>
          <w:i/>
          <w:iCs/>
        </w:rPr>
        <w:t>mice</w:t>
      </w:r>
      <w:r w:rsidRPr="00276E92">
        <w:t xml:space="preserve"> function</w:t>
      </w:r>
      <w:r>
        <w:t xml:space="preserve"> performs MI</w:t>
      </w:r>
      <w:r w:rsidRPr="00276E92">
        <w:t xml:space="preserve">, </w:t>
      </w:r>
      <w:r>
        <w:t xml:space="preserve">with the following options: </w:t>
      </w:r>
      <w:r w:rsidRPr="00276E92">
        <w:t xml:space="preserve">imputation methods </w:t>
      </w:r>
      <w:r w:rsidRPr="00276E92">
        <w:rPr>
          <w:i/>
          <w:iCs/>
        </w:rPr>
        <w:t>method</w:t>
      </w:r>
      <w:r>
        <w:t>;</w:t>
      </w:r>
      <w:r w:rsidRPr="00276E92">
        <w:t xml:space="preserve"> predictor matrix</w:t>
      </w:r>
      <w:r w:rsidRPr="0070170A">
        <w:rPr>
          <w:rFonts w:cs="Times New Roman"/>
          <w:i/>
          <w:iCs/>
          <w:color w:val="000000"/>
          <w:kern w:val="0"/>
          <w:szCs w:val="24"/>
          <w:shd w:val="clear" w:color="auto" w:fill="FFFFFF"/>
        </w:rPr>
        <w:t xml:space="preserve"> </w:t>
      </w:r>
      <w:proofErr w:type="spellStart"/>
      <w:r w:rsidRPr="0070170A">
        <w:rPr>
          <w:rFonts w:cs="Times New Roman"/>
          <w:i/>
          <w:iCs/>
          <w:color w:val="000000"/>
          <w:kern w:val="0"/>
          <w:szCs w:val="24"/>
          <w:shd w:val="clear" w:color="auto" w:fill="FFFFFF"/>
        </w:rPr>
        <w:t>predictorMatrix</w:t>
      </w:r>
      <w:proofErr w:type="spellEnd"/>
      <w:r>
        <w:t xml:space="preserve">; </w:t>
      </w:r>
      <w:r w:rsidRPr="00276E92">
        <w:t xml:space="preserve">number of imputations </w:t>
      </w:r>
      <w:r w:rsidRPr="00454FD1">
        <w:rPr>
          <w:i/>
          <w:iCs/>
        </w:rPr>
        <w:t>m</w:t>
      </w:r>
      <w:r>
        <w:t xml:space="preserve">; </w:t>
      </w:r>
      <w:r w:rsidRPr="00276E92">
        <w:t>random seed for reproducibility</w:t>
      </w:r>
      <w:r>
        <w:t xml:space="preserve"> </w:t>
      </w:r>
      <w:r w:rsidRPr="0070170A">
        <w:rPr>
          <w:rFonts w:cs="Times New Roman"/>
          <w:i/>
          <w:iCs/>
          <w:color w:val="000000"/>
          <w:kern w:val="0"/>
          <w:szCs w:val="24"/>
          <w:shd w:val="clear" w:color="auto" w:fill="FFFFFF"/>
        </w:rPr>
        <w:t>seed</w:t>
      </w:r>
      <w:r w:rsidRPr="00276E92">
        <w:t xml:space="preserve">. </w:t>
      </w:r>
      <w:r>
        <w:t>The process results in a list object,</w:t>
      </w:r>
      <w:r w:rsidRPr="00834A86">
        <w:t xml:space="preserve"> </w:t>
      </w:r>
      <w:r w:rsidRPr="00276E92">
        <w:t xml:space="preserve">stored </w:t>
      </w:r>
      <w:r>
        <w:t xml:space="preserve">as </w:t>
      </w:r>
      <w:r w:rsidRPr="00276E92">
        <w:t>'</w:t>
      </w:r>
      <w:proofErr w:type="spellStart"/>
      <w:r w:rsidRPr="00276E92">
        <w:t>imputed_data_wide</w:t>
      </w:r>
      <w:proofErr w:type="spellEnd"/>
      <w:r w:rsidRPr="00276E92">
        <w:t>'</w:t>
      </w:r>
      <w:r>
        <w:t xml:space="preserve">, that </w:t>
      </w:r>
      <w:r w:rsidRPr="0052394D">
        <w:t>contains all the imputed data</w:t>
      </w:r>
      <w:r>
        <w:t xml:space="preserve"> with </w:t>
      </w:r>
      <w:r w:rsidRPr="00B34B77">
        <w:t>the imputation identifier</w:t>
      </w:r>
      <w:r>
        <w:t xml:space="preserve"> </w:t>
      </w:r>
      <w:r w:rsidRPr="00276E92">
        <w:t>'</w:t>
      </w:r>
      <w:r>
        <w:t>imp</w:t>
      </w:r>
      <w:r w:rsidRPr="00276E92">
        <w:t>'</w:t>
      </w:r>
      <w:r>
        <w:t>.</w:t>
      </w:r>
    </w:p>
    <w:p w14:paraId="203FED1D" w14:textId="77777777" w:rsidR="00906C55" w:rsidRDefault="00906C55" w:rsidP="00906C55">
      <w:r>
        <w:rPr>
          <w:noProof/>
        </w:rPr>
        <w:lastRenderedPageBreak/>
        <mc:AlternateContent>
          <mc:Choice Requires="wps">
            <w:drawing>
              <wp:inline distT="0" distB="0" distL="0" distR="0" wp14:anchorId="2FC2F07A" wp14:editId="64903370">
                <wp:extent cx="5897880" cy="3690487"/>
                <wp:effectExtent l="0" t="0" r="26670" b="19050"/>
                <wp:docPr id="1705647233" name="Text Box 1705647233"/>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complete(</w:t>
                            </w:r>
                            <w:proofErr w:type="spellStart"/>
                            <w:proofErr w:type="gramEnd"/>
                            <w:r w:rsidRPr="009F3B92">
                              <w:rPr>
                                <w:rFonts w:ascii="Courier New" w:hAnsi="Courier New" w:cs="Courier New"/>
                                <w:color w:val="000000"/>
                                <w:kern w:val="0"/>
                                <w:sz w:val="20"/>
                                <w:szCs w:val="20"/>
                                <w:shd w:val="clear" w:color="auto" w:fill="FFFFFF"/>
                              </w:rPr>
                              <w:t>imputed_data_wide</w:t>
                            </w:r>
                            <w:proofErr w:type="spellEnd"/>
                            <w:r w:rsidRPr="009F3B92">
                              <w:rPr>
                                <w:rFonts w:ascii="Courier New" w:hAnsi="Courier New" w:cs="Courier New"/>
                                <w:color w:val="000000"/>
                                <w:kern w:val="0"/>
                                <w:sz w:val="20"/>
                                <w:szCs w:val="20"/>
                                <w:shd w:val="clear" w:color="auto" w:fill="FFFFFF"/>
                              </w:rPr>
                              <w:t>,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pivot_</w:t>
                            </w:r>
                            <w:proofErr w:type="gramStart"/>
                            <w:r w:rsidRPr="009F3B92">
                              <w:rPr>
                                <w:rFonts w:ascii="Courier New" w:hAnsi="Courier New" w:cs="Courier New"/>
                                <w:color w:val="000000"/>
                                <w:kern w:val="0"/>
                                <w:sz w:val="20"/>
                                <w:szCs w:val="20"/>
                                <w:shd w:val="clear" w:color="auto" w:fill="FFFFFF"/>
                              </w:rPr>
                              <w:t>longer</w:t>
                            </w:r>
                            <w:proofErr w:type="spellEnd"/>
                            <w:r w:rsidRPr="009F3B92">
                              <w:rPr>
                                <w:rFonts w:ascii="Courier New" w:hAnsi="Courier New" w:cs="Courier New"/>
                                <w:color w:val="000000"/>
                                <w:kern w:val="0"/>
                                <w:sz w:val="20"/>
                                <w:szCs w:val="20"/>
                                <w:shd w:val="clear" w:color="auto" w:fill="FFFFFF"/>
                              </w:rPr>
                              <w:t>(</w:t>
                            </w:r>
                            <w:proofErr w:type="gramEnd"/>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w:t>
                            </w:r>
                            <w:proofErr w:type="spellStart"/>
                            <w:r w:rsidRPr="009F3B92">
                              <w:rPr>
                                <w:rFonts w:ascii="Courier New" w:hAnsi="Courier New" w:cs="Courier New"/>
                                <w:color w:val="000000"/>
                                <w:kern w:val="0"/>
                                <w:sz w:val="20"/>
                                <w:szCs w:val="20"/>
                                <w:shd w:val="clear" w:color="auto" w:fill="FFFFFF"/>
                              </w:rPr>
                              <w:t>starts_</w:t>
                            </w:r>
                            <w:proofErr w:type="gramStart"/>
                            <w:r w:rsidRPr="009F3B92">
                              <w:rPr>
                                <w:rFonts w:ascii="Courier New" w:hAnsi="Courier New" w:cs="Courier New"/>
                                <w:color w:val="000000"/>
                                <w:kern w:val="0"/>
                                <w:sz w:val="20"/>
                                <w:szCs w:val="20"/>
                                <w:shd w:val="clear" w:color="auto" w:fill="FFFFFF"/>
                              </w:rPr>
                              <w:t>with</w:t>
                            </w:r>
                            <w:proofErr w:type="spellEnd"/>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names_to</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c(</w:t>
                            </w:r>
                            <w:proofErr w:type="gramEnd"/>
                            <w:r w:rsidRPr="009F3B92">
                              <w:rPr>
                                <w:rFonts w:ascii="Courier New" w:hAnsi="Courier New" w:cs="Courier New"/>
                                <w:color w:val="000000"/>
                                <w:kern w:val="0"/>
                                <w:sz w:val="20"/>
                                <w:szCs w:val="20"/>
                                <w:shd w:val="clear" w:color="auto" w:fill="FFFFFF"/>
                              </w:rPr>
                              <w:t>".value",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names_pattern</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gramStart"/>
                            <w:r w:rsidRPr="009F3B92">
                              <w:rPr>
                                <w:rFonts w:ascii="Courier New" w:hAnsi="Courier New" w:cs="Courier New"/>
                                <w:color w:val="000000"/>
                                <w:kern w:val="0"/>
                                <w:sz w:val="20"/>
                                <w:szCs w:val="20"/>
                                <w:shd w:val="clear" w:color="auto" w:fill="FFFFFF"/>
                              </w:rPr>
                              <w:t>mutate(</w:t>
                            </w:r>
                            <w:proofErr w:type="gramEnd"/>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w:t>
                            </w:r>
                            <w:proofErr w:type="spellStart"/>
                            <w:proofErr w:type="gramStart"/>
                            <w:r w:rsidRPr="009F3B92">
                              <w:rPr>
                                <w:rFonts w:ascii="Courier New" w:hAnsi="Courier New" w:cs="Courier New"/>
                                <w:color w:val="000000"/>
                                <w:kern w:val="0"/>
                                <w:sz w:val="20"/>
                                <w:szCs w:val="20"/>
                                <w:shd w:val="clear" w:color="auto" w:fill="FFFFFF"/>
                              </w:rPr>
                              <w:t>as.numeric</w:t>
                            </w:r>
                            <w:proofErr w:type="spellEnd"/>
                            <w:proofErr w:type="gram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gsub</w:t>
                            </w:r>
                            <w:proofErr w:type="spellEnd"/>
                            <w:r w:rsidRPr="009F3B92">
                              <w:rPr>
                                <w:rFonts w:ascii="Courier New" w:hAnsi="Courier New" w:cs="Courier New"/>
                                <w:color w:val="000000"/>
                                <w:kern w:val="0"/>
                                <w:sz w:val="20"/>
                                <w:szCs w:val="20"/>
                                <w:shd w:val="clear" w:color="auto" w:fill="FFFFFF"/>
                              </w:rPr>
                              <w:t>("V",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w:t>
                            </w:r>
                            <w:proofErr w:type="spellStart"/>
                            <w:r w:rsidRPr="009F3B92">
                              <w:rPr>
                                <w:rFonts w:ascii="Courier New" w:hAnsi="Courier New" w:cs="Courier New"/>
                                <w:color w:val="000000"/>
                                <w:kern w:val="0"/>
                                <w:sz w:val="20"/>
                                <w:szCs w:val="20"/>
                                <w:shd w:val="clear" w:color="auto" w:fill="FFFFFF"/>
                              </w:rPr>
                              <w:t>case_</w:t>
                            </w:r>
                            <w:proofErr w:type="gramStart"/>
                            <w:r w:rsidRPr="009F3B92">
                              <w:rPr>
                                <w:rFonts w:ascii="Courier New" w:hAnsi="Courier New" w:cs="Courier New"/>
                                <w:color w:val="000000"/>
                                <w:kern w:val="0"/>
                                <w:sz w:val="20"/>
                                <w:szCs w:val="20"/>
                                <w:shd w:val="clear" w:color="auto" w:fill="FFFFFF"/>
                              </w:rPr>
                              <w:t>when</w:t>
                            </w:r>
                            <w:proofErr w:type="spellEnd"/>
                            <w:r w:rsidRPr="009F3B92">
                              <w:rPr>
                                <w:rFonts w:ascii="Courier New" w:hAnsi="Courier New" w:cs="Courier New"/>
                                <w:color w:val="000000"/>
                                <w:kern w:val="0"/>
                                <w:sz w:val="20"/>
                                <w:szCs w:val="20"/>
                                <w:shd w:val="clear" w:color="auto" w:fill="FFFFFF"/>
                              </w:rPr>
                              <w:t>(</w:t>
                            </w:r>
                            <w:proofErr w:type="gramEnd"/>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split(</w:t>
                            </w:r>
                            <w:proofErr w:type="spellStart"/>
                            <w:proofErr w:type="gramEnd"/>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imputed_data_long_combined$.imp</w:t>
                            </w:r>
                            <w:proofErr w:type="spellEnd"/>
                            <w:r w:rsidRPr="009F3B92">
                              <w:rPr>
                                <w:rFonts w:ascii="Courier New" w:hAnsi="Courier New" w:cs="Courier New"/>
                                <w:color w:val="000000"/>
                                <w:kern w:val="0"/>
                                <w:sz w:val="20"/>
                                <w:szCs w:val="20"/>
                                <w:shd w:val="clear" w:color="auto" w:fill="FFFFFF"/>
                              </w:rPr>
                              <w:t>)</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list(</w:t>
                            </w:r>
                            <w:proofErr w:type="gramEnd"/>
                            <w:r w:rsidRPr="009F3B92">
                              <w:rPr>
                                <w:rFonts w:ascii="Courier New" w:hAnsi="Courier New" w:cs="Courier New"/>
                                <w:color w:val="000000"/>
                                <w:kern w:val="0"/>
                                <w:sz w:val="20"/>
                                <w:szCs w:val="20"/>
                                <w:shd w:val="clear" w:color="auto" w:fill="FFFFFF"/>
                              </w:rPr>
                              <w: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&lt;- </w:t>
                            </w:r>
                            <w:proofErr w:type="spellStart"/>
                            <w:proofErr w:type="gramStart"/>
                            <w:r w:rsidRPr="009F3B92">
                              <w:rPr>
                                <w:rFonts w:ascii="Courier New" w:hAnsi="Courier New" w:cs="Courier New"/>
                                <w:color w:val="000000"/>
                                <w:kern w:val="0"/>
                                <w:sz w:val="20"/>
                                <w:szCs w:val="20"/>
                                <w:shd w:val="clear" w:color="auto" w:fill="FFFFFF"/>
                              </w:rPr>
                              <w:t>glmgee</w:t>
                            </w:r>
                            <w:proofErr w:type="spellEnd"/>
                            <w:r w:rsidRPr="009F3B92">
                              <w:rPr>
                                <w:rFonts w:ascii="Courier New" w:hAnsi="Courier New" w:cs="Courier New"/>
                                <w:color w:val="000000"/>
                                <w:kern w:val="0"/>
                                <w:sz w:val="20"/>
                                <w:szCs w:val="20"/>
                                <w:shd w:val="clear" w:color="auto" w:fill="FFFFFF"/>
                              </w:rPr>
                              <w:t>(</w:t>
                            </w:r>
                            <w:proofErr w:type="gramEnd"/>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08"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09"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corstr</w:t>
                            </w:r>
                            <w:proofErr w:type="spellEnd"/>
                            <w:r w:rsidRPr="009F3B92">
                              <w:rPr>
                                <w:rFonts w:ascii="Courier New" w:hAnsi="Courier New" w:cs="Courier New"/>
                                <w:color w:val="000000"/>
                                <w:kern w:val="0"/>
                                <w:sz w:val="20"/>
                                <w:szCs w:val="20"/>
                                <w:shd w:val="clear" w:color="auto" w:fill="FFFFFF"/>
                              </w:rPr>
                              <w:t xml:space="preserve">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w:t>
                            </w:r>
                            <w:proofErr w:type="gramStart"/>
                            <w:r w:rsidRPr="009F3B92">
                              <w:rPr>
                                <w:rFonts w:ascii="Courier New" w:hAnsi="Courier New" w:cs="Courier New"/>
                                <w:color w:val="000000"/>
                                <w:kern w:val="0"/>
                                <w:sz w:val="20"/>
                                <w:szCs w:val="20"/>
                                <w:shd w:val="clear" w:color="auto" w:fill="FFFFFF"/>
                              </w:rPr>
                              <w:t>gaussian(</w:t>
                            </w:r>
                            <w:proofErr w:type="gramEnd"/>
                            <w:r w:rsidRPr="009F3B92">
                              <w:rPr>
                                <w:rFonts w:ascii="Courier New" w:hAnsi="Courier New" w:cs="Courier New"/>
                                <w:color w:val="000000"/>
                                <w:kern w:val="0"/>
                                <w:sz w:val="20"/>
                                <w:szCs w:val="20"/>
                                <w:shd w:val="clear" w:color="auto" w:fill="FFFFFF"/>
                              </w:rPr>
                              <w:t>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C2F07A" id="Text Box 1705647233" o:spid="_x0000_s1044"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" filled="f" strokeweight=".5pt">
                <v:textbox style="mso-fit-shape-to-text:t">
                  <w:txbxContent>
                    <w:p w14:paraId="4CE38CC1"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Step 2 ##</w:t>
                      </w:r>
                    </w:p>
                    <w:p w14:paraId="509BB68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Combine all imputed datasets into one data frame</w:t>
                      </w:r>
                    </w:p>
                    <w:p w14:paraId="00B75BC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complete(</w:t>
                      </w:r>
                      <w:proofErr w:type="spellStart"/>
                      <w:proofErr w:type="gramEnd"/>
                      <w:r w:rsidRPr="009F3B92">
                        <w:rPr>
                          <w:rFonts w:ascii="Courier New" w:hAnsi="Courier New" w:cs="Courier New"/>
                          <w:color w:val="000000"/>
                          <w:kern w:val="0"/>
                          <w:sz w:val="20"/>
                          <w:szCs w:val="20"/>
                          <w:shd w:val="clear" w:color="auto" w:fill="FFFFFF"/>
                        </w:rPr>
                        <w:t>imputed_data_wide</w:t>
                      </w:r>
                      <w:proofErr w:type="spellEnd"/>
                      <w:r w:rsidRPr="009F3B92">
                        <w:rPr>
                          <w:rFonts w:ascii="Courier New" w:hAnsi="Courier New" w:cs="Courier New"/>
                          <w:color w:val="000000"/>
                          <w:kern w:val="0"/>
                          <w:sz w:val="20"/>
                          <w:szCs w:val="20"/>
                          <w:shd w:val="clear" w:color="auto" w:fill="FFFFFF"/>
                        </w:rPr>
                        <w:t>, "long")</w:t>
                      </w:r>
                    </w:p>
                    <w:p w14:paraId="154799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6D42D2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Transform the combined data</w:t>
                      </w:r>
                      <w:r>
                        <w:rPr>
                          <w:rFonts w:ascii="Courier New" w:hAnsi="Courier New" w:cs="Courier New"/>
                          <w:color w:val="4EA72E" w:themeColor="accent6"/>
                          <w:kern w:val="0"/>
                          <w:sz w:val="20"/>
                          <w:szCs w:val="20"/>
                          <w:shd w:val="clear" w:color="auto" w:fill="FFFFFF"/>
                        </w:rPr>
                        <w:t xml:space="preserve"> from wide</w:t>
                      </w:r>
                      <w:r w:rsidRPr="009F3B92">
                        <w:rPr>
                          <w:rFonts w:ascii="Courier New" w:hAnsi="Courier New" w:cs="Courier New"/>
                          <w:color w:val="4EA72E" w:themeColor="accent6"/>
                          <w:kern w:val="0"/>
                          <w:sz w:val="20"/>
                          <w:szCs w:val="20"/>
                          <w:shd w:val="clear" w:color="auto" w:fill="FFFFFF"/>
                        </w:rPr>
                        <w:t xml:space="preserve"> to long format</w:t>
                      </w:r>
                    </w:p>
                    <w:p w14:paraId="44D418E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imputed_data_combined</w:t>
                      </w:r>
                      <w:proofErr w:type="spellEnd"/>
                      <w:r w:rsidRPr="009F3B92">
                        <w:rPr>
                          <w:rFonts w:ascii="Courier New" w:hAnsi="Courier New" w:cs="Courier New"/>
                          <w:color w:val="000000"/>
                          <w:kern w:val="0"/>
                          <w:sz w:val="20"/>
                          <w:szCs w:val="20"/>
                          <w:shd w:val="clear" w:color="auto" w:fill="FFFFFF"/>
                        </w:rPr>
                        <w:t xml:space="preserve"> %&gt;%</w:t>
                      </w:r>
                    </w:p>
                    <w:p w14:paraId="17CB2F5B"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pivot_</w:t>
                      </w:r>
                      <w:proofErr w:type="gramStart"/>
                      <w:r w:rsidRPr="009F3B92">
                        <w:rPr>
                          <w:rFonts w:ascii="Courier New" w:hAnsi="Courier New" w:cs="Courier New"/>
                          <w:color w:val="000000"/>
                          <w:kern w:val="0"/>
                          <w:sz w:val="20"/>
                          <w:szCs w:val="20"/>
                          <w:shd w:val="clear" w:color="auto" w:fill="FFFFFF"/>
                        </w:rPr>
                        <w:t>longer</w:t>
                      </w:r>
                      <w:proofErr w:type="spellEnd"/>
                      <w:r w:rsidRPr="009F3B92">
                        <w:rPr>
                          <w:rFonts w:ascii="Courier New" w:hAnsi="Courier New" w:cs="Courier New"/>
                          <w:color w:val="000000"/>
                          <w:kern w:val="0"/>
                          <w:sz w:val="20"/>
                          <w:szCs w:val="20"/>
                          <w:shd w:val="clear" w:color="auto" w:fill="FFFFFF"/>
                        </w:rPr>
                        <w:t>(</w:t>
                      </w:r>
                      <w:proofErr w:type="gramEnd"/>
                    </w:p>
                    <w:p w14:paraId="68E471B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cols = </w:t>
                      </w:r>
                      <w:proofErr w:type="spellStart"/>
                      <w:r w:rsidRPr="009F3B92">
                        <w:rPr>
                          <w:rFonts w:ascii="Courier New" w:hAnsi="Courier New" w:cs="Courier New"/>
                          <w:color w:val="000000"/>
                          <w:kern w:val="0"/>
                          <w:sz w:val="20"/>
                          <w:szCs w:val="20"/>
                          <w:shd w:val="clear" w:color="auto" w:fill="FFFFFF"/>
                        </w:rPr>
                        <w:t>starts_</w:t>
                      </w:r>
                      <w:proofErr w:type="gramStart"/>
                      <w:r w:rsidRPr="009F3B92">
                        <w:rPr>
                          <w:rFonts w:ascii="Courier New" w:hAnsi="Courier New" w:cs="Courier New"/>
                          <w:color w:val="000000"/>
                          <w:kern w:val="0"/>
                          <w:sz w:val="20"/>
                          <w:szCs w:val="20"/>
                          <w:shd w:val="clear" w:color="auto" w:fill="FFFFFF"/>
                        </w:rPr>
                        <w:t>with</w:t>
                      </w:r>
                      <w:proofErr w:type="spellEnd"/>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c("BMI_", "SBP5_")),</w:t>
                      </w:r>
                    </w:p>
                    <w:p w14:paraId="1EEAD05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names_to</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c(</w:t>
                      </w:r>
                      <w:proofErr w:type="gramEnd"/>
                      <w:r w:rsidRPr="009F3B92">
                        <w:rPr>
                          <w:rFonts w:ascii="Courier New" w:hAnsi="Courier New" w:cs="Courier New"/>
                          <w:color w:val="000000"/>
                          <w:kern w:val="0"/>
                          <w:sz w:val="20"/>
                          <w:szCs w:val="20"/>
                          <w:shd w:val="clear" w:color="auto" w:fill="FFFFFF"/>
                        </w:rPr>
                        <w:t>".value", "VISIT"),</w:t>
                      </w:r>
                    </w:p>
                    <w:p w14:paraId="3147A48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names_pattern</w:t>
                      </w:r>
                      <w:proofErr w:type="spellEnd"/>
                      <w:r w:rsidRPr="009F3B92">
                        <w:rPr>
                          <w:rFonts w:ascii="Courier New" w:hAnsi="Courier New" w:cs="Courier New"/>
                          <w:color w:val="000000"/>
                          <w:kern w:val="0"/>
                          <w:sz w:val="20"/>
                          <w:szCs w:val="20"/>
                          <w:shd w:val="clear" w:color="auto" w:fill="FFFFFF"/>
                        </w:rPr>
                        <w:t xml:space="preserve"> = "</w:t>
                      </w:r>
                      <w:proofErr w:type="gramStart"/>
                      <w:r w:rsidRPr="009F3B92">
                        <w:rPr>
                          <w:rFonts w:ascii="Courier New" w:hAnsi="Courier New" w:cs="Courier New"/>
                          <w:color w:val="000000"/>
                          <w:kern w:val="0"/>
                          <w:sz w:val="20"/>
                          <w:szCs w:val="20"/>
                          <w:shd w:val="clear" w:color="auto" w:fill="FFFFFF"/>
                        </w:rPr>
                        <w:t>(.*</w:t>
                      </w:r>
                      <w:proofErr w:type="gramEnd"/>
                      <w:r w:rsidRPr="009F3B92">
                        <w:rPr>
                          <w:rFonts w:ascii="Courier New" w:hAnsi="Courier New" w:cs="Courier New"/>
                          <w:color w:val="000000"/>
                          <w:kern w:val="0"/>
                          <w:sz w:val="20"/>
                          <w:szCs w:val="20"/>
                          <w:shd w:val="clear" w:color="auto" w:fill="FFFFFF"/>
                        </w:rPr>
                        <w:t>)_(V\\d)"</w:t>
                      </w:r>
                    </w:p>
                    <w:p w14:paraId="247F796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 %&gt;%</w:t>
                      </w:r>
                    </w:p>
                    <w:p w14:paraId="496049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gramStart"/>
                      <w:r w:rsidRPr="009F3B92">
                        <w:rPr>
                          <w:rFonts w:ascii="Courier New" w:hAnsi="Courier New" w:cs="Courier New"/>
                          <w:color w:val="000000"/>
                          <w:kern w:val="0"/>
                          <w:sz w:val="20"/>
                          <w:szCs w:val="20"/>
                          <w:shd w:val="clear" w:color="auto" w:fill="FFFFFF"/>
                        </w:rPr>
                        <w:t>mutate(</w:t>
                      </w:r>
                      <w:proofErr w:type="gramEnd"/>
                    </w:p>
                    <w:p w14:paraId="0DFAC1A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w:t>
                      </w:r>
                      <w:proofErr w:type="spellStart"/>
                      <w:proofErr w:type="gramStart"/>
                      <w:r w:rsidRPr="009F3B92">
                        <w:rPr>
                          <w:rFonts w:ascii="Courier New" w:hAnsi="Courier New" w:cs="Courier New"/>
                          <w:color w:val="000000"/>
                          <w:kern w:val="0"/>
                          <w:sz w:val="20"/>
                          <w:szCs w:val="20"/>
                          <w:shd w:val="clear" w:color="auto" w:fill="FFFFFF"/>
                        </w:rPr>
                        <w:t>as.numeric</w:t>
                      </w:r>
                      <w:proofErr w:type="spellEnd"/>
                      <w:proofErr w:type="gram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gsub</w:t>
                      </w:r>
                      <w:proofErr w:type="spellEnd"/>
                      <w:r w:rsidRPr="009F3B92">
                        <w:rPr>
                          <w:rFonts w:ascii="Courier New" w:hAnsi="Courier New" w:cs="Courier New"/>
                          <w:color w:val="000000"/>
                          <w:kern w:val="0"/>
                          <w:sz w:val="20"/>
                          <w:szCs w:val="20"/>
                          <w:shd w:val="clear" w:color="auto" w:fill="FFFFFF"/>
                        </w:rPr>
                        <w:t>("V", "", VISIT)),</w:t>
                      </w:r>
                    </w:p>
                    <w:p w14:paraId="67E37775"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 xml:space="preserve"> = </w:t>
                      </w:r>
                      <w:proofErr w:type="spellStart"/>
                      <w:r w:rsidRPr="009F3B92">
                        <w:rPr>
                          <w:rFonts w:ascii="Courier New" w:hAnsi="Courier New" w:cs="Courier New"/>
                          <w:color w:val="000000"/>
                          <w:kern w:val="0"/>
                          <w:sz w:val="20"/>
                          <w:szCs w:val="20"/>
                          <w:shd w:val="clear" w:color="auto" w:fill="FFFFFF"/>
                        </w:rPr>
                        <w:t>case_</w:t>
                      </w:r>
                      <w:proofErr w:type="gramStart"/>
                      <w:r w:rsidRPr="009F3B92">
                        <w:rPr>
                          <w:rFonts w:ascii="Courier New" w:hAnsi="Courier New" w:cs="Courier New"/>
                          <w:color w:val="000000"/>
                          <w:kern w:val="0"/>
                          <w:sz w:val="20"/>
                          <w:szCs w:val="20"/>
                          <w:shd w:val="clear" w:color="auto" w:fill="FFFFFF"/>
                        </w:rPr>
                        <w:t>when</w:t>
                      </w:r>
                      <w:proofErr w:type="spellEnd"/>
                      <w:r w:rsidRPr="009F3B92">
                        <w:rPr>
                          <w:rFonts w:ascii="Courier New" w:hAnsi="Courier New" w:cs="Courier New"/>
                          <w:color w:val="000000"/>
                          <w:kern w:val="0"/>
                          <w:sz w:val="20"/>
                          <w:szCs w:val="20"/>
                          <w:shd w:val="clear" w:color="auto" w:fill="FFFFFF"/>
                        </w:rPr>
                        <w:t>(</w:t>
                      </w:r>
                      <w:proofErr w:type="gramEnd"/>
                    </w:p>
                    <w:p w14:paraId="1C6ABD4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1 ~ 0,</w:t>
                      </w:r>
                    </w:p>
                    <w:p w14:paraId="45EB938C"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2 ~ YRS_BTWN_V1V2,</w:t>
                      </w:r>
                    </w:p>
                    <w:p w14:paraId="79884463"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VISIT == 3 ~ YRS_BTWN_V1V3</w:t>
                      </w:r>
                    </w:p>
                    <w:p w14:paraId="7BB484B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57538EE2" w14:textId="77777777" w:rsidR="00906C55" w:rsidRPr="009F3B92" w:rsidRDefault="00906C55" w:rsidP="00906C55">
                      <w:pPr>
                        <w:autoSpaceDE w:val="0"/>
                        <w:autoSpaceDN w:val="0"/>
                        <w:adjustRightInd w:val="0"/>
                        <w:spacing w:after="0" w:line="240" w:lineRule="auto"/>
                        <w:ind w:firstLine="240"/>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000000"/>
                          <w:kern w:val="0"/>
                          <w:sz w:val="20"/>
                          <w:szCs w:val="20"/>
                          <w:shd w:val="clear" w:color="auto" w:fill="FFFFFF"/>
                        </w:rPr>
                        <w:t>)</w:t>
                      </w:r>
                    </w:p>
                    <w:p w14:paraId="3B9D556F"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1DE35B4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Split the combined long data back into individual imputed datasets</w:t>
                      </w:r>
                    </w:p>
                    <w:p w14:paraId="3632092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split(</w:t>
                      </w:r>
                      <w:proofErr w:type="spellStart"/>
                      <w:proofErr w:type="gramEnd"/>
                      <w:r w:rsidRPr="009F3B92">
                        <w:rPr>
                          <w:rFonts w:ascii="Courier New" w:hAnsi="Courier New" w:cs="Courier New"/>
                          <w:color w:val="000000"/>
                          <w:kern w:val="0"/>
                          <w:sz w:val="20"/>
                          <w:szCs w:val="20"/>
                          <w:shd w:val="clear" w:color="auto" w:fill="FFFFFF"/>
                        </w:rPr>
                        <w:t>imputed_data_long_combined</w:t>
                      </w:r>
                      <w:proofErr w:type="spellEnd"/>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imputed_data_long_combined$.imp</w:t>
                      </w:r>
                      <w:proofErr w:type="spellEnd"/>
                      <w:r w:rsidRPr="009F3B92">
                        <w:rPr>
                          <w:rFonts w:ascii="Courier New" w:hAnsi="Courier New" w:cs="Courier New"/>
                          <w:color w:val="000000"/>
                          <w:kern w:val="0"/>
                          <w:sz w:val="20"/>
                          <w:szCs w:val="20"/>
                          <w:shd w:val="clear" w:color="auto" w:fill="FFFFFF"/>
                        </w:rPr>
                        <w:t>)</w:t>
                      </w:r>
                    </w:p>
                    <w:p w14:paraId="38965D9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B910859"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Initialize lists to store </w:t>
                      </w:r>
                      <w:r>
                        <w:rPr>
                          <w:rFonts w:ascii="Courier New" w:hAnsi="Courier New" w:cs="Courier New"/>
                          <w:color w:val="4EA72E" w:themeColor="accent6"/>
                          <w:kern w:val="0"/>
                          <w:sz w:val="20"/>
                          <w:szCs w:val="20"/>
                          <w:shd w:val="clear" w:color="auto" w:fill="FFFFFF"/>
                        </w:rPr>
                        <w:t>GEE results</w:t>
                      </w:r>
                    </w:p>
                    <w:p w14:paraId="05FA3BC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 xml:space="preserve"> &lt;- </w:t>
                      </w:r>
                      <w:proofErr w:type="gramStart"/>
                      <w:r w:rsidRPr="009F3B92">
                        <w:rPr>
                          <w:rFonts w:ascii="Courier New" w:hAnsi="Courier New" w:cs="Courier New"/>
                          <w:color w:val="000000"/>
                          <w:kern w:val="0"/>
                          <w:sz w:val="20"/>
                          <w:szCs w:val="20"/>
                          <w:shd w:val="clear" w:color="auto" w:fill="FFFFFF"/>
                        </w:rPr>
                        <w:t>list(</w:t>
                      </w:r>
                      <w:proofErr w:type="gramEnd"/>
                      <w:r w:rsidRPr="009F3B92">
                        <w:rPr>
                          <w:rFonts w:ascii="Courier New" w:hAnsi="Courier New" w:cs="Courier New"/>
                          <w:color w:val="000000"/>
                          <w:kern w:val="0"/>
                          <w:sz w:val="20"/>
                          <w:szCs w:val="20"/>
                          <w:shd w:val="clear" w:color="auto" w:fill="FFFFFF"/>
                        </w:rPr>
                        <w:t>)</w:t>
                      </w:r>
                    </w:p>
                    <w:p w14:paraId="6BD3846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C8A3D3B"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Fit GEE</w:t>
                      </w:r>
                      <w:r>
                        <w:rPr>
                          <w:rFonts w:ascii="Courier New" w:hAnsi="Courier New" w:cs="Courier New"/>
                          <w:color w:val="4EA72E" w:themeColor="accent6"/>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to each transformed imputed dataset</w:t>
                      </w:r>
                    </w:p>
                    <w:p w14:paraId="4E5BB8B4"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for (</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in 1:</w:t>
                      </w:r>
                      <w:r>
                        <w:rPr>
                          <w:rFonts w:ascii="Courier New" w:hAnsi="Courier New" w:cs="Courier New"/>
                          <w:color w:val="000000"/>
                          <w:kern w:val="0"/>
                          <w:sz w:val="20"/>
                          <w:szCs w:val="20"/>
                          <w:shd w:val="clear" w:color="auto" w:fill="FFFFFF"/>
                        </w:rPr>
                        <w:t>10</w:t>
                      </w:r>
                      <w:r w:rsidRPr="009F3B92">
                        <w:rPr>
                          <w:rFonts w:ascii="Courier New" w:hAnsi="Courier New" w:cs="Courier New"/>
                          <w:color w:val="000000"/>
                          <w:kern w:val="0"/>
                          <w:sz w:val="20"/>
                          <w:szCs w:val="20"/>
                          <w:shd w:val="clear" w:color="auto" w:fill="FFFFFF"/>
                        </w:rPr>
                        <w:t>) {</w:t>
                      </w:r>
                    </w:p>
                    <w:p w14:paraId="2FC9BB0A"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69194CD1"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&lt;- </w:t>
                      </w:r>
                      <w:proofErr w:type="spellStart"/>
                      <w:r w:rsidRPr="009F3B92">
                        <w:rPr>
                          <w:rFonts w:ascii="Courier New" w:hAnsi="Courier New" w:cs="Courier New"/>
                          <w:color w:val="000000"/>
                          <w:kern w:val="0"/>
                          <w:sz w:val="20"/>
                          <w:szCs w:val="20"/>
                          <w:shd w:val="clear" w:color="auto" w:fill="FFFFFF"/>
                        </w:rPr>
                        <w:t>imputed_data_long_list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w:t>
                      </w:r>
                    </w:p>
                    <w:p w14:paraId="0AA4D422"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706AC6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r w:rsidRPr="009F3B92">
                        <w:rPr>
                          <w:rFonts w:ascii="Courier New" w:hAnsi="Courier New" w:cs="Courier New"/>
                          <w:color w:val="4EA72E" w:themeColor="accent6"/>
                          <w:kern w:val="0"/>
                          <w:sz w:val="20"/>
                          <w:szCs w:val="20"/>
                          <w:shd w:val="clear" w:color="auto" w:fill="FFFFFF"/>
                        </w:rPr>
                        <w:t xml:space="preserve"># </w:t>
                      </w:r>
                      <w:r>
                        <w:rPr>
                          <w:rFonts w:ascii="Courier New" w:hAnsi="Courier New" w:cs="Courier New"/>
                          <w:color w:val="4EA72E" w:themeColor="accent6"/>
                          <w:kern w:val="0"/>
                          <w:sz w:val="20"/>
                          <w:szCs w:val="20"/>
                          <w:shd w:val="clear" w:color="auto" w:fill="FFFFFF"/>
                        </w:rPr>
                        <w:t xml:space="preserve">Fit GEE </w:t>
                      </w:r>
                    </w:p>
                    <w:p w14:paraId="4B4F59B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model_list</w:t>
                      </w:r>
                      <w:proofErr w:type="spellEnd"/>
                      <w:r w:rsidRPr="009F3B92">
                        <w:rPr>
                          <w:rFonts w:ascii="Courier New" w:hAnsi="Courier New" w:cs="Courier New"/>
                          <w:color w:val="000000"/>
                          <w:kern w:val="0"/>
                          <w:sz w:val="20"/>
                          <w:szCs w:val="20"/>
                          <w:shd w:val="clear" w:color="auto" w:fill="FFFFFF"/>
                        </w:rPr>
                        <w:t>[[</w:t>
                      </w:r>
                      <w:proofErr w:type="spellStart"/>
                      <w:r w:rsidRPr="009F3B92">
                        <w:rPr>
                          <w:rFonts w:ascii="Courier New" w:hAnsi="Courier New" w:cs="Courier New"/>
                          <w:color w:val="000000"/>
                          <w:kern w:val="0"/>
                          <w:sz w:val="20"/>
                          <w:szCs w:val="20"/>
                          <w:shd w:val="clear" w:color="auto" w:fill="FFFFFF"/>
                        </w:rPr>
                        <w:t>i</w:t>
                      </w:r>
                      <w:proofErr w:type="spellEnd"/>
                      <w:r w:rsidRPr="009F3B92">
                        <w:rPr>
                          <w:rFonts w:ascii="Courier New" w:hAnsi="Courier New" w:cs="Courier New"/>
                          <w:color w:val="000000"/>
                          <w:kern w:val="0"/>
                          <w:sz w:val="20"/>
                          <w:szCs w:val="20"/>
                          <w:shd w:val="clear" w:color="auto" w:fill="FFFFFF"/>
                        </w:rPr>
                        <w:t xml:space="preserve">]] &lt;- </w:t>
                      </w:r>
                      <w:proofErr w:type="spellStart"/>
                      <w:proofErr w:type="gramStart"/>
                      <w:r w:rsidRPr="009F3B92">
                        <w:rPr>
                          <w:rFonts w:ascii="Courier New" w:hAnsi="Courier New" w:cs="Courier New"/>
                          <w:color w:val="000000"/>
                          <w:kern w:val="0"/>
                          <w:sz w:val="20"/>
                          <w:szCs w:val="20"/>
                          <w:shd w:val="clear" w:color="auto" w:fill="FFFFFF"/>
                        </w:rPr>
                        <w:t>glmgee</w:t>
                      </w:r>
                      <w:proofErr w:type="spellEnd"/>
                      <w:r w:rsidRPr="009F3B92">
                        <w:rPr>
                          <w:rFonts w:ascii="Courier New" w:hAnsi="Courier New" w:cs="Courier New"/>
                          <w:color w:val="000000"/>
                          <w:kern w:val="0"/>
                          <w:sz w:val="20"/>
                          <w:szCs w:val="20"/>
                          <w:shd w:val="clear" w:color="auto" w:fill="FFFFFF"/>
                        </w:rPr>
                        <w:t>(</w:t>
                      </w:r>
                      <w:proofErr w:type="gramEnd"/>
                    </w:p>
                    <w:p w14:paraId="3E31F40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BMI ~ AGEGROUP_C6 + BKGRD1_C7NOMISS + CENTERNUM + </w:t>
                      </w:r>
                      <w:del w:id="210" w:author="Zhao, Beibo" w:date="2025-10-04T22:56:00Z">
                        <w:r w:rsidRPr="009F3B92" w:rsidDel="00932EE3">
                          <w:rPr>
                            <w:rFonts w:ascii="Courier New" w:hAnsi="Courier New" w:cs="Courier New"/>
                            <w:color w:val="000000"/>
                            <w:kern w:val="0"/>
                            <w:sz w:val="20"/>
                            <w:szCs w:val="20"/>
                            <w:shd w:val="clear" w:color="auto" w:fill="FFFFFF"/>
                          </w:rPr>
                          <w:delText>GENDERNUM</w:delText>
                        </w:r>
                      </w:del>
                      <w:ins w:id="211" w:author="Zhao, Beibo" w:date="2025-10-04T22:56:00Z">
                        <w:r>
                          <w:rPr>
                            <w:rFonts w:ascii="Courier New" w:hAnsi="Courier New" w:cs="Courier New"/>
                            <w:color w:val="000000"/>
                            <w:kern w:val="0"/>
                            <w:sz w:val="20"/>
                            <w:szCs w:val="20"/>
                            <w:shd w:val="clear" w:color="auto" w:fill="FFFFFF"/>
                          </w:rPr>
                          <w:t>SEX</w:t>
                        </w:r>
                      </w:ins>
                      <w:r w:rsidRPr="009F3B92">
                        <w:rPr>
                          <w:rFonts w:ascii="Courier New" w:hAnsi="Courier New" w:cs="Courier New"/>
                          <w:color w:val="000000"/>
                          <w:kern w:val="0"/>
                          <w:sz w:val="20"/>
                          <w:szCs w:val="20"/>
                          <w:shd w:val="clear" w:color="auto" w:fill="FFFFFF"/>
                        </w:rPr>
                        <w:t xml:space="preserve"> + US_BORN + EMPLOYED + EDUCATION_C3 + SBP5 + </w:t>
                      </w:r>
                      <w:r>
                        <w:rPr>
                          <w:rFonts w:ascii="Courier New" w:hAnsi="Courier New" w:cs="Courier New"/>
                          <w:color w:val="000000"/>
                          <w:kern w:val="0"/>
                          <w:sz w:val="20"/>
                          <w:szCs w:val="20"/>
                          <w:shd w:val="clear" w:color="auto" w:fill="FFFFFF"/>
                        </w:rPr>
                        <w:t>TIME</w:t>
                      </w:r>
                      <w:r w:rsidRPr="009F3B92">
                        <w:rPr>
                          <w:rFonts w:ascii="Courier New" w:hAnsi="Courier New" w:cs="Courier New"/>
                          <w:color w:val="000000"/>
                          <w:kern w:val="0"/>
                          <w:sz w:val="20"/>
                          <w:szCs w:val="20"/>
                          <w:shd w:val="clear" w:color="auto" w:fill="FFFFFF"/>
                        </w:rPr>
                        <w:t>,</w:t>
                      </w:r>
                    </w:p>
                    <w:p w14:paraId="1D6BD157"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data = </w:t>
                      </w:r>
                      <w:proofErr w:type="spellStart"/>
                      <w:r w:rsidRPr="009F3B92">
                        <w:rPr>
                          <w:rFonts w:ascii="Courier New" w:hAnsi="Courier New" w:cs="Courier New"/>
                          <w:color w:val="000000"/>
                          <w:kern w:val="0"/>
                          <w:sz w:val="20"/>
                          <w:szCs w:val="20"/>
                          <w:shd w:val="clear" w:color="auto" w:fill="FFFFFF"/>
                        </w:rPr>
                        <w:t>imputed_data_long_i</w:t>
                      </w:r>
                      <w:proofErr w:type="spellEnd"/>
                      <w:r w:rsidRPr="009F3B92">
                        <w:rPr>
                          <w:rFonts w:ascii="Courier New" w:hAnsi="Courier New" w:cs="Courier New"/>
                          <w:color w:val="000000"/>
                          <w:kern w:val="0"/>
                          <w:sz w:val="20"/>
                          <w:szCs w:val="20"/>
                          <w:shd w:val="clear" w:color="auto" w:fill="FFFFFF"/>
                        </w:rPr>
                        <w:t xml:space="preserve">, </w:t>
                      </w:r>
                    </w:p>
                    <w:p w14:paraId="4C4AC8CD"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id = HH_ID, </w:t>
                      </w:r>
                    </w:p>
                    <w:p w14:paraId="6C064446"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roofErr w:type="spellStart"/>
                      <w:r w:rsidRPr="009F3B92">
                        <w:rPr>
                          <w:rFonts w:ascii="Courier New" w:hAnsi="Courier New" w:cs="Courier New"/>
                          <w:color w:val="000000"/>
                          <w:kern w:val="0"/>
                          <w:sz w:val="20"/>
                          <w:szCs w:val="20"/>
                          <w:shd w:val="clear" w:color="auto" w:fill="FFFFFF"/>
                        </w:rPr>
                        <w:t>corstr</w:t>
                      </w:r>
                      <w:proofErr w:type="spellEnd"/>
                      <w:r w:rsidRPr="009F3B92">
                        <w:rPr>
                          <w:rFonts w:ascii="Courier New" w:hAnsi="Courier New" w:cs="Courier New"/>
                          <w:color w:val="000000"/>
                          <w:kern w:val="0"/>
                          <w:sz w:val="20"/>
                          <w:szCs w:val="20"/>
                          <w:shd w:val="clear" w:color="auto" w:fill="FFFFFF"/>
                        </w:rPr>
                        <w:t xml:space="preserve"> = "independence",</w:t>
                      </w:r>
                    </w:p>
                    <w:p w14:paraId="47762F8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weight = WEIGHT_FINAL_NORM_OVERALL,</w:t>
                      </w:r>
                    </w:p>
                    <w:p w14:paraId="1C0A6939"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family = </w:t>
                      </w:r>
                      <w:proofErr w:type="gramStart"/>
                      <w:r w:rsidRPr="009F3B92">
                        <w:rPr>
                          <w:rFonts w:ascii="Courier New" w:hAnsi="Courier New" w:cs="Courier New"/>
                          <w:color w:val="000000"/>
                          <w:kern w:val="0"/>
                          <w:sz w:val="20"/>
                          <w:szCs w:val="20"/>
                          <w:shd w:val="clear" w:color="auto" w:fill="FFFFFF"/>
                        </w:rPr>
                        <w:t>gaussian(</w:t>
                      </w:r>
                      <w:proofErr w:type="gramEnd"/>
                      <w:r w:rsidRPr="009F3B92">
                        <w:rPr>
                          <w:rFonts w:ascii="Courier New" w:hAnsi="Courier New" w:cs="Courier New"/>
                          <w:color w:val="000000"/>
                          <w:kern w:val="0"/>
                          <w:sz w:val="20"/>
                          <w:szCs w:val="20"/>
                          <w:shd w:val="clear" w:color="auto" w:fill="FFFFFF"/>
                        </w:rPr>
                        <w:t>link = "identity")</w:t>
                      </w:r>
                    </w:p>
                    <w:p w14:paraId="56736A00" w14:textId="77777777" w:rsidR="00906C55" w:rsidRPr="009F3B92"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 xml:space="preserve">  )</w:t>
                      </w:r>
                    </w:p>
                    <w:p w14:paraId="24B667FB" w14:textId="77777777" w:rsidR="00906C55" w:rsidRPr="005847FE"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9F3B92">
                        <w:rPr>
                          <w:rFonts w:ascii="Courier New" w:hAnsi="Courier New" w:cs="Courier New"/>
                          <w:color w:val="000000"/>
                          <w:kern w:val="0"/>
                          <w:sz w:val="20"/>
                          <w:szCs w:val="20"/>
                          <w:shd w:val="clear" w:color="auto" w:fill="FFFFFF"/>
                        </w:rPr>
                        <w:t>}</w:t>
                      </w:r>
                    </w:p>
                  </w:txbxContent>
                </v:textbox>
                <w10:anchorlock/>
              </v:shape>
            </w:pict>
          </mc:Fallback>
        </mc:AlternateContent>
      </w:r>
    </w:p>
    <w:p w14:paraId="4F78362B" w14:textId="77777777" w:rsidR="00906C55" w:rsidRDefault="00906C55" w:rsidP="00906C55">
      <w:r w:rsidRPr="00B34B77">
        <w:t xml:space="preserve">For Step 2, the </w:t>
      </w:r>
      <w:r w:rsidRPr="00B34B77">
        <w:rPr>
          <w:i/>
          <w:iCs/>
        </w:rPr>
        <w:t>complete</w:t>
      </w:r>
      <w:r w:rsidRPr="00B34B77">
        <w:t xml:space="preserve"> function combines </w:t>
      </w:r>
      <w:r>
        <w:t>all items in the list object from Step 1</w:t>
      </w:r>
      <w:r w:rsidRPr="00B34B77">
        <w:t xml:space="preserve"> into </w:t>
      </w:r>
      <w:r>
        <w:t>a single</w:t>
      </w:r>
      <w:r w:rsidRPr="00B34B77">
        <w:t xml:space="preserve"> data frame. </w:t>
      </w:r>
      <w:r>
        <w:t>T</w:t>
      </w:r>
      <w:r w:rsidRPr="00B34B77">
        <w:t xml:space="preserve">he </w:t>
      </w:r>
      <w:proofErr w:type="spellStart"/>
      <w:r w:rsidRPr="00B34B77">
        <w:rPr>
          <w:i/>
          <w:iCs/>
        </w:rPr>
        <w:t>pivot_longer</w:t>
      </w:r>
      <w:proofErr w:type="spellEnd"/>
      <w:r w:rsidRPr="00B34B77">
        <w:t xml:space="preserve"> function</w:t>
      </w:r>
      <w:r>
        <w:t xml:space="preserve"> transforms t</w:t>
      </w:r>
      <w:r w:rsidRPr="00B34B77">
        <w:t xml:space="preserve">he </w:t>
      </w:r>
      <w:r>
        <w:t>combined data</w:t>
      </w:r>
      <w:r w:rsidRPr="00B34B77">
        <w:t xml:space="preserve"> from wide to long forma</w:t>
      </w:r>
      <w:r>
        <w:t>t</w:t>
      </w:r>
      <w:r w:rsidRPr="00B34B77">
        <w:t>. This transformation creates separate rows for each visit, with variables like BMI and SBP5 now having a single column each, and a new VISIT column indicating the visit number. The time since Visit 1</w:t>
      </w:r>
      <w:r>
        <w:t xml:space="preserve"> (TIME) for Visit 1</w:t>
      </w:r>
      <w:r w:rsidRPr="00B34B77">
        <w:t xml:space="preserve"> is set to 0. </w:t>
      </w:r>
      <w:r>
        <w:t xml:space="preserve">The </w:t>
      </w:r>
      <w:r w:rsidRPr="000168EE">
        <w:rPr>
          <w:i/>
          <w:iCs/>
        </w:rPr>
        <w:t xml:space="preserve">split </w:t>
      </w:r>
      <w:r>
        <w:t xml:space="preserve">function </w:t>
      </w:r>
      <w:r w:rsidRPr="00B34B77">
        <w:t>split</w:t>
      </w:r>
      <w:r>
        <w:t xml:space="preserve">s the long-format data back into a list object </w:t>
      </w:r>
      <w:r w:rsidRPr="00B34B77">
        <w:t>based on the imputation identifier</w:t>
      </w:r>
      <w:r>
        <w:t xml:space="preserve"> </w:t>
      </w:r>
      <w:r w:rsidRPr="00276E92">
        <w:t>'</w:t>
      </w:r>
      <w:r>
        <w:t>imp</w:t>
      </w:r>
      <w:r w:rsidRPr="00276E92">
        <w:t>'</w:t>
      </w:r>
      <w:r w:rsidRPr="00B34B77">
        <w:t xml:space="preserve">. </w:t>
      </w:r>
      <w:r>
        <w:t xml:space="preserve">Within </w:t>
      </w:r>
      <w:r w:rsidRPr="00B34B77">
        <w:t xml:space="preserve">a </w:t>
      </w:r>
      <w:r w:rsidRPr="003F7202">
        <w:rPr>
          <w:i/>
          <w:iCs/>
        </w:rPr>
        <w:t>for</w:t>
      </w:r>
      <w:r w:rsidRPr="00B34B77">
        <w:t xml:space="preserve"> loop</w:t>
      </w:r>
      <w:r>
        <w:t>, t</w:t>
      </w:r>
      <w:r w:rsidRPr="00B34B77">
        <w:t xml:space="preserve">he </w:t>
      </w:r>
      <w:proofErr w:type="spellStart"/>
      <w:r w:rsidRPr="00B34B77">
        <w:rPr>
          <w:i/>
          <w:iCs/>
        </w:rPr>
        <w:t>glmgee</w:t>
      </w:r>
      <w:proofErr w:type="spellEnd"/>
      <w:r w:rsidRPr="00B34B77">
        <w:t xml:space="preserve"> function applies GEE to each of the transformed imputed datasets </w:t>
      </w:r>
      <w:r>
        <w:t xml:space="preserve">in the list </w:t>
      </w:r>
      <w:proofErr w:type="gramStart"/>
      <w:r>
        <w:t>object .</w:t>
      </w:r>
      <w:proofErr w:type="gramEnd"/>
      <w:r>
        <w:t xml:space="preserve"> The option</w:t>
      </w:r>
      <w:r w:rsidRPr="00B34B77">
        <w:t xml:space="preserve"> </w:t>
      </w:r>
      <w:r w:rsidRPr="00B34B77">
        <w:rPr>
          <w:i/>
          <w:iCs/>
        </w:rPr>
        <w:t>id = HH_ID</w:t>
      </w:r>
      <w:r w:rsidRPr="00B34B77">
        <w:t xml:space="preserve"> specifies household (HH_ID) clusters</w:t>
      </w:r>
      <w:r>
        <w:t>. The</w:t>
      </w:r>
      <w:r w:rsidRPr="00B34B77">
        <w:t xml:space="preserve"> </w:t>
      </w:r>
      <w:proofErr w:type="spellStart"/>
      <w:r w:rsidRPr="00B34B77">
        <w:rPr>
          <w:i/>
          <w:iCs/>
        </w:rPr>
        <w:t>corstr</w:t>
      </w:r>
      <w:proofErr w:type="spellEnd"/>
      <w:r w:rsidRPr="00B34B77">
        <w:rPr>
          <w:i/>
          <w:iCs/>
        </w:rPr>
        <w:t xml:space="preserve"> = independence</w:t>
      </w:r>
      <w:r w:rsidRPr="00B34B77">
        <w:t xml:space="preserve"> </w:t>
      </w:r>
      <w:r>
        <w:t xml:space="preserve">option </w:t>
      </w:r>
      <w:r w:rsidRPr="00B34B77">
        <w:t>sets the working correlation structure to independence</w:t>
      </w:r>
      <w:r>
        <w:t>. The</w:t>
      </w:r>
      <w:r w:rsidRPr="00B34B77">
        <w:t xml:space="preserve"> </w:t>
      </w:r>
      <w:r w:rsidRPr="00B34B77">
        <w:rPr>
          <w:i/>
          <w:iCs/>
        </w:rPr>
        <w:t xml:space="preserve">weight = </w:t>
      </w:r>
      <w:r w:rsidRPr="00B34B77">
        <w:rPr>
          <w:i/>
          <w:iCs/>
        </w:rPr>
        <w:lastRenderedPageBreak/>
        <w:t>WEIGHT_FINAL_NORM_OVERALL</w:t>
      </w:r>
      <w:r w:rsidRPr="00B34B77">
        <w:t xml:space="preserve"> </w:t>
      </w:r>
      <w:r>
        <w:t>option applies the Visit 1 overall</w:t>
      </w:r>
      <w:r w:rsidRPr="00B34B77">
        <w:t xml:space="preserve"> sampling weights</w:t>
      </w:r>
      <w:r>
        <w:t xml:space="preserve"> in weighted GEE. The option</w:t>
      </w:r>
      <w:r w:rsidRPr="00B34B77">
        <w:t xml:space="preserve"> </w:t>
      </w:r>
      <w:r w:rsidRPr="00B34B77">
        <w:rPr>
          <w:i/>
          <w:iCs/>
        </w:rPr>
        <w:t xml:space="preserve">family = </w:t>
      </w:r>
      <w:proofErr w:type="gramStart"/>
      <w:r w:rsidRPr="00B34B77">
        <w:rPr>
          <w:i/>
          <w:iCs/>
        </w:rPr>
        <w:t>gaussian(</w:t>
      </w:r>
      <w:proofErr w:type="gramEnd"/>
      <w:r w:rsidRPr="00B34B77">
        <w:rPr>
          <w:i/>
          <w:iCs/>
        </w:rPr>
        <w:t>link = identity)</w:t>
      </w:r>
      <w:r w:rsidRPr="00B34B77">
        <w:t xml:space="preserve"> specifies that the model assumes a Gaussian (normal) distribution for the outcome.</w:t>
      </w:r>
      <w:r>
        <w:t xml:space="preserve"> The results are stored in a list object </w:t>
      </w:r>
      <w:r w:rsidRPr="00276E92">
        <w:t>'</w:t>
      </w:r>
      <w:proofErr w:type="spellStart"/>
      <w:r w:rsidRPr="006B716D">
        <w:t>model_list</w:t>
      </w:r>
      <w:proofErr w:type="spellEnd"/>
      <w:r w:rsidRPr="00276E92">
        <w:t>'</w:t>
      </w:r>
      <w:r>
        <w:t>.</w:t>
      </w:r>
    </w:p>
    <w:p w14:paraId="51C2F825" w14:textId="77777777" w:rsidR="00906C55" w:rsidRDefault="00906C55" w:rsidP="00906C55">
      <w:r>
        <w:rPr>
          <w:noProof/>
        </w:rPr>
        <mc:AlternateContent>
          <mc:Choice Requires="wps">
            <w:drawing>
              <wp:inline distT="0" distB="0" distL="0" distR="0" wp14:anchorId="0B123598" wp14:editId="549EBCE4">
                <wp:extent cx="5897880" cy="3690487"/>
                <wp:effectExtent l="0" t="0" r="26670" b="19050"/>
                <wp:docPr id="881144541" name="Text Box 881144541"/>
                <wp:cNvGraphicFramePr/>
                <a:graphic xmlns:a="http://schemas.openxmlformats.org/drawingml/2006/main">
                  <a:graphicData uri="http://schemas.microsoft.com/office/word/2010/wordprocessingShape">
                    <wps:wsp>
                      <wps:cNvSpPr txBox="1"/>
                      <wps:spPr>
                        <a:xfrm>
                          <a:off x="0" y="0"/>
                          <a:ext cx="5897880" cy="3690487"/>
                        </a:xfrm>
                        <a:prstGeom prst="rect">
                          <a:avLst/>
                        </a:prstGeom>
                        <a:noFill/>
                        <a:ln w="6350">
                          <a:solidFill>
                            <a:prstClr val="black"/>
                          </a:solidFill>
                        </a:ln>
                      </wps:spPr>
                      <wps:txbx>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4256FE">
                              <w:rPr>
                                <w:rFonts w:ascii="Courier New" w:hAnsi="Courier New" w:cs="Courier New"/>
                                <w:color w:val="000000"/>
                                <w:kern w:val="0"/>
                                <w:sz w:val="20"/>
                                <w:szCs w:val="20"/>
                                <w:shd w:val="clear" w:color="auto" w:fill="FFFFFF"/>
                              </w:rPr>
                              <w:t>pooled_results</w:t>
                            </w:r>
                            <w:proofErr w:type="spellEnd"/>
                            <w:r w:rsidRPr="004256FE">
                              <w:rPr>
                                <w:rFonts w:ascii="Courier New" w:hAnsi="Courier New" w:cs="Courier New"/>
                                <w:color w:val="000000"/>
                                <w:kern w:val="0"/>
                                <w:sz w:val="20"/>
                                <w:szCs w:val="20"/>
                                <w:shd w:val="clear" w:color="auto" w:fill="FFFFFF"/>
                              </w:rPr>
                              <w:t xml:space="preserve"> &lt;- </w:t>
                            </w:r>
                            <w:proofErr w:type="spellStart"/>
                            <w:proofErr w:type="gramStart"/>
                            <w:r w:rsidRPr="004256FE">
                              <w:rPr>
                                <w:rFonts w:ascii="Courier New" w:hAnsi="Courier New" w:cs="Courier New"/>
                                <w:color w:val="000000"/>
                                <w:kern w:val="0"/>
                                <w:sz w:val="20"/>
                                <w:szCs w:val="20"/>
                                <w:shd w:val="clear" w:color="auto" w:fill="FFFFFF"/>
                              </w:rPr>
                              <w:t>mitml</w:t>
                            </w:r>
                            <w:proofErr w:type="spellEnd"/>
                            <w:r w:rsidRPr="004256FE">
                              <w:rPr>
                                <w:rFonts w:ascii="Courier New" w:hAnsi="Courier New" w:cs="Courier New"/>
                                <w:color w:val="000000"/>
                                <w:kern w:val="0"/>
                                <w:sz w:val="20"/>
                                <w:szCs w:val="20"/>
                                <w:shd w:val="clear" w:color="auto" w:fill="FFFFFF"/>
                              </w:rPr>
                              <w:t>::</w:t>
                            </w:r>
                            <w:proofErr w:type="spellStart"/>
                            <w:proofErr w:type="gramEnd"/>
                            <w:r w:rsidRPr="004256FE">
                              <w:rPr>
                                <w:rFonts w:ascii="Courier New" w:hAnsi="Courier New" w:cs="Courier New"/>
                                <w:color w:val="000000"/>
                                <w:kern w:val="0"/>
                                <w:sz w:val="20"/>
                                <w:szCs w:val="20"/>
                                <w:shd w:val="clear" w:color="auto" w:fill="FFFFFF"/>
                              </w:rPr>
                              <w:t>testEstimates</w:t>
                            </w:r>
                            <w:proofErr w:type="spellEnd"/>
                            <w:r w:rsidRPr="004256FE">
                              <w:rPr>
                                <w:rFonts w:ascii="Courier New" w:hAnsi="Courier New" w:cs="Courier New"/>
                                <w:color w:val="000000"/>
                                <w:kern w:val="0"/>
                                <w:sz w:val="20"/>
                                <w:szCs w:val="20"/>
                                <w:shd w:val="clear" w:color="auto" w:fill="FFFFFF"/>
                              </w:rPr>
                              <w:t>(</w:t>
                            </w:r>
                            <w:proofErr w:type="spellStart"/>
                            <w:r w:rsidRPr="004256FE">
                              <w:rPr>
                                <w:rFonts w:ascii="Courier New" w:hAnsi="Courier New" w:cs="Courier New"/>
                                <w:color w:val="000000"/>
                                <w:kern w:val="0"/>
                                <w:sz w:val="20"/>
                                <w:szCs w:val="20"/>
                                <w:shd w:val="clear" w:color="auto" w:fill="FFFFFF"/>
                              </w:rPr>
                              <w:t>model_list</w:t>
                            </w:r>
                            <w:proofErr w:type="spellEnd"/>
                            <w:r w:rsidRPr="004256FE">
                              <w:rPr>
                                <w:rFonts w:ascii="Courier New" w:hAnsi="Courier New" w:cs="Courier New"/>
                                <w:color w:val="000000"/>
                                <w:kern w:val="0"/>
                                <w:sz w:val="20"/>
                                <w:szCs w:val="20"/>
                                <w:shd w:val="clear" w:color="auto" w:fill="FFFFFF"/>
                              </w:rPr>
                              <w: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r w:rsidRPr="00AA0B79">
                              <w:rPr>
                                <w:rFonts w:ascii="Courier New" w:hAnsi="Courier New" w:cs="Courier New"/>
                                <w:color w:val="000000"/>
                                <w:kern w:val="0"/>
                                <w:sz w:val="20"/>
                                <w:szCs w:val="20"/>
                                <w:shd w:val="clear" w:color="auto" w:fill="FFFFFF"/>
                              </w:rPr>
                              <w:t xml:space="preserve"> &lt;- </w:t>
                            </w:r>
                            <w:proofErr w:type="spellStart"/>
                            <w:proofErr w:type="gramStart"/>
                            <w:r w:rsidRPr="00AA0B79">
                              <w:rPr>
                                <w:rFonts w:ascii="Courier New" w:hAnsi="Courier New" w:cs="Courier New"/>
                                <w:color w:val="000000"/>
                                <w:kern w:val="0"/>
                                <w:sz w:val="20"/>
                                <w:szCs w:val="20"/>
                                <w:shd w:val="clear" w:color="auto" w:fill="FFFFFF"/>
                              </w:rPr>
                              <w:t>data.frame</w:t>
                            </w:r>
                            <w:proofErr w:type="spellEnd"/>
                            <w:proofErr w:type="gramEnd"/>
                            <w:r w:rsidRPr="00AA0B79">
                              <w:rPr>
                                <w:rFonts w:ascii="Courier New" w:hAnsi="Courier New" w:cs="Courier New"/>
                                <w:color w:val="000000"/>
                                <w:kern w:val="0"/>
                                <w:sz w:val="20"/>
                                <w:szCs w:val="20"/>
                                <w:shd w:val="clear" w:color="auto" w:fill="FFFFFF"/>
                              </w:rPr>
                              <w:t>(</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w:t>
                            </w:r>
                            <w:proofErr w:type="spellStart"/>
                            <w:r w:rsidRPr="00AA0B79">
                              <w:rPr>
                                <w:rFonts w:ascii="Courier New" w:hAnsi="Courier New" w:cs="Courier New"/>
                                <w:color w:val="000000"/>
                                <w:kern w:val="0"/>
                                <w:sz w:val="20"/>
                                <w:szCs w:val="20"/>
                                <w:shd w:val="clear" w:color="auto" w:fill="FFFFFF"/>
                              </w:rPr>
                              <w:t>rownames</w:t>
                            </w:r>
                            <w:proofErr w:type="spellEnd"/>
                            <w:r w:rsidRPr="00AA0B79">
                              <w:rPr>
                                <w:rFonts w:ascii="Courier New" w:hAnsi="Courier New" w:cs="Courier New"/>
                                <w:color w:val="000000"/>
                                <w:kern w:val="0"/>
                                <w:sz w:val="20"/>
                                <w:szCs w:val="20"/>
                                <w:shd w:val="clear" w:color="auto" w:fill="FFFFFF"/>
                              </w:rPr>
                              <w:t>(</w:t>
                            </w:r>
                            <w:proofErr w:type="spellStart"/>
                            <w:r w:rsidRPr="00AA0B79">
                              <w:rPr>
                                <w:rFonts w:ascii="Courier New" w:hAnsi="Courier New" w:cs="Courier New"/>
                                <w:color w:val="000000"/>
                                <w:kern w:val="0"/>
                                <w:sz w:val="20"/>
                                <w:szCs w:val="20"/>
                                <w:shd w:val="clear" w:color="auto" w:fill="FFFFFF"/>
                              </w:rPr>
                              <w:t>model_list</w:t>
                            </w:r>
                            <w:proofErr w:type="spellEnd"/>
                            <w:r w:rsidRPr="00AA0B79">
                              <w:rPr>
                                <w:rFonts w:ascii="Courier New" w:hAnsi="Courier New" w:cs="Courier New"/>
                                <w:color w:val="000000"/>
                                <w:kern w:val="0"/>
                                <w:sz w:val="20"/>
                                <w:szCs w:val="20"/>
                                <w:shd w:val="clear" w:color="auto" w:fill="FFFFFF"/>
                              </w:rPr>
                              <w:t>[[1</w:t>
                            </w:r>
                            <w:proofErr w:type="gramStart"/>
                            <w:r w:rsidRPr="00AA0B79">
                              <w:rPr>
                                <w:rFonts w:ascii="Courier New" w:hAnsi="Courier New" w:cs="Courier New"/>
                                <w:color w:val="000000"/>
                                <w:kern w:val="0"/>
                                <w:sz w:val="20"/>
                                <w:szCs w:val="20"/>
                                <w:shd w:val="clear" w:color="auto" w:fill="FFFFFF"/>
                              </w:rPr>
                              <w:t>]]$</w:t>
                            </w:r>
                            <w:proofErr w:type="gramEnd"/>
                            <w:r w:rsidRPr="00AA0B79">
                              <w:rPr>
                                <w:rFonts w:ascii="Courier New" w:hAnsi="Courier New" w:cs="Courier New"/>
                                <w:color w:val="000000"/>
                                <w:kern w:val="0"/>
                                <w:sz w:val="20"/>
                                <w:szCs w:val="20"/>
                                <w:shd w:val="clear" w:color="auto" w:fill="FFFFFF"/>
                              </w:rPr>
                              <w:t>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123598" id="Text Box 881144541" o:spid="_x0000_s1045" type="#_x0000_t202" style="width:464.4pt;height:2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" filled="f" strokeweight=".5pt">
                <v:textbox style="mso-fit-shape-to-text:t">
                  <w:txbxContent>
                    <w:p w14:paraId="04BFC3D5" w14:textId="77777777" w:rsidR="00906C55" w:rsidRPr="009F3B92"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9F3B92">
                        <w:rPr>
                          <w:rFonts w:ascii="Courier New" w:hAnsi="Courier New" w:cs="Courier New"/>
                          <w:color w:val="4EA72E" w:themeColor="accent6"/>
                          <w:kern w:val="0"/>
                          <w:sz w:val="20"/>
                          <w:szCs w:val="20"/>
                          <w:shd w:val="clear" w:color="auto" w:fill="FFFFFF"/>
                        </w:rPr>
                        <w:t xml:space="preserve">## Step </w:t>
                      </w:r>
                      <w:r>
                        <w:rPr>
                          <w:rFonts w:ascii="Courier New" w:hAnsi="Courier New" w:cs="Courier New"/>
                          <w:color w:val="4EA72E" w:themeColor="accent6"/>
                          <w:kern w:val="0"/>
                          <w:sz w:val="20"/>
                          <w:szCs w:val="20"/>
                          <w:shd w:val="clear" w:color="auto" w:fill="FFFFFF"/>
                        </w:rPr>
                        <w:t xml:space="preserve">3 </w:t>
                      </w:r>
                      <w:r w:rsidRPr="009F3B92">
                        <w:rPr>
                          <w:rFonts w:ascii="Courier New" w:hAnsi="Courier New" w:cs="Courier New"/>
                          <w:color w:val="4EA72E" w:themeColor="accent6"/>
                          <w:kern w:val="0"/>
                          <w:sz w:val="20"/>
                          <w:szCs w:val="20"/>
                          <w:shd w:val="clear" w:color="auto" w:fill="FFFFFF"/>
                        </w:rPr>
                        <w:t>##</w:t>
                      </w:r>
                    </w:p>
                    <w:p w14:paraId="4BC865F8" w14:textId="77777777" w:rsidR="00906C55"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sidRPr="004256FE">
                        <w:rPr>
                          <w:rFonts w:ascii="Courier New" w:hAnsi="Courier New" w:cs="Courier New"/>
                          <w:color w:val="000000"/>
                          <w:kern w:val="0"/>
                          <w:sz w:val="20"/>
                          <w:szCs w:val="20"/>
                          <w:shd w:val="clear" w:color="auto" w:fill="FFFFFF"/>
                        </w:rPr>
                        <w:t>pooled_results</w:t>
                      </w:r>
                      <w:proofErr w:type="spellEnd"/>
                      <w:r w:rsidRPr="004256FE">
                        <w:rPr>
                          <w:rFonts w:ascii="Courier New" w:hAnsi="Courier New" w:cs="Courier New"/>
                          <w:color w:val="000000"/>
                          <w:kern w:val="0"/>
                          <w:sz w:val="20"/>
                          <w:szCs w:val="20"/>
                          <w:shd w:val="clear" w:color="auto" w:fill="FFFFFF"/>
                        </w:rPr>
                        <w:t xml:space="preserve"> &lt;- </w:t>
                      </w:r>
                      <w:proofErr w:type="spellStart"/>
                      <w:proofErr w:type="gramStart"/>
                      <w:r w:rsidRPr="004256FE">
                        <w:rPr>
                          <w:rFonts w:ascii="Courier New" w:hAnsi="Courier New" w:cs="Courier New"/>
                          <w:color w:val="000000"/>
                          <w:kern w:val="0"/>
                          <w:sz w:val="20"/>
                          <w:szCs w:val="20"/>
                          <w:shd w:val="clear" w:color="auto" w:fill="FFFFFF"/>
                        </w:rPr>
                        <w:t>mitml</w:t>
                      </w:r>
                      <w:proofErr w:type="spellEnd"/>
                      <w:r w:rsidRPr="004256FE">
                        <w:rPr>
                          <w:rFonts w:ascii="Courier New" w:hAnsi="Courier New" w:cs="Courier New"/>
                          <w:color w:val="000000"/>
                          <w:kern w:val="0"/>
                          <w:sz w:val="20"/>
                          <w:szCs w:val="20"/>
                          <w:shd w:val="clear" w:color="auto" w:fill="FFFFFF"/>
                        </w:rPr>
                        <w:t>::</w:t>
                      </w:r>
                      <w:proofErr w:type="spellStart"/>
                      <w:proofErr w:type="gramEnd"/>
                      <w:r w:rsidRPr="004256FE">
                        <w:rPr>
                          <w:rFonts w:ascii="Courier New" w:hAnsi="Courier New" w:cs="Courier New"/>
                          <w:color w:val="000000"/>
                          <w:kern w:val="0"/>
                          <w:sz w:val="20"/>
                          <w:szCs w:val="20"/>
                          <w:shd w:val="clear" w:color="auto" w:fill="FFFFFF"/>
                        </w:rPr>
                        <w:t>testEstimates</w:t>
                      </w:r>
                      <w:proofErr w:type="spellEnd"/>
                      <w:r w:rsidRPr="004256FE">
                        <w:rPr>
                          <w:rFonts w:ascii="Courier New" w:hAnsi="Courier New" w:cs="Courier New"/>
                          <w:color w:val="000000"/>
                          <w:kern w:val="0"/>
                          <w:sz w:val="20"/>
                          <w:szCs w:val="20"/>
                          <w:shd w:val="clear" w:color="auto" w:fill="FFFFFF"/>
                        </w:rPr>
                        <w:t>(</w:t>
                      </w:r>
                      <w:proofErr w:type="spellStart"/>
                      <w:r w:rsidRPr="004256FE">
                        <w:rPr>
                          <w:rFonts w:ascii="Courier New" w:hAnsi="Courier New" w:cs="Courier New"/>
                          <w:color w:val="000000"/>
                          <w:kern w:val="0"/>
                          <w:sz w:val="20"/>
                          <w:szCs w:val="20"/>
                          <w:shd w:val="clear" w:color="auto" w:fill="FFFFFF"/>
                        </w:rPr>
                        <w:t>model_list</w:t>
                      </w:r>
                      <w:proofErr w:type="spellEnd"/>
                      <w:r w:rsidRPr="004256FE">
                        <w:rPr>
                          <w:rFonts w:ascii="Courier New" w:hAnsi="Courier New" w:cs="Courier New"/>
                          <w:color w:val="000000"/>
                          <w:kern w:val="0"/>
                          <w:sz w:val="20"/>
                          <w:szCs w:val="20"/>
                          <w:shd w:val="clear" w:color="auto" w:fill="FFFFFF"/>
                        </w:rPr>
                        <w:t>, fun = summary)</w:t>
                      </w:r>
                    </w:p>
                    <w:p w14:paraId="61FCBFA5" w14:textId="77777777" w:rsidR="00906C55"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p>
                    <w:p w14:paraId="38511401" w14:textId="77777777" w:rsidR="00906C55" w:rsidRPr="00CE6D81" w:rsidRDefault="00906C55" w:rsidP="00906C55">
                      <w:pPr>
                        <w:autoSpaceDE w:val="0"/>
                        <w:autoSpaceDN w:val="0"/>
                        <w:adjustRightInd w:val="0"/>
                        <w:spacing w:after="0" w:line="240" w:lineRule="auto"/>
                        <w:rPr>
                          <w:rFonts w:ascii="Courier New" w:hAnsi="Courier New" w:cs="Courier New"/>
                          <w:color w:val="4EA72E" w:themeColor="accent6"/>
                          <w:kern w:val="0"/>
                          <w:sz w:val="20"/>
                          <w:szCs w:val="20"/>
                          <w:shd w:val="clear" w:color="auto" w:fill="FFFFFF"/>
                        </w:rPr>
                      </w:pPr>
                      <w:r w:rsidRPr="00CE6D81">
                        <w:rPr>
                          <w:rFonts w:ascii="Courier New" w:hAnsi="Courier New" w:cs="Courier New"/>
                          <w:color w:val="4EA72E" w:themeColor="accent6"/>
                          <w:kern w:val="0"/>
                          <w:sz w:val="20"/>
                          <w:szCs w:val="20"/>
                          <w:shd w:val="clear" w:color="auto" w:fill="FFFFFF"/>
                        </w:rPr>
                        <w:t># Create a data frame of coefficients</w:t>
                      </w:r>
                    </w:p>
                    <w:p w14:paraId="197935E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r w:rsidRPr="00AA0B79">
                        <w:rPr>
                          <w:rFonts w:ascii="Courier New" w:hAnsi="Courier New" w:cs="Courier New"/>
                          <w:color w:val="000000"/>
                          <w:kern w:val="0"/>
                          <w:sz w:val="20"/>
                          <w:szCs w:val="20"/>
                          <w:shd w:val="clear" w:color="auto" w:fill="FFFFFF"/>
                        </w:rPr>
                        <w:t xml:space="preserve"> &lt;- </w:t>
                      </w:r>
                      <w:proofErr w:type="spellStart"/>
                      <w:proofErr w:type="gramStart"/>
                      <w:r w:rsidRPr="00AA0B79">
                        <w:rPr>
                          <w:rFonts w:ascii="Courier New" w:hAnsi="Courier New" w:cs="Courier New"/>
                          <w:color w:val="000000"/>
                          <w:kern w:val="0"/>
                          <w:sz w:val="20"/>
                          <w:szCs w:val="20"/>
                          <w:shd w:val="clear" w:color="auto" w:fill="FFFFFF"/>
                        </w:rPr>
                        <w:t>data.frame</w:t>
                      </w:r>
                      <w:proofErr w:type="spellEnd"/>
                      <w:proofErr w:type="gramEnd"/>
                      <w:r w:rsidRPr="00AA0B79">
                        <w:rPr>
                          <w:rFonts w:ascii="Courier New" w:hAnsi="Courier New" w:cs="Courier New"/>
                          <w:color w:val="000000"/>
                          <w:kern w:val="0"/>
                          <w:sz w:val="20"/>
                          <w:szCs w:val="20"/>
                          <w:shd w:val="clear" w:color="auto" w:fill="FFFFFF"/>
                        </w:rPr>
                        <w:t>(</w:t>
                      </w:r>
                    </w:p>
                    <w:p w14:paraId="5A15494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name = </w:t>
                      </w:r>
                      <w:proofErr w:type="spellStart"/>
                      <w:r w:rsidRPr="00AA0B79">
                        <w:rPr>
                          <w:rFonts w:ascii="Courier New" w:hAnsi="Courier New" w:cs="Courier New"/>
                          <w:color w:val="000000"/>
                          <w:kern w:val="0"/>
                          <w:sz w:val="20"/>
                          <w:szCs w:val="20"/>
                          <w:shd w:val="clear" w:color="auto" w:fill="FFFFFF"/>
                        </w:rPr>
                        <w:t>rownames</w:t>
                      </w:r>
                      <w:proofErr w:type="spellEnd"/>
                      <w:r w:rsidRPr="00AA0B79">
                        <w:rPr>
                          <w:rFonts w:ascii="Courier New" w:hAnsi="Courier New" w:cs="Courier New"/>
                          <w:color w:val="000000"/>
                          <w:kern w:val="0"/>
                          <w:sz w:val="20"/>
                          <w:szCs w:val="20"/>
                          <w:shd w:val="clear" w:color="auto" w:fill="FFFFFF"/>
                        </w:rPr>
                        <w:t>(</w:t>
                      </w:r>
                      <w:proofErr w:type="spellStart"/>
                      <w:r w:rsidRPr="00AA0B79">
                        <w:rPr>
                          <w:rFonts w:ascii="Courier New" w:hAnsi="Courier New" w:cs="Courier New"/>
                          <w:color w:val="000000"/>
                          <w:kern w:val="0"/>
                          <w:sz w:val="20"/>
                          <w:szCs w:val="20"/>
                          <w:shd w:val="clear" w:color="auto" w:fill="FFFFFF"/>
                        </w:rPr>
                        <w:t>model_list</w:t>
                      </w:r>
                      <w:proofErr w:type="spellEnd"/>
                      <w:r w:rsidRPr="00AA0B79">
                        <w:rPr>
                          <w:rFonts w:ascii="Courier New" w:hAnsi="Courier New" w:cs="Courier New"/>
                          <w:color w:val="000000"/>
                          <w:kern w:val="0"/>
                          <w:sz w:val="20"/>
                          <w:szCs w:val="20"/>
                          <w:shd w:val="clear" w:color="auto" w:fill="FFFFFF"/>
                        </w:rPr>
                        <w:t>[[1</w:t>
                      </w:r>
                      <w:proofErr w:type="gramStart"/>
                      <w:r w:rsidRPr="00AA0B79">
                        <w:rPr>
                          <w:rFonts w:ascii="Courier New" w:hAnsi="Courier New" w:cs="Courier New"/>
                          <w:color w:val="000000"/>
                          <w:kern w:val="0"/>
                          <w:sz w:val="20"/>
                          <w:szCs w:val="20"/>
                          <w:shd w:val="clear" w:color="auto" w:fill="FFFFFF"/>
                        </w:rPr>
                        <w:t>]]$</w:t>
                      </w:r>
                      <w:proofErr w:type="gramEnd"/>
                      <w:r w:rsidRPr="00AA0B79">
                        <w:rPr>
                          <w:rFonts w:ascii="Courier New" w:hAnsi="Courier New" w:cs="Courier New"/>
                          <w:color w:val="000000"/>
                          <w:kern w:val="0"/>
                          <w:sz w:val="20"/>
                          <w:szCs w:val="20"/>
                          <w:shd w:val="clear" w:color="auto" w:fill="FFFFFF"/>
                        </w:rPr>
                        <w:t>coefficients),</w:t>
                      </w:r>
                    </w:p>
                    <w:p w14:paraId="7DA87C95"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round(pooled_results$estimates,4)</w:t>
                      </w:r>
                    </w:p>
                    <w:p w14:paraId="43C059E3"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
                    <w:p w14:paraId="454539BF" w14:textId="77777777" w:rsidR="00906C55" w:rsidRPr="00AA0B79" w:rsidRDefault="00906C55" w:rsidP="00906C55">
                      <w:pPr>
                        <w:autoSpaceDE w:val="0"/>
                        <w:autoSpaceDN w:val="0"/>
                        <w:adjustRightInd w:val="0"/>
                        <w:spacing w:after="0" w:line="240" w:lineRule="auto"/>
                        <w:rPr>
                          <w:rFonts w:ascii="Courier New" w:hAnsi="Courier New" w:cs="Courier New"/>
                          <w:color w:val="000000"/>
                          <w:kern w:val="0"/>
                          <w:sz w:val="20"/>
                          <w:szCs w:val="20"/>
                          <w:shd w:val="clear" w:color="auto" w:fill="FFFFFF"/>
                        </w:rPr>
                      </w:pPr>
                      <w:r w:rsidRPr="00AA0B79">
                        <w:rPr>
                          <w:rFonts w:ascii="Courier New" w:hAnsi="Courier New" w:cs="Courier New"/>
                          <w:color w:val="000000"/>
                          <w:kern w:val="0"/>
                          <w:sz w:val="20"/>
                          <w:szCs w:val="20"/>
                          <w:shd w:val="clear" w:color="auto" w:fill="FFFFFF"/>
                        </w:rPr>
                        <w:t xml:space="preserve"> </w:t>
                      </w:r>
                      <w:proofErr w:type="spellStart"/>
                      <w:r w:rsidRPr="00AA0B79">
                        <w:rPr>
                          <w:rFonts w:ascii="Courier New" w:hAnsi="Courier New" w:cs="Courier New"/>
                          <w:color w:val="000000"/>
                          <w:kern w:val="0"/>
                          <w:sz w:val="20"/>
                          <w:szCs w:val="20"/>
                          <w:shd w:val="clear" w:color="auto" w:fill="FFFFFF"/>
                        </w:rPr>
                        <w:t>coefficients_df</w:t>
                      </w:r>
                      <w:proofErr w:type="spellEnd"/>
                    </w:p>
                  </w:txbxContent>
                </v:textbox>
                <w10:anchorlock/>
              </v:shape>
            </w:pict>
          </mc:Fallback>
        </mc:AlternateContent>
      </w:r>
    </w:p>
    <w:p w14:paraId="3FB68C31" w14:textId="77777777" w:rsidR="00906C55" w:rsidRDefault="00906C55" w:rsidP="00906C55">
      <w:pPr>
        <w:rPr>
          <w:rFonts w:eastAsia="Times New Roman" w:cs="Times New Roman"/>
          <w:kern w:val="0"/>
          <w:szCs w:val="24"/>
          <w14:ligatures w14:val="none"/>
        </w:rPr>
      </w:pPr>
      <w:r>
        <w:t xml:space="preserve">For Step 3, </w:t>
      </w:r>
      <w:r w:rsidRPr="00DB7FA6">
        <w:t xml:space="preserve">the </w:t>
      </w:r>
      <w:proofErr w:type="spellStart"/>
      <w:r w:rsidRPr="00DB7FA6">
        <w:rPr>
          <w:i/>
          <w:iCs/>
        </w:rPr>
        <w:t>testEstimates</w:t>
      </w:r>
      <w:proofErr w:type="spellEnd"/>
      <w:r w:rsidRPr="00DB7FA6">
        <w:t xml:space="preserve"> function from the </w:t>
      </w:r>
      <w:proofErr w:type="spellStart"/>
      <w:r w:rsidRPr="00DB7FA6">
        <w:rPr>
          <w:i/>
          <w:iCs/>
        </w:rPr>
        <w:t>mitml</w:t>
      </w:r>
      <w:proofErr w:type="spellEnd"/>
      <w:r w:rsidRPr="00DB7FA6">
        <w:t xml:space="preserve"> package pool</w:t>
      </w:r>
      <w:r>
        <w:t>s</w:t>
      </w:r>
      <w:r w:rsidRPr="00DB7FA6">
        <w:t xml:space="preserve"> the results </w:t>
      </w:r>
      <w:r>
        <w:t>with</w:t>
      </w:r>
      <w:r w:rsidRPr="00DB7FA6">
        <w:t xml:space="preserve"> Rubin's rules</w:t>
      </w:r>
      <w:r>
        <w:t xml:space="preserve">. </w:t>
      </w:r>
      <w:r w:rsidRPr="00C25106">
        <w:t xml:space="preserve">To include variable names in the output, which are not provided </w:t>
      </w:r>
      <w:r>
        <w:t xml:space="preserve">from the </w:t>
      </w:r>
      <w:proofErr w:type="spellStart"/>
      <w:r w:rsidRPr="00DB7FA6">
        <w:rPr>
          <w:i/>
          <w:iCs/>
        </w:rPr>
        <w:t>testEstimates</w:t>
      </w:r>
      <w:proofErr w:type="spellEnd"/>
      <w:r w:rsidRPr="00DB7FA6">
        <w:t xml:space="preserve"> function</w:t>
      </w:r>
      <w:r w:rsidRPr="00C25106">
        <w:t>, a data frame</w:t>
      </w:r>
      <w:r>
        <w:t xml:space="preserve"> </w:t>
      </w:r>
      <w:r w:rsidRPr="00276E92">
        <w:t>'</w:t>
      </w:r>
      <w:proofErr w:type="spellStart"/>
      <w:r w:rsidRPr="008E1C6D">
        <w:t>coefficients_df</w:t>
      </w:r>
      <w:proofErr w:type="spellEnd"/>
      <w:r w:rsidRPr="00276E92">
        <w:t>'</w:t>
      </w:r>
      <w:r>
        <w:t xml:space="preserve"> </w:t>
      </w:r>
      <w:r w:rsidRPr="00C25106">
        <w:t>is created.</w:t>
      </w:r>
      <w:r>
        <w:t xml:space="preserve"> </w:t>
      </w:r>
      <w:r w:rsidRPr="00D747DE">
        <w:t>This data frame combines the variable names extracted from the '</w:t>
      </w:r>
      <w:proofErr w:type="spellStart"/>
      <w:r w:rsidRPr="00D747DE">
        <w:t>model_list</w:t>
      </w:r>
      <w:proofErr w:type="spellEnd"/>
      <w:r w:rsidRPr="00D747DE">
        <w:t>' object</w:t>
      </w:r>
      <w:r>
        <w:t xml:space="preserve"> </w:t>
      </w:r>
      <w:r w:rsidRPr="002D2358">
        <w:t>(from the coefficient</w:t>
      </w:r>
      <w:r>
        <w:t>s in GEE fitting</w:t>
      </w:r>
      <w:r w:rsidRPr="002D2358">
        <w:t>) with the rounded pooled estimates</w:t>
      </w:r>
      <w:r>
        <w:t xml:space="preserve"> (4 decimal places), </w:t>
      </w:r>
      <w:r w:rsidRPr="003B67C8">
        <w:t>providing a more interpretable summary of the</w:t>
      </w:r>
      <w:r>
        <w:t xml:space="preserve"> </w:t>
      </w:r>
      <w:r w:rsidRPr="003B67C8">
        <w:t>results.</w:t>
      </w:r>
    </w:p>
    <w:p w14:paraId="592D0B17" w14:textId="41AD95A0" w:rsidR="00906C55" w:rsidRDefault="00906C55" w:rsidP="00906C55">
      <w:pPr>
        <w:rPr>
          <w:rFonts w:cs="Times New Roman"/>
        </w:rPr>
      </w:pPr>
      <w:r>
        <w:t xml:space="preserve">Parameter estimates (formatted to include variable names) accounting for household clusters are displayed in </w:t>
      </w:r>
      <w:r w:rsidRPr="00B06CEC">
        <w:rPr>
          <w:b/>
          <w:bCs/>
        </w:rPr>
        <w:fldChar w:fldCharType="begin"/>
      </w:r>
      <w:r w:rsidRPr="00B06CEC">
        <w:rPr>
          <w:b/>
          <w:bCs/>
        </w:rPr>
        <w:instrText xml:space="preserve"> REF _Ref170310724 \h </w:instrText>
      </w:r>
      <w:r>
        <w:rPr>
          <w:b/>
          <w:bCs/>
        </w:rPr>
        <w:instrText xml:space="preserve"> \* MERGEFORMAT </w:instrText>
      </w:r>
      <w:r w:rsidRPr="00B06CEC">
        <w:rPr>
          <w:b/>
          <w:bCs/>
        </w:rPr>
      </w:r>
      <w:r w:rsidRPr="00B06CEC">
        <w:rPr>
          <w:b/>
          <w:bCs/>
        </w:rPr>
        <w:fldChar w:fldCharType="separate"/>
      </w:r>
      <w:r w:rsidRPr="00906C55">
        <w:rPr>
          <w:b/>
          <w:bCs/>
        </w:rPr>
        <w:t xml:space="preserve">Output </w:t>
      </w:r>
      <w:r w:rsidRPr="00906C55">
        <w:rPr>
          <w:b/>
          <w:bCs/>
          <w:noProof/>
        </w:rPr>
        <w:t>4.4</w:t>
      </w:r>
      <w:r w:rsidRPr="00906C55">
        <w:rPr>
          <w:b/>
          <w:bCs/>
          <w:noProof/>
        </w:rPr>
        <w:noBreakHyphen/>
        <w:t>6</w:t>
      </w:r>
      <w:r w:rsidRPr="00B06CEC">
        <w:rPr>
          <w:b/>
          <w:bCs/>
        </w:rPr>
        <w:fldChar w:fldCharType="end"/>
      </w:r>
      <w:r>
        <w:t xml:space="preserve">; </w:t>
      </w:r>
    </w:p>
    <w:p w14:paraId="300F62A6" w14:textId="77777777" w:rsidR="00906C55" w:rsidRDefault="00906C55" w:rsidP="00906C55">
      <w:pPr>
        <w:rPr>
          <w:rFonts w:cs="Times New Roman"/>
        </w:rPr>
      </w:pPr>
      <w:r>
        <w:rPr>
          <w:rFonts w:cs="Times New Roman"/>
        </w:rPr>
        <w:br w:type="page"/>
      </w:r>
    </w:p>
    <w:p w14:paraId="5948465B" w14:textId="69A14572" w:rsidR="00906C55" w:rsidRDefault="00906C55" w:rsidP="00906C55">
      <w:pPr>
        <w:pStyle w:val="Caption"/>
        <w:rPr>
          <w:rFonts w:cs="Times New Roman"/>
        </w:rPr>
      </w:pPr>
      <w:bookmarkStart w:id="212" w:name="_Ref170310724"/>
      <w:r>
        <w:lastRenderedPageBreak/>
        <w:t xml:space="preserve">Output </w:t>
      </w:r>
      <w:r w:rsidR="00DF5358">
        <w:fldChar w:fldCharType="begin"/>
      </w:r>
      <w:r w:rsidR="00DF5358">
        <w:instrText xml:space="preserve"> STYLEREF 2 \s </w:instrText>
      </w:r>
      <w:r w:rsidR="00DF5358">
        <w:fldChar w:fldCharType="separate"/>
      </w:r>
      <w:r>
        <w:rPr>
          <w:noProof/>
        </w:rPr>
        <w:t>4.4</w:t>
      </w:r>
      <w:r w:rsidR="00DF5358">
        <w:rPr>
          <w:noProof/>
        </w:rPr>
        <w:fldChar w:fldCharType="end"/>
      </w:r>
      <w:r>
        <w:noBreakHyphen/>
      </w:r>
      <w:r w:rsidR="00DF5358">
        <w:fldChar w:fldCharType="begin"/>
      </w:r>
      <w:r w:rsidR="00DF5358">
        <w:instrText xml:space="preserve"> SEQ Output \* ARABIC \s 2 </w:instrText>
      </w:r>
      <w:r w:rsidR="00DF5358">
        <w:fldChar w:fldCharType="separate"/>
      </w:r>
      <w:r>
        <w:rPr>
          <w:noProof/>
        </w:rPr>
        <w:t>6</w:t>
      </w:r>
      <w:r w:rsidR="00DF5358">
        <w:rPr>
          <w:noProof/>
        </w:rPr>
        <w:fldChar w:fldCharType="end"/>
      </w:r>
      <w:bookmarkEnd w:id="212"/>
      <w:r>
        <w:t xml:space="preserve">: R, </w:t>
      </w:r>
      <w:r w:rsidRPr="0002761A">
        <w:t xml:space="preserve">Parameter Estimates from </w:t>
      </w:r>
      <w:r>
        <w:t xml:space="preserve">GEE (household clusters) with </w:t>
      </w:r>
      <w:r w:rsidRPr="005B0B6D">
        <w:t>MI</w:t>
      </w:r>
    </w:p>
    <w:p w14:paraId="44BFF8E9" w14:textId="77777777" w:rsidR="00906C55" w:rsidRDefault="00906C55" w:rsidP="00906C55">
      <w:pPr>
        <w:jc w:val="center"/>
        <w:rPr>
          <w:noProof/>
        </w:rPr>
      </w:pPr>
      <w:r>
        <w:rPr>
          <w:noProof/>
        </w:rPr>
        <w:drawing>
          <wp:inline distT="0" distB="0" distL="0" distR="0" wp14:anchorId="68C16B44" wp14:editId="5F3CF3E1">
            <wp:extent cx="5229225" cy="4105275"/>
            <wp:effectExtent l="0" t="0" r="9525" b="9525"/>
            <wp:docPr id="13037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2060" name="Picture 1" descr="A screenshot of a computer&#10;&#10;Description automatically generated"/>
                    <pic:cNvPicPr/>
                  </pic:nvPicPr>
                  <pic:blipFill>
                    <a:blip r:embed="rId28"/>
                    <a:stretch>
                      <a:fillRect/>
                    </a:stretch>
                  </pic:blipFill>
                  <pic:spPr>
                    <a:xfrm>
                      <a:off x="0" y="0"/>
                      <a:ext cx="5229225" cy="4105275"/>
                    </a:xfrm>
                    <a:prstGeom prst="rect">
                      <a:avLst/>
                    </a:prstGeom>
                  </pic:spPr>
                </pic:pic>
              </a:graphicData>
            </a:graphic>
          </wp:inline>
        </w:drawing>
      </w:r>
    </w:p>
    <w:p w14:paraId="1C1C8DB1" w14:textId="52E20F85" w:rsidR="006D09D1" w:rsidRDefault="00906C55" w:rsidP="003A30FD">
      <w:pPr>
        <w:rPr>
          <w:noProof/>
        </w:rPr>
      </w:pPr>
      <w:r>
        <w:rPr>
          <w:noProof/>
        </w:rPr>
        <w:br w:type="page"/>
      </w:r>
    </w:p>
    <w:p w14:paraId="2B6D1015" w14:textId="34E3CDC9" w:rsidR="00A61342" w:rsidRDefault="00A61342" w:rsidP="003A30FD">
      <w:pPr>
        <w:rPr>
          <w:noProof/>
        </w:rPr>
        <w:sectPr w:rsidR="00A61342" w:rsidSect="00070B29">
          <w:pgSz w:w="12240" w:h="15840"/>
          <w:pgMar w:top="1440" w:right="1440" w:bottom="1440" w:left="1440" w:header="720" w:footer="720" w:gutter="0"/>
          <w:cols w:space="720"/>
          <w:docGrid w:linePitch="360"/>
        </w:sectPr>
      </w:pPr>
    </w:p>
    <w:p w14:paraId="5AA4F2E4" w14:textId="07B5E40E" w:rsidR="00A61342" w:rsidRDefault="00A61342" w:rsidP="00A61342">
      <w:pPr>
        <w:pStyle w:val="Style2"/>
      </w:pPr>
      <w:bookmarkStart w:id="213" w:name="_Toc211703378"/>
      <w:r>
        <w:lastRenderedPageBreak/>
        <w:t>Longitudinal Analysis of Binary Outcomes</w:t>
      </w:r>
      <w:bookmarkEnd w:id="213"/>
    </w:p>
    <w:p w14:paraId="1918A310" w14:textId="67FAABF3" w:rsidR="003A30FD" w:rsidRDefault="003A30FD" w:rsidP="003A30FD">
      <w:pPr>
        <w:rPr>
          <w:noProof/>
        </w:rPr>
      </w:pPr>
    </w:p>
    <w:p w14:paraId="4C768FFA" w14:textId="77777777" w:rsidR="006D09D1" w:rsidRDefault="006D09D1" w:rsidP="00E93F62">
      <w:pPr>
        <w:rPr>
          <w:rFonts w:cs="Times New Roman"/>
        </w:rPr>
      </w:pPr>
    </w:p>
    <w:p w14:paraId="0CE55463" w14:textId="77777777" w:rsidR="00422C5B" w:rsidRDefault="00422C5B" w:rsidP="00E93F62">
      <w:pPr>
        <w:rPr>
          <w:rFonts w:cs="Times New Roman"/>
        </w:rPr>
      </w:pPr>
    </w:p>
    <w:p w14:paraId="200A3F6C" w14:textId="77777777" w:rsidR="005675EF" w:rsidRDefault="005675EF" w:rsidP="00E93F62">
      <w:pPr>
        <w:rPr>
          <w:rFonts w:cs="Times New Roman"/>
        </w:rPr>
      </w:pPr>
    </w:p>
    <w:p w14:paraId="6317EBE0" w14:textId="5679F71F" w:rsidR="005675EF" w:rsidRDefault="005675EF" w:rsidP="00E93F62">
      <w:pPr>
        <w:rPr>
          <w:rFonts w:cs="Times New Roman"/>
        </w:rPr>
        <w:sectPr w:rsidR="005675EF" w:rsidSect="00070B29">
          <w:pgSz w:w="12240" w:h="15840"/>
          <w:pgMar w:top="1440" w:right="1440" w:bottom="1440" w:left="1440" w:header="720" w:footer="720" w:gutter="0"/>
          <w:cols w:space="720"/>
          <w:docGrid w:linePitch="360"/>
        </w:sectPr>
      </w:pPr>
    </w:p>
    <w:p w14:paraId="4EDB10A7" w14:textId="6AA5B91C" w:rsidR="00070B29" w:rsidRDefault="00070B29" w:rsidP="00443767">
      <w:pPr>
        <w:pStyle w:val="Style2"/>
        <w:numPr>
          <w:ilvl w:val="0"/>
          <w:numId w:val="0"/>
        </w:numPr>
      </w:pPr>
      <w:bookmarkStart w:id="214" w:name="_Toc211703379"/>
      <w:r>
        <w:t>References</w:t>
      </w:r>
      <w:bookmarkEnd w:id="214"/>
    </w:p>
    <w:p w14:paraId="3ACFF7CB" w14:textId="3CD70EEF" w:rsidR="00F83897" w:rsidRPr="00F83897" w:rsidRDefault="00070B29" w:rsidP="00F83897">
      <w:pPr>
        <w:pStyle w:val="EndNoteBibliography"/>
        <w:spacing w:after="0"/>
        <w:ind w:left="720" w:hanging="720"/>
      </w:pPr>
      <w:r>
        <w:fldChar w:fldCharType="begin"/>
      </w:r>
      <w:r>
        <w:instrText xml:space="preserve"> ADDIN EN.REFLIST </w:instrText>
      </w:r>
      <w:r>
        <w:fldChar w:fldCharType="separate"/>
      </w:r>
      <w:r w:rsidR="00F83897" w:rsidRPr="00F83897">
        <w:t xml:space="preserve">Lavange, L. M., Kalsbeek, W. D., Sorlie, P. D., Avilés-Santa, L. M., Kaplan, R. C., Barnhart, J., Liu, K., Giachello, A., Lee, D. J., Ryan, J., Criqui, M. H., &amp; Elder, J. P. (2010). Sample Design and Cohort Selection in the Hispanic Community Health Study/Study of Latinos. </w:t>
      </w:r>
      <w:r w:rsidR="00F83897" w:rsidRPr="00F83897">
        <w:rPr>
          <w:i/>
        </w:rPr>
        <w:t>Annals of Epidemiology</w:t>
      </w:r>
      <w:r w:rsidR="00F83897" w:rsidRPr="00F83897">
        <w:t>,</w:t>
      </w:r>
      <w:r w:rsidR="00F83897" w:rsidRPr="00F83897">
        <w:rPr>
          <w:i/>
        </w:rPr>
        <w:t xml:space="preserve"> 20</w:t>
      </w:r>
      <w:r w:rsidR="00F83897" w:rsidRPr="00F83897">
        <w:t xml:space="preserve">(8), 642-649. </w:t>
      </w:r>
      <w:hyperlink r:id="rId29" w:history="1">
        <w:r w:rsidR="00F83897" w:rsidRPr="00F83897">
          <w:rPr>
            <w:rStyle w:val="Hyperlink"/>
          </w:rPr>
          <w:t>https://doi.org/10.1016/j.annepidem.2010.05.006</w:t>
        </w:r>
      </w:hyperlink>
      <w:r w:rsidR="00F83897" w:rsidRPr="00F83897">
        <w:t xml:space="preserve"> </w:t>
      </w:r>
    </w:p>
    <w:p w14:paraId="10CA9A49" w14:textId="5C7F7245" w:rsidR="00F83897" w:rsidRPr="00F83897" w:rsidRDefault="00F83897" w:rsidP="00F83897">
      <w:pPr>
        <w:pStyle w:val="EndNoteBibliography"/>
        <w:spacing w:after="0"/>
        <w:ind w:left="720" w:hanging="720"/>
      </w:pPr>
      <w:r w:rsidRPr="00F83897">
        <w:t xml:space="preserve">Liang, K.-Y., &amp; Zeger, S. L. (1986). Longitudinal data analysis using generalized linear models. </w:t>
      </w:r>
      <w:r w:rsidRPr="00F83897">
        <w:rPr>
          <w:i/>
        </w:rPr>
        <w:t>Biometrika</w:t>
      </w:r>
      <w:r w:rsidRPr="00F83897">
        <w:t>,</w:t>
      </w:r>
      <w:r w:rsidRPr="00F83897">
        <w:rPr>
          <w:i/>
        </w:rPr>
        <w:t xml:space="preserve"> 73</w:t>
      </w:r>
      <w:r w:rsidRPr="00F83897">
        <w:t xml:space="preserve">(1), 13-22. </w:t>
      </w:r>
      <w:hyperlink r:id="rId30" w:history="1">
        <w:r w:rsidRPr="00F83897">
          <w:rPr>
            <w:rStyle w:val="Hyperlink"/>
          </w:rPr>
          <w:t>https://doi.org/10.1093/biomet/73.1.13</w:t>
        </w:r>
      </w:hyperlink>
      <w:r w:rsidRPr="00F83897">
        <w:t xml:space="preserve"> </w:t>
      </w:r>
    </w:p>
    <w:p w14:paraId="1F7AD565" w14:textId="77777777" w:rsidR="00F83897" w:rsidRPr="00F83897" w:rsidRDefault="00F83897" w:rsidP="00F83897">
      <w:pPr>
        <w:pStyle w:val="EndNoteBibliography"/>
        <w:spacing w:after="0"/>
        <w:ind w:left="720" w:hanging="720"/>
      </w:pPr>
      <w:r w:rsidRPr="00F83897">
        <w:t xml:space="preserve">Rubin, D. B. (2018). Multiple imputation. In </w:t>
      </w:r>
      <w:r w:rsidRPr="00F83897">
        <w:rPr>
          <w:i/>
        </w:rPr>
        <w:t>Flexible Imputation of Missing Data, Second Edition</w:t>
      </w:r>
      <w:r w:rsidRPr="00F83897">
        <w:t xml:space="preserve"> (pp. 29-62). Chapman and Hall/CRC. </w:t>
      </w:r>
    </w:p>
    <w:p w14:paraId="2666EBB5" w14:textId="2340613B" w:rsidR="00F83897" w:rsidRPr="00F83897" w:rsidRDefault="00F83897" w:rsidP="00F83897">
      <w:pPr>
        <w:pStyle w:val="EndNoteBibliography"/>
        <w:spacing w:after="0"/>
        <w:ind w:left="720" w:hanging="720"/>
      </w:pPr>
      <w:r w:rsidRPr="00F83897">
        <w:t xml:space="preserve">Sterba, S. K. (2009). Alternative Model-Based and Design-Based Frameworks for Inference From Samples to Populations: From Polarization to Integration. </w:t>
      </w:r>
      <w:r w:rsidRPr="00F83897">
        <w:rPr>
          <w:i/>
        </w:rPr>
        <w:t>Multivariate Behavioral Research</w:t>
      </w:r>
      <w:r w:rsidRPr="00F83897">
        <w:t>,</w:t>
      </w:r>
      <w:r w:rsidRPr="00F83897">
        <w:rPr>
          <w:i/>
        </w:rPr>
        <w:t xml:space="preserve"> 44</w:t>
      </w:r>
      <w:r w:rsidRPr="00F83897">
        <w:t xml:space="preserve">(6), 711-740. </w:t>
      </w:r>
      <w:hyperlink r:id="rId31" w:history="1">
        <w:r w:rsidRPr="00F83897">
          <w:rPr>
            <w:rStyle w:val="Hyperlink"/>
          </w:rPr>
          <w:t>https://doi.org/10.1080/00273170903333574</w:t>
        </w:r>
      </w:hyperlink>
      <w:r w:rsidRPr="00F83897">
        <w:t xml:space="preserve"> </w:t>
      </w:r>
    </w:p>
    <w:p w14:paraId="67C5327B" w14:textId="6CA788ED" w:rsidR="00F83897" w:rsidRPr="00F83897" w:rsidRDefault="00F83897" w:rsidP="00F83897">
      <w:pPr>
        <w:pStyle w:val="EndNoteBibliography"/>
        <w:ind w:left="720" w:hanging="720"/>
      </w:pPr>
      <w:r w:rsidRPr="00F83897">
        <w:t xml:space="preserve">van Buuren, S. (2018). </w:t>
      </w:r>
      <w:r w:rsidRPr="00F83897">
        <w:rPr>
          <w:i/>
        </w:rPr>
        <w:t>Flexible Imputation of Missing Data</w:t>
      </w:r>
      <w:r w:rsidRPr="00F83897">
        <w:t xml:space="preserve">. CRC Press, Taylor &amp; Francis Group. </w:t>
      </w:r>
      <w:hyperlink r:id="rId32" w:history="1">
        <w:r w:rsidRPr="00F83897">
          <w:rPr>
            <w:rStyle w:val="Hyperlink"/>
          </w:rPr>
          <w:t>https://books.google.com/books?id=bLmItgEACAAJ</w:t>
        </w:r>
      </w:hyperlink>
      <w:r w:rsidRPr="00F83897">
        <w:t xml:space="preserve"> </w:t>
      </w:r>
    </w:p>
    <w:p w14:paraId="29A5735C" w14:textId="5E7C75EF" w:rsidR="00070B29" w:rsidRDefault="00070B29">
      <w:r>
        <w:fldChar w:fldCharType="end"/>
      </w:r>
    </w:p>
    <w:sectPr w:rsidR="00070B29" w:rsidSect="00070B2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Zhao, Beibo [2]" w:date="2025-10-18T16:12:00Z" w:initials="BZ">
    <w:p w14:paraId="07065232" w14:textId="77777777" w:rsidR="005E21C7" w:rsidRDefault="005E21C7" w:rsidP="005E21C7">
      <w:pPr>
        <w:pStyle w:val="CommentText"/>
      </w:pPr>
      <w:r>
        <w:rPr>
          <w:rStyle w:val="CommentReference"/>
        </w:rPr>
        <w:annotationRef/>
      </w:r>
      <w:r>
        <w:t xml:space="preserve">Since Visit 1 cohort will be our “basis” in any longitudinal analysis, I think the best approach here is to apply V2 and V3 IPW adjustment on top of the V1 released weights which accounts for V1 nonresp. </w:t>
      </w:r>
    </w:p>
  </w:comment>
  <w:comment w:id="77" w:author="Zhao, Beibo [2]" w:date="2025-10-18T16:37:00Z" w:initials="BZ">
    <w:p w14:paraId="28A9E3FA" w14:textId="77777777" w:rsidR="00DB2C71" w:rsidRDefault="00A665E3" w:rsidP="00DB2C71">
      <w:pPr>
        <w:pStyle w:val="CommentText"/>
      </w:pPr>
      <w:r>
        <w:rPr>
          <w:rStyle w:val="CommentReference"/>
        </w:rPr>
        <w:annotationRef/>
      </w:r>
      <w:r w:rsidR="00DB2C71">
        <w:t>Have briefly tested this myself and find 5% missingness in variable related to underlying missing mechanism ok with this MI+IPW process, but not ok for 20%. Will do additional simulations to verify this.</w:t>
      </w:r>
    </w:p>
  </w:comment>
  <w:comment w:id="100" w:author="Zhao, Beibo [2]" w:date="2025-10-18T16:59:00Z" w:initials="BZ">
    <w:p w14:paraId="156AD27B" w14:textId="77777777" w:rsidR="00EF5185" w:rsidRDefault="008150FA" w:rsidP="00EF5185">
      <w:pPr>
        <w:pStyle w:val="CommentText"/>
      </w:pPr>
      <w:r>
        <w:rPr>
          <w:rStyle w:val="CommentReference"/>
        </w:rPr>
        <w:annotationRef/>
      </w:r>
      <w:r w:rsidR="00EF5185">
        <w:t>In simulations, we did not include sampling weights in GLM model as it is unrelated to underlying missing mechanism.</w:t>
      </w:r>
    </w:p>
  </w:comment>
  <w:comment w:id="108" w:author="Zhao, Beibo" w:date="2025-10-09T16:47:00Z" w:initials="ZB">
    <w:p w14:paraId="3D6ED311" w14:textId="613609FD" w:rsidR="00036BF0" w:rsidRDefault="00036BF0">
      <w:pPr>
        <w:pStyle w:val="CommentText"/>
      </w:pPr>
      <w:r>
        <w:rPr>
          <w:rStyle w:val="CommentReference"/>
        </w:rPr>
        <w:annotationRef/>
      </w:r>
      <w:r>
        <w:rPr>
          <w:rFonts w:ascii="Segoe UI" w:hAnsi="Segoe UI" w:cs="Segoe UI"/>
          <w:color w:val="212121"/>
          <w:shd w:val="clear" w:color="auto" w:fill="FFFFFF"/>
        </w:rPr>
        <w:t>Kontopantelis E, White IR, Sperrin M, Buchan I. Outcome-sensitive multiple imputation: a simulation study. BMC Med Res Methodol. 2017 Jan 9;17(1):2. doi: 10.1186/s12874-016-0281-5. PMID: 28068910; PMCID: PMC5220613.</w:t>
      </w:r>
    </w:p>
  </w:comment>
  <w:comment w:id="115" w:author="Cai, Jianwen" w:date="2025-10-16T20:17:00Z" w:initials="JC">
    <w:p w14:paraId="6D67AC7B" w14:textId="77777777" w:rsidR="00F23275" w:rsidRDefault="00F23275" w:rsidP="00F23275">
      <w:pPr>
        <w:pStyle w:val="CommentText"/>
      </w:pPr>
      <w:r>
        <w:rPr>
          <w:rStyle w:val="CommentReference"/>
        </w:rPr>
        <w:annotationRef/>
      </w:r>
      <w:r>
        <w:t>I assume this is referring to the Sudaan procedures? Or, this may refer to something else?</w:t>
      </w:r>
    </w:p>
  </w:comment>
  <w:comment w:id="116" w:author="Zhao, Beibo [2]" w:date="2025-10-18T17:59:00Z" w:initials="BZ">
    <w:p w14:paraId="3981E4B4" w14:textId="77777777" w:rsidR="00D712B0" w:rsidRDefault="00D712B0" w:rsidP="00D712B0">
      <w:pPr>
        <w:pStyle w:val="CommentText"/>
      </w:pPr>
      <w:r>
        <w:rPr>
          <w:rStyle w:val="CommentReference"/>
        </w:rPr>
        <w:annotationRef/>
      </w:r>
      <w:r>
        <w:t>GEE weighted with released V1 weights</w:t>
      </w:r>
    </w:p>
  </w:comment>
  <w:comment w:id="117" w:author="Zhao, Beibo [2]" w:date="2025-10-18T18:00:00Z" w:initials="BZ">
    <w:p w14:paraId="7041C153" w14:textId="77777777" w:rsidR="00D712B0" w:rsidRDefault="00D712B0" w:rsidP="00D712B0">
      <w:pPr>
        <w:pStyle w:val="CommentText"/>
      </w:pPr>
      <w:r>
        <w:rPr>
          <w:rStyle w:val="CommentReference"/>
        </w:rPr>
        <w:annotationRef/>
      </w:r>
      <w:r>
        <w:t>GEE weighted with visit-specific IPW-adjusted weights</w:t>
      </w:r>
    </w:p>
  </w:comment>
  <w:comment w:id="118" w:author="Zhao, Beibo [2]" w:date="2025-10-18T18:00:00Z" w:initials="BZ">
    <w:p w14:paraId="1B9CF75B" w14:textId="77777777" w:rsidR="00D712B0" w:rsidRDefault="00D712B0" w:rsidP="00D712B0">
      <w:pPr>
        <w:pStyle w:val="CommentText"/>
      </w:pPr>
      <w:r>
        <w:rPr>
          <w:rStyle w:val="CommentReference"/>
        </w:rPr>
        <w:annotationRef/>
      </w:r>
      <w:r>
        <w:t>GEE weighted with visit 3 IPW-adjusted weights</w:t>
      </w:r>
    </w:p>
  </w:comment>
  <w:comment w:id="120" w:author="Zhao, Beibo [2]" w:date="2025-10-18T18:00:00Z" w:initials="BZ">
    <w:p w14:paraId="2DA959E9" w14:textId="77777777" w:rsidR="00D712B0" w:rsidRDefault="00D712B0" w:rsidP="00D712B0">
      <w:pPr>
        <w:pStyle w:val="CommentText"/>
      </w:pPr>
      <w:r>
        <w:rPr>
          <w:rStyle w:val="CommentReference"/>
        </w:rPr>
        <w:annotationRef/>
      </w:r>
      <w:r>
        <w:t>GEE weighted with visit-specific IPW-adjusted weights</w:t>
      </w:r>
    </w:p>
  </w:comment>
  <w:comment w:id="121" w:author="Zhao, Beibo [2]" w:date="2025-10-18T18:00:00Z" w:initials="BZ">
    <w:p w14:paraId="35B175D3" w14:textId="77777777" w:rsidR="00D712B0" w:rsidRDefault="00D712B0" w:rsidP="00D712B0">
      <w:pPr>
        <w:pStyle w:val="CommentText"/>
      </w:pPr>
      <w:r>
        <w:rPr>
          <w:rStyle w:val="CommentReference"/>
        </w:rPr>
        <w:annotationRef/>
      </w:r>
      <w:r>
        <w:t>GEE weighted with visit 3 IPW-adjusted weights</w:t>
      </w:r>
    </w:p>
  </w:comment>
  <w:comment w:id="126" w:author="Zhao, Beibo" w:date="2025-10-11T21:40:00Z" w:initials="ZB">
    <w:p w14:paraId="0F567781" w14:textId="04B1B859" w:rsidR="00C7413E" w:rsidRDefault="00C7413E" w:rsidP="00C7413E">
      <w:pPr>
        <w:pStyle w:val="CommentText"/>
      </w:pPr>
      <w:r>
        <w:rPr>
          <w:rStyle w:val="CommentReference"/>
        </w:rPr>
        <w:annotationRef/>
      </w:r>
      <w:r>
        <w:t xml:space="preserve">The pooling-by-logit approach implemented here, that is, averaging the linear predictors across imputations and then transforming them to probabilities, is also used in the </w:t>
      </w:r>
      <w:r>
        <w:rPr>
          <w:rStyle w:val="Emphasis"/>
        </w:rPr>
        <w:t>HCHS/SOL Physical Activity Data Overview, Methods &amp; Guidelines</w:t>
      </w:r>
      <w:r>
        <w:t xml:space="preserve"> for constructing the Actical IPW weights</w:t>
      </w:r>
    </w:p>
  </w:comment>
  <w:comment w:id="127" w:author="Cai, Jianwen" w:date="2025-10-16T20:36:00Z" w:initials="JC">
    <w:p w14:paraId="15A0D70F" w14:textId="77777777" w:rsidR="000C26A9" w:rsidRDefault="000C26A9" w:rsidP="000C26A9">
      <w:pPr>
        <w:pStyle w:val="CommentText"/>
      </w:pPr>
      <w:r>
        <w:rPr>
          <w:rStyle w:val="CommentReference"/>
        </w:rPr>
        <w:annotationRef/>
      </w:r>
      <w:r>
        <w:t>Refer to section 3.3.1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65232" w15:done="0"/>
  <w15:commentEx w15:paraId="28A9E3FA" w15:done="0"/>
  <w15:commentEx w15:paraId="156AD27B" w15:done="0"/>
  <w15:commentEx w15:paraId="3D6ED311" w15:done="0"/>
  <w15:commentEx w15:paraId="6D67AC7B" w15:done="1"/>
  <w15:commentEx w15:paraId="3981E4B4" w15:done="0"/>
  <w15:commentEx w15:paraId="7041C153" w15:done="0"/>
  <w15:commentEx w15:paraId="1B9CF75B" w15:done="0"/>
  <w15:commentEx w15:paraId="2DA959E9" w15:done="0"/>
  <w15:commentEx w15:paraId="35B175D3" w15:done="0"/>
  <w15:commentEx w15:paraId="0F567781" w15:done="1"/>
  <w15:commentEx w15:paraId="15A0D7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01A817" w16cex:dateUtc="2025-10-18T20:12:00Z"/>
  <w16cex:commentExtensible w16cex:durableId="02B23BA1" w16cex:dateUtc="2025-10-18T20:37:00Z"/>
  <w16cex:commentExtensible w16cex:durableId="4E616001" w16cex:dateUtc="2025-10-18T20:59:00Z"/>
  <w16cex:commentExtensible w16cex:durableId="2C9265A0" w16cex:dateUtc="2025-10-09T20:47:00Z"/>
  <w16cex:commentExtensible w16cex:durableId="05FA4253" w16cex:dateUtc="2025-10-17T00:17:00Z"/>
  <w16cex:commentExtensible w16cex:durableId="230CFEE5" w16cex:dateUtc="2025-10-18T21:59:00Z"/>
  <w16cex:commentExtensible w16cex:durableId="6460141E" w16cex:dateUtc="2025-10-18T22:00:00Z"/>
  <w16cex:commentExtensible w16cex:durableId="154CFB78" w16cex:dateUtc="2025-10-18T22:00:00Z"/>
  <w16cex:commentExtensible w16cex:durableId="432BB8F3" w16cex:dateUtc="2025-10-18T22:00:00Z"/>
  <w16cex:commentExtensible w16cex:durableId="7D9B32F7" w16cex:dateUtc="2025-10-18T22:00:00Z"/>
  <w16cex:commentExtensible w16cex:durableId="2C954D54" w16cex:dateUtc="2025-10-12T01:40:00Z"/>
  <w16cex:commentExtensible w16cex:durableId="614AC330" w16cex:dateUtc="2025-10-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65232" w16cid:durableId="4F01A817"/>
  <w16cid:commentId w16cid:paraId="28A9E3FA" w16cid:durableId="02B23BA1"/>
  <w16cid:commentId w16cid:paraId="156AD27B" w16cid:durableId="4E616001"/>
  <w16cid:commentId w16cid:paraId="3D6ED311" w16cid:durableId="2C9265A0"/>
  <w16cid:commentId w16cid:paraId="6D67AC7B" w16cid:durableId="05FA4253"/>
  <w16cid:commentId w16cid:paraId="3981E4B4" w16cid:durableId="230CFEE5"/>
  <w16cid:commentId w16cid:paraId="7041C153" w16cid:durableId="6460141E"/>
  <w16cid:commentId w16cid:paraId="1B9CF75B" w16cid:durableId="154CFB78"/>
  <w16cid:commentId w16cid:paraId="2DA959E9" w16cid:durableId="432BB8F3"/>
  <w16cid:commentId w16cid:paraId="35B175D3" w16cid:durableId="7D9B32F7"/>
  <w16cid:commentId w16cid:paraId="0F567781" w16cid:durableId="2C954D54"/>
  <w16cid:commentId w16cid:paraId="15A0D70F" w16cid:durableId="614AC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9218A" w14:textId="77777777" w:rsidR="00FB6E20" w:rsidRDefault="00FB6E20" w:rsidP="00062D42">
      <w:pPr>
        <w:spacing w:after="0" w:line="240" w:lineRule="auto"/>
      </w:pPr>
      <w:r>
        <w:separator/>
      </w:r>
    </w:p>
  </w:endnote>
  <w:endnote w:type="continuationSeparator" w:id="0">
    <w:p w14:paraId="037C45D6" w14:textId="77777777" w:rsidR="00FB6E20" w:rsidRDefault="00FB6E20" w:rsidP="0006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01EA" w14:textId="72D7F3D9" w:rsidR="00070B29" w:rsidRPr="00790446" w:rsidRDefault="00070B29" w:rsidP="00836BA6">
    <w:pPr>
      <w:pStyle w:val="Footer"/>
      <w:tabs>
        <w:tab w:val="clear" w:pos="4320"/>
        <w:tab w:val="clear" w:pos="8640"/>
        <w:tab w:val="center" w:pos="5040"/>
        <w:tab w:val="right" w:pos="9180"/>
      </w:tabs>
      <w:rPr>
        <w:rFonts w:ascii="Times New Roman" w:hAnsi="Times New Roman"/>
        <w:noProof/>
        <w:sz w:val="20"/>
        <w:lang w:val="en-US"/>
      </w:rPr>
    </w:pPr>
    <w:r w:rsidRPr="00790446">
      <w:rPr>
        <w:rFonts w:ascii="Times New Roman" w:hAnsi="Times New Roman"/>
        <w:noProof/>
        <w:sz w:val="20"/>
      </w:rPr>
      <w:t>HCHS Analysis Methods</w:t>
    </w:r>
    <w:r w:rsidRPr="00790446">
      <w:rPr>
        <w:rFonts w:ascii="Times New Roman" w:hAnsi="Times New Roman"/>
        <w:noProof/>
        <w:sz w:val="20"/>
        <w:lang w:val="en-US"/>
      </w:rPr>
      <w:t xml:space="preserve"> Visit</w:t>
    </w:r>
    <w:r w:rsidRPr="00790446">
      <w:rPr>
        <w:rFonts w:ascii="Times New Roman" w:hAnsi="Times New Roman"/>
        <w:noProof/>
        <w:sz w:val="20"/>
      </w:rPr>
      <w:t xml:space="preserve"> 3</w:t>
    </w:r>
    <w:r w:rsidRPr="00790446">
      <w:rPr>
        <w:rFonts w:ascii="Times New Roman" w:hAnsi="Times New Roman"/>
        <w:noProof/>
        <w:sz w:val="20"/>
        <w:lang w:val="en-US"/>
      </w:rPr>
      <w:t>:</w:t>
    </w:r>
    <w:r w:rsidRPr="00790446">
      <w:rPr>
        <w:rFonts w:ascii="Times New Roman" w:hAnsi="Times New Roman"/>
        <w:noProof/>
        <w:sz w:val="20"/>
      </w:rPr>
      <w:t xml:space="preserve"> V</w:t>
    </w:r>
    <w:r w:rsidRPr="00790446">
      <w:rPr>
        <w:rFonts w:ascii="Times New Roman" w:hAnsi="Times New Roman"/>
        <w:noProof/>
        <w:sz w:val="20"/>
        <w:lang w:val="en-US"/>
      </w:rPr>
      <w:t>ersion 1</w:t>
    </w:r>
    <w:r w:rsidRPr="00790446">
      <w:rPr>
        <w:rFonts w:ascii="Times New Roman" w:hAnsi="Times New Roman"/>
        <w:noProof/>
        <w:sz w:val="20"/>
      </w:rPr>
      <w:t>.</w:t>
    </w:r>
    <w:r w:rsidR="007212A8">
      <w:rPr>
        <w:rFonts w:ascii="Times New Roman" w:hAnsi="Times New Roman"/>
        <w:noProof/>
        <w:sz w:val="20"/>
        <w:lang w:val="en-US"/>
      </w:rPr>
      <w:t>1</w:t>
    </w:r>
    <w:r w:rsidRPr="00790446">
      <w:rPr>
        <w:rFonts w:ascii="Times New Roman" w:hAnsi="Times New Roman"/>
        <w:noProof/>
        <w:sz w:val="20"/>
      </w:rPr>
      <w:t xml:space="preserve"> </w:t>
    </w:r>
    <w:r w:rsidRPr="00790446">
      <w:rPr>
        <w:rFonts w:ascii="Times New Roman" w:hAnsi="Times New Roman"/>
        <w:noProof/>
        <w:sz w:val="20"/>
        <w:lang w:val="en-US"/>
      </w:rPr>
      <w:t xml:space="preserve">– </w:t>
    </w:r>
    <w:r w:rsidR="00C5041F">
      <w:rPr>
        <w:rFonts w:ascii="Times New Roman" w:hAnsi="Times New Roman"/>
        <w:noProof/>
        <w:sz w:val="20"/>
        <w:lang w:val="en-US"/>
      </w:rPr>
      <w:t xml:space="preserve">November </w:t>
    </w:r>
    <w:r w:rsidRPr="00790446">
      <w:rPr>
        <w:rFonts w:ascii="Times New Roman" w:hAnsi="Times New Roman"/>
        <w:noProof/>
        <w:sz w:val="20"/>
        <w:lang w:val="en-US"/>
      </w:rPr>
      <w:t>202</w:t>
    </w:r>
    <w:r w:rsidR="007212A8">
      <w:rPr>
        <w:rFonts w:ascii="Times New Roman" w:hAnsi="Times New Roman"/>
        <w:noProof/>
        <w:sz w:val="20"/>
        <w:lang w:val="en-US"/>
      </w:rPr>
      <w:t>5</w:t>
    </w:r>
    <w:r w:rsidRPr="00790446">
      <w:rPr>
        <w:rFonts w:ascii="Times New Roman" w:hAnsi="Times New Roman"/>
        <w:noProof/>
        <w:sz w:val="20"/>
        <w:lang w:val="en-US"/>
      </w:rPr>
      <w:tab/>
    </w:r>
    <w:r w:rsidRPr="00790446">
      <w:rPr>
        <w:rFonts w:ascii="Times New Roman" w:hAnsi="Times New Roman"/>
        <w:sz w:val="20"/>
      </w:rPr>
      <w:tab/>
    </w:r>
    <w:r w:rsidRPr="00790446">
      <w:rPr>
        <w:rFonts w:ascii="Times New Roman" w:hAnsi="Times New Roman"/>
        <w:sz w:val="20"/>
        <w:lang w:val="en-US"/>
      </w:rPr>
      <w:t xml:space="preserve">Page </w:t>
    </w:r>
    <w:r w:rsidRPr="00790446">
      <w:rPr>
        <w:rFonts w:ascii="Times New Roman" w:hAnsi="Times New Roman"/>
        <w:sz w:val="20"/>
        <w:lang w:val="en-US"/>
      </w:rPr>
      <w:fldChar w:fldCharType="begin"/>
    </w:r>
    <w:r w:rsidRPr="00790446">
      <w:rPr>
        <w:rFonts w:ascii="Times New Roman" w:hAnsi="Times New Roman"/>
        <w:sz w:val="20"/>
        <w:lang w:val="en-US"/>
      </w:rPr>
      <w:instrText xml:space="preserve"> PAGE   \* MERGEFORMAT </w:instrText>
    </w:r>
    <w:r w:rsidRPr="00790446">
      <w:rPr>
        <w:rFonts w:ascii="Times New Roman" w:hAnsi="Times New Roman"/>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r w:rsidRPr="00790446">
      <w:rPr>
        <w:rFonts w:ascii="Times New Roman" w:hAnsi="Times New Roman"/>
        <w:noProof/>
        <w:sz w:val="20"/>
        <w:lang w:val="en-US"/>
      </w:rPr>
      <w:t xml:space="preserve"> of </w:t>
    </w:r>
    <w:r w:rsidRPr="00790446">
      <w:rPr>
        <w:rFonts w:ascii="Times New Roman" w:hAnsi="Times New Roman"/>
        <w:noProof/>
        <w:sz w:val="20"/>
        <w:lang w:val="en-US"/>
      </w:rPr>
      <w:fldChar w:fldCharType="begin"/>
    </w:r>
    <w:r w:rsidRPr="00790446">
      <w:rPr>
        <w:rFonts w:ascii="Times New Roman" w:hAnsi="Times New Roman"/>
        <w:noProof/>
        <w:sz w:val="20"/>
        <w:lang w:val="en-US"/>
      </w:rPr>
      <w:instrText xml:space="preserve"> NUMPAGES   \* MERGEFORMAT </w:instrText>
    </w:r>
    <w:r w:rsidRPr="00790446">
      <w:rPr>
        <w:rFonts w:ascii="Times New Roman" w:hAnsi="Times New Roman"/>
        <w:noProof/>
        <w:sz w:val="20"/>
        <w:lang w:val="en-US"/>
      </w:rPr>
      <w:fldChar w:fldCharType="separate"/>
    </w:r>
    <w:r w:rsidRPr="00790446">
      <w:rPr>
        <w:rFonts w:ascii="Times New Roman" w:hAnsi="Times New Roman"/>
        <w:noProof/>
        <w:sz w:val="20"/>
        <w:lang w:val="en-US"/>
      </w:rPr>
      <w:t>107</w:t>
    </w:r>
    <w:r w:rsidRPr="00790446">
      <w:rPr>
        <w:rFonts w:ascii="Times New Roman" w:hAnsi="Times New Roman"/>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rPr>
      <w:id w:val="454764403"/>
      <w:docPartObj>
        <w:docPartGallery w:val="Page Numbers (Bottom of Page)"/>
        <w:docPartUnique/>
      </w:docPartObj>
    </w:sdtPr>
    <w:sdtEndPr/>
    <w:sdtContent>
      <w:sdt>
        <w:sdtPr>
          <w:rPr>
            <w:rFonts w:ascii="Times New Roman" w:hAnsi="Times New Roman"/>
            <w:sz w:val="20"/>
          </w:rPr>
          <w:id w:val="-1769616900"/>
          <w:docPartObj>
            <w:docPartGallery w:val="Page Numbers (Top of Page)"/>
            <w:docPartUnique/>
          </w:docPartObj>
        </w:sdtPr>
        <w:sdtEndPr/>
        <w:sdtContent>
          <w:p w14:paraId="537E5FB1" w14:textId="77777777" w:rsidR="00070B29" w:rsidRPr="00233CB8" w:rsidRDefault="00070B29">
            <w:pPr>
              <w:pStyle w:val="Footer"/>
              <w:jc w:val="right"/>
              <w:rPr>
                <w:rFonts w:ascii="Times New Roman" w:hAnsi="Times New Roman"/>
                <w:sz w:val="20"/>
              </w:rPr>
            </w:pPr>
            <w:r w:rsidRPr="00233CB8">
              <w:rPr>
                <w:rFonts w:ascii="Times New Roman" w:hAnsi="Times New Roman"/>
                <w:sz w:val="20"/>
              </w:rPr>
              <w:t xml:space="preserve">Page </w:t>
            </w:r>
            <w:r w:rsidRPr="00233CB8">
              <w:rPr>
                <w:rFonts w:ascii="Times New Roman" w:hAnsi="Times New Roman"/>
                <w:b/>
                <w:bCs/>
                <w:sz w:val="20"/>
              </w:rPr>
              <w:fldChar w:fldCharType="begin"/>
            </w:r>
            <w:r w:rsidRPr="00233CB8">
              <w:rPr>
                <w:rFonts w:ascii="Times New Roman" w:hAnsi="Times New Roman"/>
                <w:b/>
                <w:bCs/>
                <w:sz w:val="20"/>
              </w:rPr>
              <w:instrText xml:space="preserve"> PAGE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r w:rsidRPr="00233CB8">
              <w:rPr>
                <w:rFonts w:ascii="Times New Roman" w:hAnsi="Times New Roman"/>
                <w:sz w:val="20"/>
              </w:rPr>
              <w:t xml:space="preserve"> of </w:t>
            </w:r>
            <w:r w:rsidRPr="00233CB8">
              <w:rPr>
                <w:rFonts w:ascii="Times New Roman" w:hAnsi="Times New Roman"/>
                <w:b/>
                <w:bCs/>
                <w:sz w:val="20"/>
              </w:rPr>
              <w:fldChar w:fldCharType="begin"/>
            </w:r>
            <w:r w:rsidRPr="00233CB8">
              <w:rPr>
                <w:rFonts w:ascii="Times New Roman" w:hAnsi="Times New Roman"/>
                <w:b/>
                <w:bCs/>
                <w:sz w:val="20"/>
              </w:rPr>
              <w:instrText xml:space="preserve"> NUMPAGES  </w:instrText>
            </w:r>
            <w:r w:rsidRPr="00233CB8">
              <w:rPr>
                <w:rFonts w:ascii="Times New Roman" w:hAnsi="Times New Roman"/>
                <w:b/>
                <w:bCs/>
                <w:sz w:val="20"/>
              </w:rPr>
              <w:fldChar w:fldCharType="separate"/>
            </w:r>
            <w:r w:rsidRPr="00233CB8">
              <w:rPr>
                <w:rFonts w:ascii="Times New Roman" w:hAnsi="Times New Roman"/>
                <w:b/>
                <w:bCs/>
                <w:noProof/>
                <w:sz w:val="20"/>
              </w:rPr>
              <w:t>2</w:t>
            </w:r>
            <w:r w:rsidRPr="00233CB8">
              <w:rPr>
                <w:rFonts w:ascii="Times New Roman" w:hAnsi="Times New Roman"/>
                <w:b/>
                <w:bCs/>
                <w:sz w:val="20"/>
              </w:rPr>
              <w:fldChar w:fldCharType="end"/>
            </w:r>
          </w:p>
        </w:sdtContent>
      </w:sdt>
    </w:sdtContent>
  </w:sdt>
  <w:p w14:paraId="3229F5B9" w14:textId="77777777" w:rsidR="00070B29" w:rsidRDefault="0007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E5F9" w14:textId="77777777" w:rsidR="00FB6E20" w:rsidRDefault="00FB6E20" w:rsidP="00062D42">
      <w:pPr>
        <w:spacing w:after="0" w:line="240" w:lineRule="auto"/>
      </w:pPr>
      <w:r>
        <w:separator/>
      </w:r>
    </w:p>
  </w:footnote>
  <w:footnote w:type="continuationSeparator" w:id="0">
    <w:p w14:paraId="64914322" w14:textId="77777777" w:rsidR="00FB6E20" w:rsidRDefault="00FB6E20" w:rsidP="00062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ECC8" w14:textId="77777777" w:rsidR="00070B29" w:rsidRPr="00295D6F" w:rsidRDefault="00070B29" w:rsidP="0099245B">
    <w:pPr>
      <w:jc w:val="center"/>
      <w:rPr>
        <w:rFonts w:cs="Times New Roman"/>
        <w:b/>
        <w:sz w:val="32"/>
        <w:szCs w:val="24"/>
      </w:rPr>
    </w:pPr>
    <w:r w:rsidRPr="00295D6F">
      <w:rPr>
        <w:rFonts w:cs="Times New Roman"/>
        <w:b/>
        <w:sz w:val="32"/>
        <w:szCs w:val="24"/>
      </w:rP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9C61" w14:textId="77777777" w:rsidR="0018596F" w:rsidRPr="0099245B" w:rsidRDefault="0018596F" w:rsidP="0099245B">
    <w:pPr>
      <w:jc w:val="center"/>
      <w:rPr>
        <w:rFonts w:cs="Times New Roman"/>
        <w:b/>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0D07" w14:textId="77777777" w:rsidR="00070B29" w:rsidRPr="0099245B" w:rsidRDefault="00070B29" w:rsidP="0099245B">
    <w:pPr>
      <w:jc w:val="center"/>
      <w:rPr>
        <w:rFonts w:cs="Times New Roman"/>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464"/>
    <w:multiLevelType w:val="hybridMultilevel"/>
    <w:tmpl w:val="375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C9A"/>
    <w:multiLevelType w:val="hybridMultilevel"/>
    <w:tmpl w:val="CB7E5E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AA0009"/>
    <w:multiLevelType w:val="hybridMultilevel"/>
    <w:tmpl w:val="5E9CF7F4"/>
    <w:lvl w:ilvl="0" w:tplc="971A6CDA">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C0218"/>
    <w:multiLevelType w:val="hybridMultilevel"/>
    <w:tmpl w:val="50EC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06DD3"/>
    <w:multiLevelType w:val="multilevel"/>
    <w:tmpl w:val="F1CA75D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9609E7"/>
    <w:multiLevelType w:val="hybridMultilevel"/>
    <w:tmpl w:val="283E4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283EE2"/>
    <w:multiLevelType w:val="multilevel"/>
    <w:tmpl w:val="394EB3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C764F9F"/>
    <w:multiLevelType w:val="hybridMultilevel"/>
    <w:tmpl w:val="DC622C16"/>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DE005C"/>
    <w:multiLevelType w:val="hybridMultilevel"/>
    <w:tmpl w:val="A22E34CA"/>
    <w:lvl w:ilvl="0" w:tplc="04090001">
      <w:start w:val="1"/>
      <w:numFmt w:val="bullet"/>
      <w:lvlText w:val=""/>
      <w:lvlJc w:val="left"/>
      <w:pPr>
        <w:ind w:left="720" w:hanging="360"/>
      </w:pPr>
      <w:rPr>
        <w:rFonts w:ascii="Symbol" w:hAnsi="Symbol" w:hint="default"/>
      </w:rPr>
    </w:lvl>
    <w:lvl w:ilvl="1" w:tplc="B66869D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B6F9D"/>
    <w:multiLevelType w:val="multilevel"/>
    <w:tmpl w:val="387C5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1A776E3"/>
    <w:multiLevelType w:val="multilevel"/>
    <w:tmpl w:val="7AE65B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0B0774"/>
    <w:multiLevelType w:val="hybridMultilevel"/>
    <w:tmpl w:val="5DDE9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2761A1"/>
    <w:multiLevelType w:val="hybridMultilevel"/>
    <w:tmpl w:val="45C0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E690F"/>
    <w:multiLevelType w:val="multilevel"/>
    <w:tmpl w:val="702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6667C"/>
    <w:multiLevelType w:val="multilevel"/>
    <w:tmpl w:val="E99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82619"/>
    <w:multiLevelType w:val="multilevel"/>
    <w:tmpl w:val="A6CA46B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A310838"/>
    <w:multiLevelType w:val="hybridMultilevel"/>
    <w:tmpl w:val="73D0675A"/>
    <w:lvl w:ilvl="0" w:tplc="082CC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1078E8"/>
    <w:multiLevelType w:val="hybridMultilevel"/>
    <w:tmpl w:val="4950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216EB1"/>
    <w:multiLevelType w:val="multilevel"/>
    <w:tmpl w:val="76E6B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E2F19A6"/>
    <w:multiLevelType w:val="hybridMultilevel"/>
    <w:tmpl w:val="DEB8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3D119B"/>
    <w:multiLevelType w:val="hybridMultilevel"/>
    <w:tmpl w:val="E4E0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F6351"/>
    <w:multiLevelType w:val="hybridMultilevel"/>
    <w:tmpl w:val="C8BEA8CE"/>
    <w:lvl w:ilvl="0" w:tplc="65F02FF6">
      <w:start w:val="1"/>
      <w:numFmt w:val="decimal"/>
      <w:lvlText w:val="%1."/>
      <w:lvlJc w:val="left"/>
      <w:pPr>
        <w:ind w:left="1440" w:hanging="360"/>
      </w:pPr>
    </w:lvl>
    <w:lvl w:ilvl="1" w:tplc="529A6F56">
      <w:start w:val="1"/>
      <w:numFmt w:val="decimal"/>
      <w:lvlText w:val="%2."/>
      <w:lvlJc w:val="left"/>
      <w:pPr>
        <w:ind w:left="1440" w:hanging="360"/>
      </w:pPr>
    </w:lvl>
    <w:lvl w:ilvl="2" w:tplc="9F1A3238">
      <w:start w:val="1"/>
      <w:numFmt w:val="decimal"/>
      <w:lvlText w:val="%3."/>
      <w:lvlJc w:val="left"/>
      <w:pPr>
        <w:ind w:left="1440" w:hanging="360"/>
      </w:pPr>
    </w:lvl>
    <w:lvl w:ilvl="3" w:tplc="0C7C3710">
      <w:start w:val="1"/>
      <w:numFmt w:val="decimal"/>
      <w:lvlText w:val="%4."/>
      <w:lvlJc w:val="left"/>
      <w:pPr>
        <w:ind w:left="1440" w:hanging="360"/>
      </w:pPr>
    </w:lvl>
    <w:lvl w:ilvl="4" w:tplc="C518B3F0">
      <w:start w:val="1"/>
      <w:numFmt w:val="decimal"/>
      <w:lvlText w:val="%5."/>
      <w:lvlJc w:val="left"/>
      <w:pPr>
        <w:ind w:left="1440" w:hanging="360"/>
      </w:pPr>
    </w:lvl>
    <w:lvl w:ilvl="5" w:tplc="766EFFF0">
      <w:start w:val="1"/>
      <w:numFmt w:val="decimal"/>
      <w:lvlText w:val="%6."/>
      <w:lvlJc w:val="left"/>
      <w:pPr>
        <w:ind w:left="1440" w:hanging="360"/>
      </w:pPr>
    </w:lvl>
    <w:lvl w:ilvl="6" w:tplc="225C7756">
      <w:start w:val="1"/>
      <w:numFmt w:val="decimal"/>
      <w:lvlText w:val="%7."/>
      <w:lvlJc w:val="left"/>
      <w:pPr>
        <w:ind w:left="1440" w:hanging="360"/>
      </w:pPr>
    </w:lvl>
    <w:lvl w:ilvl="7" w:tplc="BCCC7CEC">
      <w:start w:val="1"/>
      <w:numFmt w:val="decimal"/>
      <w:lvlText w:val="%8."/>
      <w:lvlJc w:val="left"/>
      <w:pPr>
        <w:ind w:left="1440" w:hanging="360"/>
      </w:pPr>
    </w:lvl>
    <w:lvl w:ilvl="8" w:tplc="DF1EFEE2">
      <w:start w:val="1"/>
      <w:numFmt w:val="decimal"/>
      <w:lvlText w:val="%9."/>
      <w:lvlJc w:val="left"/>
      <w:pPr>
        <w:ind w:left="1440" w:hanging="360"/>
      </w:pPr>
    </w:lvl>
  </w:abstractNum>
  <w:abstractNum w:abstractNumId="22" w15:restartNumberingAfterBreak="0">
    <w:nsid w:val="34E868BB"/>
    <w:multiLevelType w:val="hybridMultilevel"/>
    <w:tmpl w:val="02B06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B63471"/>
    <w:multiLevelType w:val="hybridMultilevel"/>
    <w:tmpl w:val="FDD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FE3C53"/>
    <w:multiLevelType w:val="multilevel"/>
    <w:tmpl w:val="FC5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748BB"/>
    <w:multiLevelType w:val="hybridMultilevel"/>
    <w:tmpl w:val="98209F2C"/>
    <w:lvl w:ilvl="0" w:tplc="F56A9A9E">
      <w:start w:val="1"/>
      <w:numFmt w:val="decimal"/>
      <w:lvlText w:val="%1.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6D77DB"/>
    <w:multiLevelType w:val="multilevel"/>
    <w:tmpl w:val="C14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C652E"/>
    <w:multiLevelType w:val="hybridMultilevel"/>
    <w:tmpl w:val="B5F2BCC4"/>
    <w:lvl w:ilvl="0" w:tplc="1AAA37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CC3ACF"/>
    <w:multiLevelType w:val="hybridMultilevel"/>
    <w:tmpl w:val="8DCEC1B6"/>
    <w:lvl w:ilvl="0" w:tplc="D64CA1AE">
      <w:start w:val="1"/>
      <w:numFmt w:val="bullet"/>
      <w:lvlText w:val=""/>
      <w:lvlJc w:val="left"/>
      <w:pPr>
        <w:tabs>
          <w:tab w:val="num" w:pos="720"/>
        </w:tabs>
        <w:ind w:left="720" w:hanging="360"/>
      </w:pPr>
      <w:rPr>
        <w:rFonts w:ascii="Wingdings" w:hAnsi="Wingdings" w:hint="default"/>
      </w:rPr>
    </w:lvl>
    <w:lvl w:ilvl="1" w:tplc="12742FCC">
      <w:start w:val="1"/>
      <w:numFmt w:val="bullet"/>
      <w:lvlText w:val=""/>
      <w:lvlJc w:val="left"/>
      <w:pPr>
        <w:tabs>
          <w:tab w:val="num" w:pos="1440"/>
        </w:tabs>
        <w:ind w:left="1440" w:hanging="360"/>
      </w:pPr>
      <w:rPr>
        <w:rFonts w:ascii="Wingdings" w:hAnsi="Wingdings" w:hint="default"/>
      </w:rPr>
    </w:lvl>
    <w:lvl w:ilvl="2" w:tplc="EEF60B3E">
      <w:numFmt w:val="bullet"/>
      <w:lvlText w:val="•"/>
      <w:lvlJc w:val="left"/>
      <w:pPr>
        <w:tabs>
          <w:tab w:val="num" w:pos="2160"/>
        </w:tabs>
        <w:ind w:left="2160" w:hanging="360"/>
      </w:pPr>
      <w:rPr>
        <w:rFonts w:ascii="Arial" w:hAnsi="Arial" w:hint="default"/>
      </w:rPr>
    </w:lvl>
    <w:lvl w:ilvl="3" w:tplc="AFC0D3AA" w:tentative="1">
      <w:start w:val="1"/>
      <w:numFmt w:val="bullet"/>
      <w:lvlText w:val=""/>
      <w:lvlJc w:val="left"/>
      <w:pPr>
        <w:tabs>
          <w:tab w:val="num" w:pos="2880"/>
        </w:tabs>
        <w:ind w:left="2880" w:hanging="360"/>
      </w:pPr>
      <w:rPr>
        <w:rFonts w:ascii="Wingdings" w:hAnsi="Wingdings" w:hint="default"/>
      </w:rPr>
    </w:lvl>
    <w:lvl w:ilvl="4" w:tplc="9E7C8274" w:tentative="1">
      <w:start w:val="1"/>
      <w:numFmt w:val="bullet"/>
      <w:lvlText w:val=""/>
      <w:lvlJc w:val="left"/>
      <w:pPr>
        <w:tabs>
          <w:tab w:val="num" w:pos="3600"/>
        </w:tabs>
        <w:ind w:left="3600" w:hanging="360"/>
      </w:pPr>
      <w:rPr>
        <w:rFonts w:ascii="Wingdings" w:hAnsi="Wingdings" w:hint="default"/>
      </w:rPr>
    </w:lvl>
    <w:lvl w:ilvl="5" w:tplc="00F2A0AC" w:tentative="1">
      <w:start w:val="1"/>
      <w:numFmt w:val="bullet"/>
      <w:lvlText w:val=""/>
      <w:lvlJc w:val="left"/>
      <w:pPr>
        <w:tabs>
          <w:tab w:val="num" w:pos="4320"/>
        </w:tabs>
        <w:ind w:left="4320" w:hanging="360"/>
      </w:pPr>
      <w:rPr>
        <w:rFonts w:ascii="Wingdings" w:hAnsi="Wingdings" w:hint="default"/>
      </w:rPr>
    </w:lvl>
    <w:lvl w:ilvl="6" w:tplc="7BF4DEA8" w:tentative="1">
      <w:start w:val="1"/>
      <w:numFmt w:val="bullet"/>
      <w:lvlText w:val=""/>
      <w:lvlJc w:val="left"/>
      <w:pPr>
        <w:tabs>
          <w:tab w:val="num" w:pos="5040"/>
        </w:tabs>
        <w:ind w:left="5040" w:hanging="360"/>
      </w:pPr>
      <w:rPr>
        <w:rFonts w:ascii="Wingdings" w:hAnsi="Wingdings" w:hint="default"/>
      </w:rPr>
    </w:lvl>
    <w:lvl w:ilvl="7" w:tplc="6E9A74EA" w:tentative="1">
      <w:start w:val="1"/>
      <w:numFmt w:val="bullet"/>
      <w:lvlText w:val=""/>
      <w:lvlJc w:val="left"/>
      <w:pPr>
        <w:tabs>
          <w:tab w:val="num" w:pos="5760"/>
        </w:tabs>
        <w:ind w:left="5760" w:hanging="360"/>
      </w:pPr>
      <w:rPr>
        <w:rFonts w:ascii="Wingdings" w:hAnsi="Wingdings" w:hint="default"/>
      </w:rPr>
    </w:lvl>
    <w:lvl w:ilvl="8" w:tplc="96F0104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E67E08"/>
    <w:multiLevelType w:val="multilevel"/>
    <w:tmpl w:val="8FE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44C8"/>
    <w:multiLevelType w:val="hybridMultilevel"/>
    <w:tmpl w:val="19D45B68"/>
    <w:lvl w:ilvl="0" w:tplc="01E88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AF10B5"/>
    <w:multiLevelType w:val="multilevel"/>
    <w:tmpl w:val="9A60C812"/>
    <w:lvl w:ilvl="0">
      <w:start w:val="1"/>
      <w:numFmt w:val="decimal"/>
      <w:pStyle w:val="Style2"/>
      <w:lvlText w:val="%1."/>
      <w:lvlJc w:val="left"/>
      <w:pPr>
        <w:ind w:left="492" w:hanging="49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EBE2218"/>
    <w:multiLevelType w:val="hybridMultilevel"/>
    <w:tmpl w:val="6C00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1A5B46"/>
    <w:multiLevelType w:val="hybridMultilevel"/>
    <w:tmpl w:val="6ADE47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00DAD"/>
    <w:multiLevelType w:val="hybridMultilevel"/>
    <w:tmpl w:val="967A2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A54818"/>
    <w:multiLevelType w:val="hybridMultilevel"/>
    <w:tmpl w:val="F00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C973A2"/>
    <w:multiLevelType w:val="hybridMultilevel"/>
    <w:tmpl w:val="CE2AB762"/>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5E74230"/>
    <w:multiLevelType w:val="hybridMultilevel"/>
    <w:tmpl w:val="EB8AD40C"/>
    <w:lvl w:ilvl="0" w:tplc="8F3A4C44">
      <w:start w:val="1"/>
      <w:numFmt w:val="decimal"/>
      <w:lvlText w:val="%1."/>
      <w:lvlJc w:val="left"/>
      <w:pPr>
        <w:ind w:left="1440" w:hanging="360"/>
      </w:pPr>
    </w:lvl>
    <w:lvl w:ilvl="1" w:tplc="64662810">
      <w:start w:val="1"/>
      <w:numFmt w:val="decimal"/>
      <w:lvlText w:val="%2."/>
      <w:lvlJc w:val="left"/>
      <w:pPr>
        <w:ind w:left="1440" w:hanging="360"/>
      </w:pPr>
    </w:lvl>
    <w:lvl w:ilvl="2" w:tplc="62C478B4">
      <w:start w:val="1"/>
      <w:numFmt w:val="decimal"/>
      <w:lvlText w:val="%3."/>
      <w:lvlJc w:val="left"/>
      <w:pPr>
        <w:ind w:left="1440" w:hanging="360"/>
      </w:pPr>
    </w:lvl>
    <w:lvl w:ilvl="3" w:tplc="2D7AE81C">
      <w:start w:val="1"/>
      <w:numFmt w:val="decimal"/>
      <w:lvlText w:val="%4."/>
      <w:lvlJc w:val="left"/>
      <w:pPr>
        <w:ind w:left="1440" w:hanging="360"/>
      </w:pPr>
    </w:lvl>
    <w:lvl w:ilvl="4" w:tplc="3DC65DC8">
      <w:start w:val="1"/>
      <w:numFmt w:val="decimal"/>
      <w:lvlText w:val="%5."/>
      <w:lvlJc w:val="left"/>
      <w:pPr>
        <w:ind w:left="1440" w:hanging="360"/>
      </w:pPr>
    </w:lvl>
    <w:lvl w:ilvl="5" w:tplc="465828A8">
      <w:start w:val="1"/>
      <w:numFmt w:val="decimal"/>
      <w:lvlText w:val="%6."/>
      <w:lvlJc w:val="left"/>
      <w:pPr>
        <w:ind w:left="1440" w:hanging="360"/>
      </w:pPr>
    </w:lvl>
    <w:lvl w:ilvl="6" w:tplc="152E0D90">
      <w:start w:val="1"/>
      <w:numFmt w:val="decimal"/>
      <w:lvlText w:val="%7."/>
      <w:lvlJc w:val="left"/>
      <w:pPr>
        <w:ind w:left="1440" w:hanging="360"/>
      </w:pPr>
    </w:lvl>
    <w:lvl w:ilvl="7" w:tplc="C402F7A0">
      <w:start w:val="1"/>
      <w:numFmt w:val="decimal"/>
      <w:lvlText w:val="%8."/>
      <w:lvlJc w:val="left"/>
      <w:pPr>
        <w:ind w:left="1440" w:hanging="360"/>
      </w:pPr>
    </w:lvl>
    <w:lvl w:ilvl="8" w:tplc="718A5F6A">
      <w:start w:val="1"/>
      <w:numFmt w:val="decimal"/>
      <w:lvlText w:val="%9."/>
      <w:lvlJc w:val="left"/>
      <w:pPr>
        <w:ind w:left="1440" w:hanging="360"/>
      </w:pPr>
    </w:lvl>
  </w:abstractNum>
  <w:abstractNum w:abstractNumId="38" w15:restartNumberingAfterBreak="0">
    <w:nsid w:val="5A617483"/>
    <w:multiLevelType w:val="hybridMultilevel"/>
    <w:tmpl w:val="DC622C16"/>
    <w:lvl w:ilvl="0" w:tplc="88BADF0A">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15432F"/>
    <w:multiLevelType w:val="hybridMultilevel"/>
    <w:tmpl w:val="31C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79028E"/>
    <w:multiLevelType w:val="hybridMultilevel"/>
    <w:tmpl w:val="532419D8"/>
    <w:lvl w:ilvl="0" w:tplc="E2BE179E">
      <w:start w:val="1"/>
      <w:numFmt w:val="bullet"/>
      <w:lvlText w:val=""/>
      <w:lvlJc w:val="left"/>
      <w:pPr>
        <w:tabs>
          <w:tab w:val="num" w:pos="720"/>
        </w:tabs>
        <w:ind w:left="720" w:hanging="360"/>
      </w:pPr>
      <w:rPr>
        <w:rFonts w:ascii="Wingdings" w:hAnsi="Wingdings" w:hint="default"/>
      </w:rPr>
    </w:lvl>
    <w:lvl w:ilvl="1" w:tplc="52B44304">
      <w:start w:val="1"/>
      <w:numFmt w:val="bullet"/>
      <w:lvlText w:val=""/>
      <w:lvlJc w:val="left"/>
      <w:pPr>
        <w:tabs>
          <w:tab w:val="num" w:pos="1440"/>
        </w:tabs>
        <w:ind w:left="1440" w:hanging="360"/>
      </w:pPr>
      <w:rPr>
        <w:rFonts w:ascii="Wingdings" w:hAnsi="Wingdings" w:hint="default"/>
      </w:rPr>
    </w:lvl>
    <w:lvl w:ilvl="2" w:tplc="4F98FAF0" w:tentative="1">
      <w:start w:val="1"/>
      <w:numFmt w:val="bullet"/>
      <w:lvlText w:val=""/>
      <w:lvlJc w:val="left"/>
      <w:pPr>
        <w:tabs>
          <w:tab w:val="num" w:pos="2160"/>
        </w:tabs>
        <w:ind w:left="2160" w:hanging="360"/>
      </w:pPr>
      <w:rPr>
        <w:rFonts w:ascii="Wingdings" w:hAnsi="Wingdings" w:hint="default"/>
      </w:rPr>
    </w:lvl>
    <w:lvl w:ilvl="3" w:tplc="4E5E006E" w:tentative="1">
      <w:start w:val="1"/>
      <w:numFmt w:val="bullet"/>
      <w:lvlText w:val=""/>
      <w:lvlJc w:val="left"/>
      <w:pPr>
        <w:tabs>
          <w:tab w:val="num" w:pos="2880"/>
        </w:tabs>
        <w:ind w:left="2880" w:hanging="360"/>
      </w:pPr>
      <w:rPr>
        <w:rFonts w:ascii="Wingdings" w:hAnsi="Wingdings" w:hint="default"/>
      </w:rPr>
    </w:lvl>
    <w:lvl w:ilvl="4" w:tplc="D61C6D7E" w:tentative="1">
      <w:start w:val="1"/>
      <w:numFmt w:val="bullet"/>
      <w:lvlText w:val=""/>
      <w:lvlJc w:val="left"/>
      <w:pPr>
        <w:tabs>
          <w:tab w:val="num" w:pos="3600"/>
        </w:tabs>
        <w:ind w:left="3600" w:hanging="360"/>
      </w:pPr>
      <w:rPr>
        <w:rFonts w:ascii="Wingdings" w:hAnsi="Wingdings" w:hint="default"/>
      </w:rPr>
    </w:lvl>
    <w:lvl w:ilvl="5" w:tplc="F56602EC" w:tentative="1">
      <w:start w:val="1"/>
      <w:numFmt w:val="bullet"/>
      <w:lvlText w:val=""/>
      <w:lvlJc w:val="left"/>
      <w:pPr>
        <w:tabs>
          <w:tab w:val="num" w:pos="4320"/>
        </w:tabs>
        <w:ind w:left="4320" w:hanging="360"/>
      </w:pPr>
      <w:rPr>
        <w:rFonts w:ascii="Wingdings" w:hAnsi="Wingdings" w:hint="default"/>
      </w:rPr>
    </w:lvl>
    <w:lvl w:ilvl="6" w:tplc="5E6EF71E" w:tentative="1">
      <w:start w:val="1"/>
      <w:numFmt w:val="bullet"/>
      <w:lvlText w:val=""/>
      <w:lvlJc w:val="left"/>
      <w:pPr>
        <w:tabs>
          <w:tab w:val="num" w:pos="5040"/>
        </w:tabs>
        <w:ind w:left="5040" w:hanging="360"/>
      </w:pPr>
      <w:rPr>
        <w:rFonts w:ascii="Wingdings" w:hAnsi="Wingdings" w:hint="default"/>
      </w:rPr>
    </w:lvl>
    <w:lvl w:ilvl="7" w:tplc="01C64C3C" w:tentative="1">
      <w:start w:val="1"/>
      <w:numFmt w:val="bullet"/>
      <w:lvlText w:val=""/>
      <w:lvlJc w:val="left"/>
      <w:pPr>
        <w:tabs>
          <w:tab w:val="num" w:pos="5760"/>
        </w:tabs>
        <w:ind w:left="5760" w:hanging="360"/>
      </w:pPr>
      <w:rPr>
        <w:rFonts w:ascii="Wingdings" w:hAnsi="Wingdings" w:hint="default"/>
      </w:rPr>
    </w:lvl>
    <w:lvl w:ilvl="8" w:tplc="1F14AA3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8F0994"/>
    <w:multiLevelType w:val="hybridMultilevel"/>
    <w:tmpl w:val="ADA89FC2"/>
    <w:lvl w:ilvl="0" w:tplc="7DA0E1D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4101E6"/>
    <w:multiLevelType w:val="hybridMultilevel"/>
    <w:tmpl w:val="FF249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E190E"/>
    <w:multiLevelType w:val="hybridMultilevel"/>
    <w:tmpl w:val="E7B2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F963DB"/>
    <w:multiLevelType w:val="multilevel"/>
    <w:tmpl w:val="0CB4D1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55A7F9B"/>
    <w:multiLevelType w:val="multilevel"/>
    <w:tmpl w:val="038439E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73D5759"/>
    <w:multiLevelType w:val="multilevel"/>
    <w:tmpl w:val="12F24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A8531CF"/>
    <w:multiLevelType w:val="hybridMultilevel"/>
    <w:tmpl w:val="1822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0548A1"/>
    <w:multiLevelType w:val="hybridMultilevel"/>
    <w:tmpl w:val="1FC89CB4"/>
    <w:lvl w:ilvl="0" w:tplc="7CD20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873695"/>
    <w:multiLevelType w:val="multilevel"/>
    <w:tmpl w:val="800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DC7FE7"/>
    <w:multiLevelType w:val="hybridMultilevel"/>
    <w:tmpl w:val="D730DD68"/>
    <w:lvl w:ilvl="0" w:tplc="6420AE3A">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EE721B"/>
    <w:multiLevelType w:val="multilevel"/>
    <w:tmpl w:val="AD6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F0701"/>
    <w:multiLevelType w:val="hybridMultilevel"/>
    <w:tmpl w:val="AB86CDE2"/>
    <w:lvl w:ilvl="0" w:tplc="046E6966">
      <w:start w:val="1"/>
      <w:numFmt w:val="decimal"/>
      <w:lvlText w:val="%1."/>
      <w:lvlJc w:val="left"/>
      <w:pPr>
        <w:ind w:left="1020" w:hanging="360"/>
      </w:pPr>
    </w:lvl>
    <w:lvl w:ilvl="1" w:tplc="EBC4692A">
      <w:start w:val="1"/>
      <w:numFmt w:val="decimal"/>
      <w:lvlText w:val="%2."/>
      <w:lvlJc w:val="left"/>
      <w:pPr>
        <w:ind w:left="1020" w:hanging="360"/>
      </w:pPr>
    </w:lvl>
    <w:lvl w:ilvl="2" w:tplc="D472BA06">
      <w:start w:val="1"/>
      <w:numFmt w:val="decimal"/>
      <w:lvlText w:val="%3."/>
      <w:lvlJc w:val="left"/>
      <w:pPr>
        <w:ind w:left="1020" w:hanging="360"/>
      </w:pPr>
    </w:lvl>
    <w:lvl w:ilvl="3" w:tplc="1396A812">
      <w:start w:val="1"/>
      <w:numFmt w:val="decimal"/>
      <w:lvlText w:val="%4."/>
      <w:lvlJc w:val="left"/>
      <w:pPr>
        <w:ind w:left="1020" w:hanging="360"/>
      </w:pPr>
    </w:lvl>
    <w:lvl w:ilvl="4" w:tplc="2B04859C">
      <w:start w:val="1"/>
      <w:numFmt w:val="decimal"/>
      <w:lvlText w:val="%5."/>
      <w:lvlJc w:val="left"/>
      <w:pPr>
        <w:ind w:left="1020" w:hanging="360"/>
      </w:pPr>
    </w:lvl>
    <w:lvl w:ilvl="5" w:tplc="1E0643E4">
      <w:start w:val="1"/>
      <w:numFmt w:val="decimal"/>
      <w:lvlText w:val="%6."/>
      <w:lvlJc w:val="left"/>
      <w:pPr>
        <w:ind w:left="1020" w:hanging="360"/>
      </w:pPr>
    </w:lvl>
    <w:lvl w:ilvl="6" w:tplc="F73ECDC0">
      <w:start w:val="1"/>
      <w:numFmt w:val="decimal"/>
      <w:lvlText w:val="%7."/>
      <w:lvlJc w:val="left"/>
      <w:pPr>
        <w:ind w:left="1020" w:hanging="360"/>
      </w:pPr>
    </w:lvl>
    <w:lvl w:ilvl="7" w:tplc="F0545832">
      <w:start w:val="1"/>
      <w:numFmt w:val="decimal"/>
      <w:lvlText w:val="%8."/>
      <w:lvlJc w:val="left"/>
      <w:pPr>
        <w:ind w:left="1020" w:hanging="360"/>
      </w:pPr>
    </w:lvl>
    <w:lvl w:ilvl="8" w:tplc="E1B6A612">
      <w:start w:val="1"/>
      <w:numFmt w:val="decimal"/>
      <w:lvlText w:val="%9."/>
      <w:lvlJc w:val="left"/>
      <w:pPr>
        <w:ind w:left="1020" w:hanging="360"/>
      </w:pPr>
    </w:lvl>
  </w:abstractNum>
  <w:abstractNum w:abstractNumId="53" w15:restartNumberingAfterBreak="0">
    <w:nsid w:val="7EB11061"/>
    <w:multiLevelType w:val="hybridMultilevel"/>
    <w:tmpl w:val="0BCAB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42984">
    <w:abstractNumId w:val="48"/>
  </w:num>
  <w:num w:numId="2" w16cid:durableId="595790124">
    <w:abstractNumId w:val="8"/>
  </w:num>
  <w:num w:numId="3" w16cid:durableId="760443534">
    <w:abstractNumId w:val="15"/>
  </w:num>
  <w:num w:numId="4" w16cid:durableId="1698659816">
    <w:abstractNumId w:val="44"/>
  </w:num>
  <w:num w:numId="5" w16cid:durableId="962880038">
    <w:abstractNumId w:val="6"/>
  </w:num>
  <w:num w:numId="6" w16cid:durableId="1698892545">
    <w:abstractNumId w:val="10"/>
  </w:num>
  <w:num w:numId="7" w16cid:durableId="1235774469">
    <w:abstractNumId w:val="4"/>
  </w:num>
  <w:num w:numId="8" w16cid:durableId="393817096">
    <w:abstractNumId w:val="50"/>
  </w:num>
  <w:num w:numId="9" w16cid:durableId="150565495">
    <w:abstractNumId w:val="33"/>
  </w:num>
  <w:num w:numId="10" w16cid:durableId="632711713">
    <w:abstractNumId w:val="46"/>
  </w:num>
  <w:num w:numId="11" w16cid:durableId="962733383">
    <w:abstractNumId w:val="19"/>
  </w:num>
  <w:num w:numId="12" w16cid:durableId="813570723">
    <w:abstractNumId w:val="31"/>
  </w:num>
  <w:num w:numId="13" w16cid:durableId="520781482">
    <w:abstractNumId w:val="18"/>
  </w:num>
  <w:num w:numId="14" w16cid:durableId="1270964975">
    <w:abstractNumId w:val="9"/>
  </w:num>
  <w:num w:numId="15" w16cid:durableId="1987511763">
    <w:abstractNumId w:val="47"/>
  </w:num>
  <w:num w:numId="16" w16cid:durableId="1233157862">
    <w:abstractNumId w:val="3"/>
  </w:num>
  <w:num w:numId="17" w16cid:durableId="1662612363">
    <w:abstractNumId w:val="20"/>
  </w:num>
  <w:num w:numId="18" w16cid:durableId="1564563330">
    <w:abstractNumId w:val="16"/>
  </w:num>
  <w:num w:numId="19" w16cid:durableId="462893092">
    <w:abstractNumId w:val="30"/>
  </w:num>
  <w:num w:numId="20" w16cid:durableId="1199120580">
    <w:abstractNumId w:val="22"/>
  </w:num>
  <w:num w:numId="21" w16cid:durableId="1573660400">
    <w:abstractNumId w:val="38"/>
  </w:num>
  <w:num w:numId="22" w16cid:durableId="844519691">
    <w:abstractNumId w:val="27"/>
  </w:num>
  <w:num w:numId="23" w16cid:durableId="640384017">
    <w:abstractNumId w:val="41"/>
  </w:num>
  <w:num w:numId="24" w16cid:durableId="1752656714">
    <w:abstractNumId w:val="17"/>
  </w:num>
  <w:num w:numId="25" w16cid:durableId="899903568">
    <w:abstractNumId w:val="0"/>
  </w:num>
  <w:num w:numId="26" w16cid:durableId="864560031">
    <w:abstractNumId w:val="35"/>
  </w:num>
  <w:num w:numId="27" w16cid:durableId="1268779387">
    <w:abstractNumId w:val="12"/>
  </w:num>
  <w:num w:numId="28" w16cid:durableId="1565023470">
    <w:abstractNumId w:val="5"/>
  </w:num>
  <w:num w:numId="29" w16cid:durableId="1719546405">
    <w:abstractNumId w:val="53"/>
  </w:num>
  <w:num w:numId="30" w16cid:durableId="407071738">
    <w:abstractNumId w:val="36"/>
  </w:num>
  <w:num w:numId="31" w16cid:durableId="662582697">
    <w:abstractNumId w:val="51"/>
  </w:num>
  <w:num w:numId="32" w16cid:durableId="1197622909">
    <w:abstractNumId w:val="42"/>
  </w:num>
  <w:num w:numId="33" w16cid:durableId="1016421987">
    <w:abstractNumId w:val="1"/>
  </w:num>
  <w:num w:numId="34" w16cid:durableId="1424646747">
    <w:abstractNumId w:val="7"/>
  </w:num>
  <w:num w:numId="35" w16cid:durableId="152992110">
    <w:abstractNumId w:val="45"/>
  </w:num>
  <w:num w:numId="36" w16cid:durableId="804155411">
    <w:abstractNumId w:val="31"/>
    <w:lvlOverride w:ilvl="0">
      <w:lvl w:ilvl="0">
        <w:start w:val="1"/>
        <w:numFmt w:val="decimal"/>
        <w:pStyle w:val="Style2"/>
        <w:lvlText w:val="%1."/>
        <w:lvlJc w:val="left"/>
        <w:pPr>
          <w:ind w:left="492" w:hanging="492"/>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7" w16cid:durableId="1726757259">
    <w:abstractNumId w:val="13"/>
  </w:num>
  <w:num w:numId="38" w16cid:durableId="1962567614">
    <w:abstractNumId w:val="24"/>
  </w:num>
  <w:num w:numId="39" w16cid:durableId="1990671264">
    <w:abstractNumId w:val="21"/>
  </w:num>
  <w:num w:numId="40" w16cid:durableId="648287118">
    <w:abstractNumId w:val="37"/>
  </w:num>
  <w:num w:numId="41" w16cid:durableId="1354261427">
    <w:abstractNumId w:val="23"/>
  </w:num>
  <w:num w:numId="42" w16cid:durableId="301927838">
    <w:abstractNumId w:val="34"/>
  </w:num>
  <w:num w:numId="43" w16cid:durableId="739138766">
    <w:abstractNumId w:val="11"/>
  </w:num>
  <w:num w:numId="44" w16cid:durableId="1902130937">
    <w:abstractNumId w:val="32"/>
  </w:num>
  <w:num w:numId="45" w16cid:durableId="688720058">
    <w:abstractNumId w:val="28"/>
  </w:num>
  <w:num w:numId="46" w16cid:durableId="637345858">
    <w:abstractNumId w:val="40"/>
  </w:num>
  <w:num w:numId="47" w16cid:durableId="416100866">
    <w:abstractNumId w:val="52"/>
  </w:num>
  <w:num w:numId="48" w16cid:durableId="1488015367">
    <w:abstractNumId w:val="31"/>
  </w:num>
  <w:num w:numId="49" w16cid:durableId="518277990">
    <w:abstractNumId w:val="25"/>
  </w:num>
  <w:num w:numId="50" w16cid:durableId="477457964">
    <w:abstractNumId w:val="43"/>
  </w:num>
  <w:num w:numId="51" w16cid:durableId="909849231">
    <w:abstractNumId w:val="31"/>
  </w:num>
  <w:num w:numId="52" w16cid:durableId="978802178">
    <w:abstractNumId w:val="31"/>
  </w:num>
  <w:num w:numId="53" w16cid:durableId="162401164">
    <w:abstractNumId w:val="26"/>
  </w:num>
  <w:num w:numId="54" w16cid:durableId="1051884903">
    <w:abstractNumId w:val="29"/>
  </w:num>
  <w:num w:numId="55" w16cid:durableId="267273294">
    <w:abstractNumId w:val="49"/>
  </w:num>
  <w:num w:numId="56" w16cid:durableId="1177190225">
    <w:abstractNumId w:val="14"/>
  </w:num>
  <w:num w:numId="57" w16cid:durableId="101338466">
    <w:abstractNumId w:val="31"/>
  </w:num>
  <w:num w:numId="58" w16cid:durableId="317349224">
    <w:abstractNumId w:val="31"/>
  </w:num>
  <w:num w:numId="59" w16cid:durableId="1673489918">
    <w:abstractNumId w:val="39"/>
  </w:num>
  <w:num w:numId="60" w16cid:durableId="1046218426">
    <w:abstractNumId w:val="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 Beibo">
    <w15:presenceInfo w15:providerId="AD" w15:userId="S::beibo@ad.unc.edu::8e7526cb-4b7f-4c59-8be3-79b38a5ef20a"/>
  </w15:person>
  <w15:person w15:author="Zhao, Beibo [2]">
    <w15:presenceInfo w15:providerId="AD" w15:userId="S::beibo@AD.UNC.EDU::8e7526cb-4b7f-4c59-8be3-79b38a5ef20a"/>
  </w15:person>
  <w15:person w15:author="Cai, Jianwen">
    <w15:presenceInfo w15:providerId="AD" w15:userId="S::cai@AD.UNC.EDU::8ead6dbc-d0a6-4cad-ac5f-38fefae3a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8241A"/>
    <w:rsid w:val="00000643"/>
    <w:rsid w:val="000006FB"/>
    <w:rsid w:val="000007B2"/>
    <w:rsid w:val="00000FCF"/>
    <w:rsid w:val="00001284"/>
    <w:rsid w:val="000012DE"/>
    <w:rsid w:val="000017E3"/>
    <w:rsid w:val="000020B9"/>
    <w:rsid w:val="00002D21"/>
    <w:rsid w:val="000038E6"/>
    <w:rsid w:val="00003E5E"/>
    <w:rsid w:val="000045D3"/>
    <w:rsid w:val="00004BB5"/>
    <w:rsid w:val="00007246"/>
    <w:rsid w:val="0000796C"/>
    <w:rsid w:val="0001066A"/>
    <w:rsid w:val="00012293"/>
    <w:rsid w:val="000123A9"/>
    <w:rsid w:val="00012728"/>
    <w:rsid w:val="00012A98"/>
    <w:rsid w:val="00013169"/>
    <w:rsid w:val="00013376"/>
    <w:rsid w:val="0001470B"/>
    <w:rsid w:val="0001511F"/>
    <w:rsid w:val="00016804"/>
    <w:rsid w:val="000168EE"/>
    <w:rsid w:val="00016AB1"/>
    <w:rsid w:val="000202A1"/>
    <w:rsid w:val="00020AA4"/>
    <w:rsid w:val="000210D9"/>
    <w:rsid w:val="00021585"/>
    <w:rsid w:val="0002201D"/>
    <w:rsid w:val="00022610"/>
    <w:rsid w:val="00022BC3"/>
    <w:rsid w:val="00022F80"/>
    <w:rsid w:val="0002573B"/>
    <w:rsid w:val="00026519"/>
    <w:rsid w:val="000267D9"/>
    <w:rsid w:val="0002697D"/>
    <w:rsid w:val="00026A09"/>
    <w:rsid w:val="00026AEA"/>
    <w:rsid w:val="000272FD"/>
    <w:rsid w:val="0002761A"/>
    <w:rsid w:val="000277A4"/>
    <w:rsid w:val="00027E93"/>
    <w:rsid w:val="00027E9B"/>
    <w:rsid w:val="00027EEB"/>
    <w:rsid w:val="00030BDD"/>
    <w:rsid w:val="0003115A"/>
    <w:rsid w:val="000311A9"/>
    <w:rsid w:val="000311CD"/>
    <w:rsid w:val="00032E08"/>
    <w:rsid w:val="00034864"/>
    <w:rsid w:val="0003527F"/>
    <w:rsid w:val="00036771"/>
    <w:rsid w:val="00036BF0"/>
    <w:rsid w:val="00037551"/>
    <w:rsid w:val="0004010F"/>
    <w:rsid w:val="000401EC"/>
    <w:rsid w:val="00040CDD"/>
    <w:rsid w:val="00041C10"/>
    <w:rsid w:val="0004212A"/>
    <w:rsid w:val="000421DE"/>
    <w:rsid w:val="00042761"/>
    <w:rsid w:val="000428CD"/>
    <w:rsid w:val="00043443"/>
    <w:rsid w:val="00043997"/>
    <w:rsid w:val="00043A14"/>
    <w:rsid w:val="00043A95"/>
    <w:rsid w:val="00046036"/>
    <w:rsid w:val="00046139"/>
    <w:rsid w:val="0004672F"/>
    <w:rsid w:val="00046A2B"/>
    <w:rsid w:val="00050F48"/>
    <w:rsid w:val="000512A8"/>
    <w:rsid w:val="0005251A"/>
    <w:rsid w:val="0005262B"/>
    <w:rsid w:val="00052BED"/>
    <w:rsid w:val="00053D72"/>
    <w:rsid w:val="00053F2C"/>
    <w:rsid w:val="000548E8"/>
    <w:rsid w:val="000548ED"/>
    <w:rsid w:val="00054E5E"/>
    <w:rsid w:val="00060679"/>
    <w:rsid w:val="0006098F"/>
    <w:rsid w:val="00060BEA"/>
    <w:rsid w:val="00060CA9"/>
    <w:rsid w:val="00060DF8"/>
    <w:rsid w:val="00060EF3"/>
    <w:rsid w:val="000612FB"/>
    <w:rsid w:val="000613B6"/>
    <w:rsid w:val="00062D42"/>
    <w:rsid w:val="0006322A"/>
    <w:rsid w:val="00063CDF"/>
    <w:rsid w:val="00065CF5"/>
    <w:rsid w:val="00065F44"/>
    <w:rsid w:val="00066E97"/>
    <w:rsid w:val="0007029D"/>
    <w:rsid w:val="000704C4"/>
    <w:rsid w:val="00070B29"/>
    <w:rsid w:val="0007110A"/>
    <w:rsid w:val="00071B2F"/>
    <w:rsid w:val="00071C64"/>
    <w:rsid w:val="00072F45"/>
    <w:rsid w:val="000736ED"/>
    <w:rsid w:val="00074081"/>
    <w:rsid w:val="00074D23"/>
    <w:rsid w:val="00075426"/>
    <w:rsid w:val="00076AE8"/>
    <w:rsid w:val="000770DE"/>
    <w:rsid w:val="00077305"/>
    <w:rsid w:val="000774A9"/>
    <w:rsid w:val="00077987"/>
    <w:rsid w:val="00080571"/>
    <w:rsid w:val="0008130E"/>
    <w:rsid w:val="000818EC"/>
    <w:rsid w:val="00081EFF"/>
    <w:rsid w:val="00082762"/>
    <w:rsid w:val="00083576"/>
    <w:rsid w:val="00083959"/>
    <w:rsid w:val="0008604F"/>
    <w:rsid w:val="00086264"/>
    <w:rsid w:val="00087014"/>
    <w:rsid w:val="0008713F"/>
    <w:rsid w:val="00087E8C"/>
    <w:rsid w:val="00091C04"/>
    <w:rsid w:val="0009237C"/>
    <w:rsid w:val="000923EA"/>
    <w:rsid w:val="00092A35"/>
    <w:rsid w:val="00092FF1"/>
    <w:rsid w:val="0009328C"/>
    <w:rsid w:val="00093F89"/>
    <w:rsid w:val="00094430"/>
    <w:rsid w:val="000951B1"/>
    <w:rsid w:val="000964CF"/>
    <w:rsid w:val="0009751F"/>
    <w:rsid w:val="00097BCB"/>
    <w:rsid w:val="000A0241"/>
    <w:rsid w:val="000A088B"/>
    <w:rsid w:val="000A2642"/>
    <w:rsid w:val="000A3F7D"/>
    <w:rsid w:val="000A40CB"/>
    <w:rsid w:val="000A418B"/>
    <w:rsid w:val="000A43B0"/>
    <w:rsid w:val="000A5129"/>
    <w:rsid w:val="000A5BE3"/>
    <w:rsid w:val="000A5DBB"/>
    <w:rsid w:val="000A6E69"/>
    <w:rsid w:val="000A7794"/>
    <w:rsid w:val="000A7F2F"/>
    <w:rsid w:val="000B04AC"/>
    <w:rsid w:val="000B0787"/>
    <w:rsid w:val="000B138B"/>
    <w:rsid w:val="000B1ECB"/>
    <w:rsid w:val="000B211A"/>
    <w:rsid w:val="000B2484"/>
    <w:rsid w:val="000B27DB"/>
    <w:rsid w:val="000B2AB0"/>
    <w:rsid w:val="000B4C14"/>
    <w:rsid w:val="000B4C19"/>
    <w:rsid w:val="000B4DDF"/>
    <w:rsid w:val="000B4E4B"/>
    <w:rsid w:val="000B5722"/>
    <w:rsid w:val="000B615A"/>
    <w:rsid w:val="000B7245"/>
    <w:rsid w:val="000C0548"/>
    <w:rsid w:val="000C0A4D"/>
    <w:rsid w:val="000C132F"/>
    <w:rsid w:val="000C26A9"/>
    <w:rsid w:val="000C3DA8"/>
    <w:rsid w:val="000C4D1F"/>
    <w:rsid w:val="000C4F5D"/>
    <w:rsid w:val="000C5100"/>
    <w:rsid w:val="000C5245"/>
    <w:rsid w:val="000C5420"/>
    <w:rsid w:val="000C62D4"/>
    <w:rsid w:val="000C7B7F"/>
    <w:rsid w:val="000C7C0B"/>
    <w:rsid w:val="000D1945"/>
    <w:rsid w:val="000D1ACA"/>
    <w:rsid w:val="000D1B35"/>
    <w:rsid w:val="000D20C8"/>
    <w:rsid w:val="000D303F"/>
    <w:rsid w:val="000D414F"/>
    <w:rsid w:val="000D4DC9"/>
    <w:rsid w:val="000D62B1"/>
    <w:rsid w:val="000D6CA3"/>
    <w:rsid w:val="000D7312"/>
    <w:rsid w:val="000D737F"/>
    <w:rsid w:val="000D798D"/>
    <w:rsid w:val="000E1BA6"/>
    <w:rsid w:val="000E1F6E"/>
    <w:rsid w:val="000E286E"/>
    <w:rsid w:val="000E34E7"/>
    <w:rsid w:val="000E35A3"/>
    <w:rsid w:val="000E4386"/>
    <w:rsid w:val="000E540A"/>
    <w:rsid w:val="000E5C5C"/>
    <w:rsid w:val="000E61D0"/>
    <w:rsid w:val="000E6B73"/>
    <w:rsid w:val="000E7047"/>
    <w:rsid w:val="000E756C"/>
    <w:rsid w:val="000E7794"/>
    <w:rsid w:val="000E787C"/>
    <w:rsid w:val="000E78E3"/>
    <w:rsid w:val="000F053A"/>
    <w:rsid w:val="000F07C0"/>
    <w:rsid w:val="000F0AA4"/>
    <w:rsid w:val="000F0BF3"/>
    <w:rsid w:val="000F17B6"/>
    <w:rsid w:val="000F20DE"/>
    <w:rsid w:val="000F33F0"/>
    <w:rsid w:val="000F4DCA"/>
    <w:rsid w:val="000F5C2A"/>
    <w:rsid w:val="000F5FEB"/>
    <w:rsid w:val="000F69F3"/>
    <w:rsid w:val="000F72FA"/>
    <w:rsid w:val="000F77E1"/>
    <w:rsid w:val="000F7C14"/>
    <w:rsid w:val="00100212"/>
    <w:rsid w:val="0010038E"/>
    <w:rsid w:val="00103679"/>
    <w:rsid w:val="00105DD8"/>
    <w:rsid w:val="00105EF5"/>
    <w:rsid w:val="001068DE"/>
    <w:rsid w:val="00106FF2"/>
    <w:rsid w:val="00107861"/>
    <w:rsid w:val="00107C6D"/>
    <w:rsid w:val="001102A8"/>
    <w:rsid w:val="00111727"/>
    <w:rsid w:val="001123CE"/>
    <w:rsid w:val="00112A0F"/>
    <w:rsid w:val="00112DC8"/>
    <w:rsid w:val="00112E13"/>
    <w:rsid w:val="00113D1E"/>
    <w:rsid w:val="00115140"/>
    <w:rsid w:val="001151CE"/>
    <w:rsid w:val="001154CC"/>
    <w:rsid w:val="00115651"/>
    <w:rsid w:val="00117BE1"/>
    <w:rsid w:val="00122CB1"/>
    <w:rsid w:val="00122F89"/>
    <w:rsid w:val="001236A5"/>
    <w:rsid w:val="00123BE1"/>
    <w:rsid w:val="00123C68"/>
    <w:rsid w:val="00126922"/>
    <w:rsid w:val="00127749"/>
    <w:rsid w:val="00127950"/>
    <w:rsid w:val="00127AA3"/>
    <w:rsid w:val="00130775"/>
    <w:rsid w:val="00130F80"/>
    <w:rsid w:val="001313BC"/>
    <w:rsid w:val="001316BA"/>
    <w:rsid w:val="001316E9"/>
    <w:rsid w:val="00132124"/>
    <w:rsid w:val="00132E9B"/>
    <w:rsid w:val="00133EC0"/>
    <w:rsid w:val="001342E1"/>
    <w:rsid w:val="00134974"/>
    <w:rsid w:val="001353AC"/>
    <w:rsid w:val="00136823"/>
    <w:rsid w:val="00136D1C"/>
    <w:rsid w:val="00137682"/>
    <w:rsid w:val="00140165"/>
    <w:rsid w:val="00141642"/>
    <w:rsid w:val="001416B3"/>
    <w:rsid w:val="00141D23"/>
    <w:rsid w:val="001427DB"/>
    <w:rsid w:val="0014302E"/>
    <w:rsid w:val="001431B1"/>
    <w:rsid w:val="001451D4"/>
    <w:rsid w:val="001454C6"/>
    <w:rsid w:val="00146142"/>
    <w:rsid w:val="00146430"/>
    <w:rsid w:val="00146D16"/>
    <w:rsid w:val="001475A1"/>
    <w:rsid w:val="00150DF4"/>
    <w:rsid w:val="0015117B"/>
    <w:rsid w:val="00152480"/>
    <w:rsid w:val="00152A4C"/>
    <w:rsid w:val="00152B13"/>
    <w:rsid w:val="001546F6"/>
    <w:rsid w:val="00155078"/>
    <w:rsid w:val="00155979"/>
    <w:rsid w:val="001566AC"/>
    <w:rsid w:val="00156AD8"/>
    <w:rsid w:val="00156BDB"/>
    <w:rsid w:val="00156EBD"/>
    <w:rsid w:val="00157483"/>
    <w:rsid w:val="00157576"/>
    <w:rsid w:val="0016016F"/>
    <w:rsid w:val="00161C0D"/>
    <w:rsid w:val="00161D20"/>
    <w:rsid w:val="00161F1B"/>
    <w:rsid w:val="00161F8D"/>
    <w:rsid w:val="001621BF"/>
    <w:rsid w:val="001621FD"/>
    <w:rsid w:val="001623BB"/>
    <w:rsid w:val="00162754"/>
    <w:rsid w:val="00162CCE"/>
    <w:rsid w:val="001636DE"/>
    <w:rsid w:val="001646E3"/>
    <w:rsid w:val="0016558C"/>
    <w:rsid w:val="00165E2D"/>
    <w:rsid w:val="0016640D"/>
    <w:rsid w:val="00166B6B"/>
    <w:rsid w:val="001673F9"/>
    <w:rsid w:val="0016743F"/>
    <w:rsid w:val="00167DFC"/>
    <w:rsid w:val="0017037A"/>
    <w:rsid w:val="00170EC2"/>
    <w:rsid w:val="00170EED"/>
    <w:rsid w:val="00171AE2"/>
    <w:rsid w:val="00173F49"/>
    <w:rsid w:val="001740C9"/>
    <w:rsid w:val="00174E71"/>
    <w:rsid w:val="00174E95"/>
    <w:rsid w:val="00174EBC"/>
    <w:rsid w:val="00175274"/>
    <w:rsid w:val="001753E2"/>
    <w:rsid w:val="001766AE"/>
    <w:rsid w:val="00176814"/>
    <w:rsid w:val="00177264"/>
    <w:rsid w:val="00177C08"/>
    <w:rsid w:val="00177DAF"/>
    <w:rsid w:val="001809DA"/>
    <w:rsid w:val="001827B5"/>
    <w:rsid w:val="00183B09"/>
    <w:rsid w:val="00183D22"/>
    <w:rsid w:val="001841CF"/>
    <w:rsid w:val="00184897"/>
    <w:rsid w:val="00184EA6"/>
    <w:rsid w:val="0018533F"/>
    <w:rsid w:val="0018596F"/>
    <w:rsid w:val="00186910"/>
    <w:rsid w:val="001870FE"/>
    <w:rsid w:val="0018751A"/>
    <w:rsid w:val="0018784C"/>
    <w:rsid w:val="001904C0"/>
    <w:rsid w:val="00190629"/>
    <w:rsid w:val="00190AB9"/>
    <w:rsid w:val="00191313"/>
    <w:rsid w:val="001927AC"/>
    <w:rsid w:val="001931C0"/>
    <w:rsid w:val="00193649"/>
    <w:rsid w:val="00193D32"/>
    <w:rsid w:val="00194C72"/>
    <w:rsid w:val="00194C85"/>
    <w:rsid w:val="00194F7D"/>
    <w:rsid w:val="00195338"/>
    <w:rsid w:val="00195A7D"/>
    <w:rsid w:val="00195BAA"/>
    <w:rsid w:val="001964AC"/>
    <w:rsid w:val="00196DE1"/>
    <w:rsid w:val="00196FC6"/>
    <w:rsid w:val="0019719E"/>
    <w:rsid w:val="001A0DED"/>
    <w:rsid w:val="001A0EC7"/>
    <w:rsid w:val="001A1051"/>
    <w:rsid w:val="001A1A02"/>
    <w:rsid w:val="001A2487"/>
    <w:rsid w:val="001A2759"/>
    <w:rsid w:val="001A2F60"/>
    <w:rsid w:val="001A4E76"/>
    <w:rsid w:val="001A52A6"/>
    <w:rsid w:val="001A688E"/>
    <w:rsid w:val="001A69C2"/>
    <w:rsid w:val="001A6A15"/>
    <w:rsid w:val="001A6ADA"/>
    <w:rsid w:val="001A6D96"/>
    <w:rsid w:val="001A6FE9"/>
    <w:rsid w:val="001A79A0"/>
    <w:rsid w:val="001A7CAB"/>
    <w:rsid w:val="001B00B2"/>
    <w:rsid w:val="001B1284"/>
    <w:rsid w:val="001B1520"/>
    <w:rsid w:val="001B1A03"/>
    <w:rsid w:val="001B22B2"/>
    <w:rsid w:val="001B2382"/>
    <w:rsid w:val="001B3071"/>
    <w:rsid w:val="001B343F"/>
    <w:rsid w:val="001B3A27"/>
    <w:rsid w:val="001B40DB"/>
    <w:rsid w:val="001B4102"/>
    <w:rsid w:val="001B416F"/>
    <w:rsid w:val="001B4805"/>
    <w:rsid w:val="001B5AAB"/>
    <w:rsid w:val="001B5C7F"/>
    <w:rsid w:val="001B6550"/>
    <w:rsid w:val="001B6DDF"/>
    <w:rsid w:val="001B6E26"/>
    <w:rsid w:val="001B7497"/>
    <w:rsid w:val="001C0111"/>
    <w:rsid w:val="001C19DD"/>
    <w:rsid w:val="001C227B"/>
    <w:rsid w:val="001C243D"/>
    <w:rsid w:val="001C261E"/>
    <w:rsid w:val="001C2739"/>
    <w:rsid w:val="001C28FD"/>
    <w:rsid w:val="001C3087"/>
    <w:rsid w:val="001C350B"/>
    <w:rsid w:val="001C4370"/>
    <w:rsid w:val="001C4B16"/>
    <w:rsid w:val="001C5AF9"/>
    <w:rsid w:val="001C5B46"/>
    <w:rsid w:val="001C66DA"/>
    <w:rsid w:val="001C6BCE"/>
    <w:rsid w:val="001D08BC"/>
    <w:rsid w:val="001D1700"/>
    <w:rsid w:val="001D1837"/>
    <w:rsid w:val="001D1B3D"/>
    <w:rsid w:val="001D1E65"/>
    <w:rsid w:val="001D2438"/>
    <w:rsid w:val="001D372A"/>
    <w:rsid w:val="001D41B4"/>
    <w:rsid w:val="001D443B"/>
    <w:rsid w:val="001D44BB"/>
    <w:rsid w:val="001D48DD"/>
    <w:rsid w:val="001D4CC8"/>
    <w:rsid w:val="001D5C8A"/>
    <w:rsid w:val="001D5D9E"/>
    <w:rsid w:val="001D709A"/>
    <w:rsid w:val="001D7A5D"/>
    <w:rsid w:val="001D7EA8"/>
    <w:rsid w:val="001E0C7A"/>
    <w:rsid w:val="001E1056"/>
    <w:rsid w:val="001E22CA"/>
    <w:rsid w:val="001E24FA"/>
    <w:rsid w:val="001E2DF1"/>
    <w:rsid w:val="001E3FF0"/>
    <w:rsid w:val="001E45FC"/>
    <w:rsid w:val="001E5292"/>
    <w:rsid w:val="001E55B9"/>
    <w:rsid w:val="001E6078"/>
    <w:rsid w:val="001E68A5"/>
    <w:rsid w:val="001E7DA8"/>
    <w:rsid w:val="001F0408"/>
    <w:rsid w:val="001F061D"/>
    <w:rsid w:val="001F1256"/>
    <w:rsid w:val="001F152C"/>
    <w:rsid w:val="001F1F10"/>
    <w:rsid w:val="001F1FAC"/>
    <w:rsid w:val="001F21AE"/>
    <w:rsid w:val="001F230E"/>
    <w:rsid w:val="001F3350"/>
    <w:rsid w:val="001F3C3E"/>
    <w:rsid w:val="001F3D3A"/>
    <w:rsid w:val="001F44BD"/>
    <w:rsid w:val="001F4E2B"/>
    <w:rsid w:val="001F5455"/>
    <w:rsid w:val="001F629F"/>
    <w:rsid w:val="001F6400"/>
    <w:rsid w:val="001F6847"/>
    <w:rsid w:val="00201B6B"/>
    <w:rsid w:val="00201C01"/>
    <w:rsid w:val="00202370"/>
    <w:rsid w:val="00202900"/>
    <w:rsid w:val="00203426"/>
    <w:rsid w:val="002035C4"/>
    <w:rsid w:val="00203A54"/>
    <w:rsid w:val="00203BA5"/>
    <w:rsid w:val="00203D3E"/>
    <w:rsid w:val="0020442B"/>
    <w:rsid w:val="00204BCC"/>
    <w:rsid w:val="00204E14"/>
    <w:rsid w:val="0020571D"/>
    <w:rsid w:val="00205DE0"/>
    <w:rsid w:val="00206ABE"/>
    <w:rsid w:val="00206E17"/>
    <w:rsid w:val="002071E8"/>
    <w:rsid w:val="002103D6"/>
    <w:rsid w:val="00210AA0"/>
    <w:rsid w:val="002139E2"/>
    <w:rsid w:val="00213D92"/>
    <w:rsid w:val="00214147"/>
    <w:rsid w:val="0021436F"/>
    <w:rsid w:val="00214EB2"/>
    <w:rsid w:val="0021521C"/>
    <w:rsid w:val="002159A4"/>
    <w:rsid w:val="00215C19"/>
    <w:rsid w:val="00216730"/>
    <w:rsid w:val="00216A75"/>
    <w:rsid w:val="00216AFD"/>
    <w:rsid w:val="00216C1C"/>
    <w:rsid w:val="00216D21"/>
    <w:rsid w:val="002179EE"/>
    <w:rsid w:val="002205FF"/>
    <w:rsid w:val="00221079"/>
    <w:rsid w:val="0022132A"/>
    <w:rsid w:val="00221576"/>
    <w:rsid w:val="0022251A"/>
    <w:rsid w:val="002228AB"/>
    <w:rsid w:val="002233CA"/>
    <w:rsid w:val="002235E7"/>
    <w:rsid w:val="00223D91"/>
    <w:rsid w:val="00223F64"/>
    <w:rsid w:val="00224463"/>
    <w:rsid w:val="00224946"/>
    <w:rsid w:val="00225662"/>
    <w:rsid w:val="00225DDC"/>
    <w:rsid w:val="00226206"/>
    <w:rsid w:val="0022698C"/>
    <w:rsid w:val="00226B69"/>
    <w:rsid w:val="00226F4D"/>
    <w:rsid w:val="0022702E"/>
    <w:rsid w:val="002272AF"/>
    <w:rsid w:val="002272F0"/>
    <w:rsid w:val="002308DC"/>
    <w:rsid w:val="00230F8C"/>
    <w:rsid w:val="002324F0"/>
    <w:rsid w:val="00232C1D"/>
    <w:rsid w:val="00233CB8"/>
    <w:rsid w:val="00235A46"/>
    <w:rsid w:val="00235CD1"/>
    <w:rsid w:val="002373B6"/>
    <w:rsid w:val="0024084B"/>
    <w:rsid w:val="00240DDD"/>
    <w:rsid w:val="00241BAE"/>
    <w:rsid w:val="002420C2"/>
    <w:rsid w:val="00242685"/>
    <w:rsid w:val="00242A28"/>
    <w:rsid w:val="00242ED9"/>
    <w:rsid w:val="002435BF"/>
    <w:rsid w:val="00244654"/>
    <w:rsid w:val="0024488E"/>
    <w:rsid w:val="00244CD2"/>
    <w:rsid w:val="00244E8F"/>
    <w:rsid w:val="00245250"/>
    <w:rsid w:val="002453EE"/>
    <w:rsid w:val="00245440"/>
    <w:rsid w:val="002458E4"/>
    <w:rsid w:val="00245B19"/>
    <w:rsid w:val="00245C56"/>
    <w:rsid w:val="00246A84"/>
    <w:rsid w:val="00247520"/>
    <w:rsid w:val="00247E7B"/>
    <w:rsid w:val="002524BB"/>
    <w:rsid w:val="00253DB2"/>
    <w:rsid w:val="00254175"/>
    <w:rsid w:val="00254742"/>
    <w:rsid w:val="0025521C"/>
    <w:rsid w:val="00255748"/>
    <w:rsid w:val="0025579D"/>
    <w:rsid w:val="0025584B"/>
    <w:rsid w:val="00255E7F"/>
    <w:rsid w:val="00256309"/>
    <w:rsid w:val="00256EC1"/>
    <w:rsid w:val="002571A6"/>
    <w:rsid w:val="00257856"/>
    <w:rsid w:val="00257F70"/>
    <w:rsid w:val="00260326"/>
    <w:rsid w:val="00260740"/>
    <w:rsid w:val="00261EB4"/>
    <w:rsid w:val="002620D7"/>
    <w:rsid w:val="002623CC"/>
    <w:rsid w:val="00262639"/>
    <w:rsid w:val="00262EB7"/>
    <w:rsid w:val="002638D8"/>
    <w:rsid w:val="002646D2"/>
    <w:rsid w:val="00264E12"/>
    <w:rsid w:val="00265AB1"/>
    <w:rsid w:val="00266797"/>
    <w:rsid w:val="002668C8"/>
    <w:rsid w:val="00266ACC"/>
    <w:rsid w:val="002704E3"/>
    <w:rsid w:val="002708A3"/>
    <w:rsid w:val="00270F1C"/>
    <w:rsid w:val="00272813"/>
    <w:rsid w:val="00273C50"/>
    <w:rsid w:val="00273FDA"/>
    <w:rsid w:val="00274542"/>
    <w:rsid w:val="00274AFA"/>
    <w:rsid w:val="00274F08"/>
    <w:rsid w:val="00275C0E"/>
    <w:rsid w:val="002761F0"/>
    <w:rsid w:val="00276E92"/>
    <w:rsid w:val="00276FD7"/>
    <w:rsid w:val="00277A2C"/>
    <w:rsid w:val="00280A24"/>
    <w:rsid w:val="00280F77"/>
    <w:rsid w:val="00281798"/>
    <w:rsid w:val="002824FD"/>
    <w:rsid w:val="002829C1"/>
    <w:rsid w:val="002847F0"/>
    <w:rsid w:val="00286D84"/>
    <w:rsid w:val="00286E37"/>
    <w:rsid w:val="00290CD2"/>
    <w:rsid w:val="00290F90"/>
    <w:rsid w:val="002917AE"/>
    <w:rsid w:val="00291A32"/>
    <w:rsid w:val="00291EB9"/>
    <w:rsid w:val="00292113"/>
    <w:rsid w:val="00292AAC"/>
    <w:rsid w:val="00292C2F"/>
    <w:rsid w:val="00293D87"/>
    <w:rsid w:val="00294581"/>
    <w:rsid w:val="00295D6F"/>
    <w:rsid w:val="002969A8"/>
    <w:rsid w:val="00297008"/>
    <w:rsid w:val="00297DFE"/>
    <w:rsid w:val="00297E45"/>
    <w:rsid w:val="002A0E1F"/>
    <w:rsid w:val="002A1157"/>
    <w:rsid w:val="002A1F8F"/>
    <w:rsid w:val="002A4540"/>
    <w:rsid w:val="002A4576"/>
    <w:rsid w:val="002A45FA"/>
    <w:rsid w:val="002A4A17"/>
    <w:rsid w:val="002A6208"/>
    <w:rsid w:val="002A78C4"/>
    <w:rsid w:val="002B0F82"/>
    <w:rsid w:val="002B1400"/>
    <w:rsid w:val="002B3132"/>
    <w:rsid w:val="002B31DD"/>
    <w:rsid w:val="002B3A2E"/>
    <w:rsid w:val="002B408D"/>
    <w:rsid w:val="002B466A"/>
    <w:rsid w:val="002B6209"/>
    <w:rsid w:val="002B664A"/>
    <w:rsid w:val="002B6652"/>
    <w:rsid w:val="002B665D"/>
    <w:rsid w:val="002B6B66"/>
    <w:rsid w:val="002B6B9C"/>
    <w:rsid w:val="002B6EB6"/>
    <w:rsid w:val="002B7461"/>
    <w:rsid w:val="002C0773"/>
    <w:rsid w:val="002C0B84"/>
    <w:rsid w:val="002C0FD2"/>
    <w:rsid w:val="002C10C7"/>
    <w:rsid w:val="002C21B5"/>
    <w:rsid w:val="002C25D0"/>
    <w:rsid w:val="002C2604"/>
    <w:rsid w:val="002C2FE0"/>
    <w:rsid w:val="002C33C6"/>
    <w:rsid w:val="002C3FBD"/>
    <w:rsid w:val="002C7AF0"/>
    <w:rsid w:val="002D059E"/>
    <w:rsid w:val="002D064F"/>
    <w:rsid w:val="002D2358"/>
    <w:rsid w:val="002D2B4C"/>
    <w:rsid w:val="002D340E"/>
    <w:rsid w:val="002D3F47"/>
    <w:rsid w:val="002D40BC"/>
    <w:rsid w:val="002D5455"/>
    <w:rsid w:val="002D5472"/>
    <w:rsid w:val="002D57AB"/>
    <w:rsid w:val="002D589E"/>
    <w:rsid w:val="002D6229"/>
    <w:rsid w:val="002D64E7"/>
    <w:rsid w:val="002D6622"/>
    <w:rsid w:val="002D665D"/>
    <w:rsid w:val="002D7BFD"/>
    <w:rsid w:val="002E057E"/>
    <w:rsid w:val="002E05E7"/>
    <w:rsid w:val="002E0ADF"/>
    <w:rsid w:val="002E12B1"/>
    <w:rsid w:val="002E1D29"/>
    <w:rsid w:val="002E20C5"/>
    <w:rsid w:val="002E2279"/>
    <w:rsid w:val="002E32C0"/>
    <w:rsid w:val="002E35A7"/>
    <w:rsid w:val="002E3BEA"/>
    <w:rsid w:val="002E4332"/>
    <w:rsid w:val="002E4481"/>
    <w:rsid w:val="002E494F"/>
    <w:rsid w:val="002E507B"/>
    <w:rsid w:val="002E562E"/>
    <w:rsid w:val="002E71FC"/>
    <w:rsid w:val="002E7A06"/>
    <w:rsid w:val="002F04D0"/>
    <w:rsid w:val="002F1E59"/>
    <w:rsid w:val="002F1EB5"/>
    <w:rsid w:val="002F2ABE"/>
    <w:rsid w:val="002F4785"/>
    <w:rsid w:val="002F5737"/>
    <w:rsid w:val="002F57F5"/>
    <w:rsid w:val="002F5EF2"/>
    <w:rsid w:val="002F5FA2"/>
    <w:rsid w:val="002F677C"/>
    <w:rsid w:val="00300385"/>
    <w:rsid w:val="003006AC"/>
    <w:rsid w:val="0030132F"/>
    <w:rsid w:val="00305431"/>
    <w:rsid w:val="0030574F"/>
    <w:rsid w:val="00306E65"/>
    <w:rsid w:val="00307B05"/>
    <w:rsid w:val="00310241"/>
    <w:rsid w:val="0031083D"/>
    <w:rsid w:val="00310A9B"/>
    <w:rsid w:val="00312752"/>
    <w:rsid w:val="00312ABA"/>
    <w:rsid w:val="003139F7"/>
    <w:rsid w:val="00313D9F"/>
    <w:rsid w:val="00314B56"/>
    <w:rsid w:val="00315055"/>
    <w:rsid w:val="003150CD"/>
    <w:rsid w:val="00315829"/>
    <w:rsid w:val="0031661A"/>
    <w:rsid w:val="0031686B"/>
    <w:rsid w:val="003169A8"/>
    <w:rsid w:val="00316DE6"/>
    <w:rsid w:val="003172BC"/>
    <w:rsid w:val="003177BE"/>
    <w:rsid w:val="00317AC7"/>
    <w:rsid w:val="00317D1A"/>
    <w:rsid w:val="0032012B"/>
    <w:rsid w:val="00320680"/>
    <w:rsid w:val="00320A48"/>
    <w:rsid w:val="00322186"/>
    <w:rsid w:val="0032243C"/>
    <w:rsid w:val="00322784"/>
    <w:rsid w:val="003236F9"/>
    <w:rsid w:val="00324FB6"/>
    <w:rsid w:val="00325274"/>
    <w:rsid w:val="00325706"/>
    <w:rsid w:val="00325CB5"/>
    <w:rsid w:val="00325CB8"/>
    <w:rsid w:val="00326AB2"/>
    <w:rsid w:val="00326BE4"/>
    <w:rsid w:val="003273A3"/>
    <w:rsid w:val="00330231"/>
    <w:rsid w:val="0033056D"/>
    <w:rsid w:val="00330FC1"/>
    <w:rsid w:val="00331356"/>
    <w:rsid w:val="00331922"/>
    <w:rsid w:val="003324B0"/>
    <w:rsid w:val="0033326A"/>
    <w:rsid w:val="00333D7C"/>
    <w:rsid w:val="0033423F"/>
    <w:rsid w:val="00334538"/>
    <w:rsid w:val="003346E1"/>
    <w:rsid w:val="00335805"/>
    <w:rsid w:val="0033764F"/>
    <w:rsid w:val="00337C8D"/>
    <w:rsid w:val="00340A91"/>
    <w:rsid w:val="00340D84"/>
    <w:rsid w:val="0034174D"/>
    <w:rsid w:val="003425B5"/>
    <w:rsid w:val="00342770"/>
    <w:rsid w:val="00342DAF"/>
    <w:rsid w:val="00343204"/>
    <w:rsid w:val="00343F5A"/>
    <w:rsid w:val="00343F82"/>
    <w:rsid w:val="00344263"/>
    <w:rsid w:val="00344530"/>
    <w:rsid w:val="00345FFA"/>
    <w:rsid w:val="00346996"/>
    <w:rsid w:val="00346B8F"/>
    <w:rsid w:val="003470B4"/>
    <w:rsid w:val="0034760F"/>
    <w:rsid w:val="00347DAB"/>
    <w:rsid w:val="00347DF4"/>
    <w:rsid w:val="00350349"/>
    <w:rsid w:val="00351529"/>
    <w:rsid w:val="00351773"/>
    <w:rsid w:val="00351F12"/>
    <w:rsid w:val="003521ED"/>
    <w:rsid w:val="00354D18"/>
    <w:rsid w:val="0035550D"/>
    <w:rsid w:val="0035554A"/>
    <w:rsid w:val="00355AAC"/>
    <w:rsid w:val="003561FC"/>
    <w:rsid w:val="003567ED"/>
    <w:rsid w:val="0035749E"/>
    <w:rsid w:val="00361768"/>
    <w:rsid w:val="003622B8"/>
    <w:rsid w:val="003636FD"/>
    <w:rsid w:val="00363A5E"/>
    <w:rsid w:val="003641AD"/>
    <w:rsid w:val="00365018"/>
    <w:rsid w:val="003651AB"/>
    <w:rsid w:val="003655F2"/>
    <w:rsid w:val="0036616B"/>
    <w:rsid w:val="00366547"/>
    <w:rsid w:val="00370921"/>
    <w:rsid w:val="00372CD5"/>
    <w:rsid w:val="00373B1A"/>
    <w:rsid w:val="00373F44"/>
    <w:rsid w:val="00376ABD"/>
    <w:rsid w:val="00376AF8"/>
    <w:rsid w:val="00376EA9"/>
    <w:rsid w:val="00377275"/>
    <w:rsid w:val="00377658"/>
    <w:rsid w:val="003776AA"/>
    <w:rsid w:val="003812D4"/>
    <w:rsid w:val="003818F1"/>
    <w:rsid w:val="003819DE"/>
    <w:rsid w:val="00381CE5"/>
    <w:rsid w:val="003835D3"/>
    <w:rsid w:val="003836F9"/>
    <w:rsid w:val="003838B1"/>
    <w:rsid w:val="00383A56"/>
    <w:rsid w:val="0038489C"/>
    <w:rsid w:val="00384ABA"/>
    <w:rsid w:val="00384E93"/>
    <w:rsid w:val="00386517"/>
    <w:rsid w:val="00386564"/>
    <w:rsid w:val="00386BB0"/>
    <w:rsid w:val="00386E50"/>
    <w:rsid w:val="003871E0"/>
    <w:rsid w:val="003875FA"/>
    <w:rsid w:val="0039037C"/>
    <w:rsid w:val="003909D3"/>
    <w:rsid w:val="00390E34"/>
    <w:rsid w:val="00391464"/>
    <w:rsid w:val="00391DC5"/>
    <w:rsid w:val="0039271D"/>
    <w:rsid w:val="00392AA0"/>
    <w:rsid w:val="00392D29"/>
    <w:rsid w:val="00392E7C"/>
    <w:rsid w:val="00394BC2"/>
    <w:rsid w:val="00396057"/>
    <w:rsid w:val="00397A3B"/>
    <w:rsid w:val="00397AEB"/>
    <w:rsid w:val="00397C49"/>
    <w:rsid w:val="003A0FF4"/>
    <w:rsid w:val="003A16BD"/>
    <w:rsid w:val="003A1703"/>
    <w:rsid w:val="003A249D"/>
    <w:rsid w:val="003A285D"/>
    <w:rsid w:val="003A30FD"/>
    <w:rsid w:val="003A32CF"/>
    <w:rsid w:val="003A3329"/>
    <w:rsid w:val="003A33DC"/>
    <w:rsid w:val="003A3E74"/>
    <w:rsid w:val="003A4A38"/>
    <w:rsid w:val="003A4F8C"/>
    <w:rsid w:val="003A518E"/>
    <w:rsid w:val="003A5274"/>
    <w:rsid w:val="003A6689"/>
    <w:rsid w:val="003B0157"/>
    <w:rsid w:val="003B02CE"/>
    <w:rsid w:val="003B02F2"/>
    <w:rsid w:val="003B0AFF"/>
    <w:rsid w:val="003B1201"/>
    <w:rsid w:val="003B1E54"/>
    <w:rsid w:val="003B2155"/>
    <w:rsid w:val="003B3461"/>
    <w:rsid w:val="003B3472"/>
    <w:rsid w:val="003B383E"/>
    <w:rsid w:val="003B45CE"/>
    <w:rsid w:val="003B4815"/>
    <w:rsid w:val="003B4893"/>
    <w:rsid w:val="003B4B32"/>
    <w:rsid w:val="003B53EA"/>
    <w:rsid w:val="003B55C1"/>
    <w:rsid w:val="003B59A4"/>
    <w:rsid w:val="003B607D"/>
    <w:rsid w:val="003B62B3"/>
    <w:rsid w:val="003B67C8"/>
    <w:rsid w:val="003B6E82"/>
    <w:rsid w:val="003B746B"/>
    <w:rsid w:val="003C104F"/>
    <w:rsid w:val="003C17F2"/>
    <w:rsid w:val="003C29EE"/>
    <w:rsid w:val="003C29FA"/>
    <w:rsid w:val="003C3870"/>
    <w:rsid w:val="003C45D1"/>
    <w:rsid w:val="003C4713"/>
    <w:rsid w:val="003C503E"/>
    <w:rsid w:val="003C6026"/>
    <w:rsid w:val="003C6A83"/>
    <w:rsid w:val="003C6A9B"/>
    <w:rsid w:val="003D00FB"/>
    <w:rsid w:val="003D062A"/>
    <w:rsid w:val="003D0D30"/>
    <w:rsid w:val="003D136B"/>
    <w:rsid w:val="003D13F2"/>
    <w:rsid w:val="003D2B53"/>
    <w:rsid w:val="003D2C5C"/>
    <w:rsid w:val="003D311A"/>
    <w:rsid w:val="003D3196"/>
    <w:rsid w:val="003D338B"/>
    <w:rsid w:val="003D3CC4"/>
    <w:rsid w:val="003D3F62"/>
    <w:rsid w:val="003D45C9"/>
    <w:rsid w:val="003D48BD"/>
    <w:rsid w:val="003D4F06"/>
    <w:rsid w:val="003D55AD"/>
    <w:rsid w:val="003D5B45"/>
    <w:rsid w:val="003D63B5"/>
    <w:rsid w:val="003D6A57"/>
    <w:rsid w:val="003D7D2A"/>
    <w:rsid w:val="003E006B"/>
    <w:rsid w:val="003E0201"/>
    <w:rsid w:val="003E03DE"/>
    <w:rsid w:val="003E07F8"/>
    <w:rsid w:val="003E1140"/>
    <w:rsid w:val="003E12E2"/>
    <w:rsid w:val="003E1EE8"/>
    <w:rsid w:val="003E3C1C"/>
    <w:rsid w:val="003E426F"/>
    <w:rsid w:val="003E4BA2"/>
    <w:rsid w:val="003E4DFE"/>
    <w:rsid w:val="003E5679"/>
    <w:rsid w:val="003E573E"/>
    <w:rsid w:val="003E5CA3"/>
    <w:rsid w:val="003E67FC"/>
    <w:rsid w:val="003E7FA1"/>
    <w:rsid w:val="003F03D1"/>
    <w:rsid w:val="003F0862"/>
    <w:rsid w:val="003F16FA"/>
    <w:rsid w:val="003F1953"/>
    <w:rsid w:val="003F2B92"/>
    <w:rsid w:val="003F302D"/>
    <w:rsid w:val="003F319F"/>
    <w:rsid w:val="003F42F6"/>
    <w:rsid w:val="003F49B3"/>
    <w:rsid w:val="003F532D"/>
    <w:rsid w:val="003F55DD"/>
    <w:rsid w:val="003F5C0A"/>
    <w:rsid w:val="003F5EC7"/>
    <w:rsid w:val="003F6043"/>
    <w:rsid w:val="003F784E"/>
    <w:rsid w:val="003F7DB1"/>
    <w:rsid w:val="003F7F46"/>
    <w:rsid w:val="003F7F89"/>
    <w:rsid w:val="0040044F"/>
    <w:rsid w:val="004009E9"/>
    <w:rsid w:val="00400D3D"/>
    <w:rsid w:val="00400F6F"/>
    <w:rsid w:val="00400FCF"/>
    <w:rsid w:val="00401A6D"/>
    <w:rsid w:val="00402B77"/>
    <w:rsid w:val="004037BE"/>
    <w:rsid w:val="004038CE"/>
    <w:rsid w:val="00403DDA"/>
    <w:rsid w:val="00403DF6"/>
    <w:rsid w:val="00404FCA"/>
    <w:rsid w:val="00405B91"/>
    <w:rsid w:val="0040675B"/>
    <w:rsid w:val="00406C2C"/>
    <w:rsid w:val="0040770B"/>
    <w:rsid w:val="00410342"/>
    <w:rsid w:val="00410928"/>
    <w:rsid w:val="0041140C"/>
    <w:rsid w:val="004115A5"/>
    <w:rsid w:val="004135AB"/>
    <w:rsid w:val="00413E78"/>
    <w:rsid w:val="00414DF4"/>
    <w:rsid w:val="0041552A"/>
    <w:rsid w:val="00416679"/>
    <w:rsid w:val="00416AFF"/>
    <w:rsid w:val="00417184"/>
    <w:rsid w:val="00417BFB"/>
    <w:rsid w:val="00417CB1"/>
    <w:rsid w:val="004213C4"/>
    <w:rsid w:val="00421498"/>
    <w:rsid w:val="00421C27"/>
    <w:rsid w:val="00422C5B"/>
    <w:rsid w:val="00423100"/>
    <w:rsid w:val="00423267"/>
    <w:rsid w:val="004234CD"/>
    <w:rsid w:val="00424124"/>
    <w:rsid w:val="00424959"/>
    <w:rsid w:val="00425634"/>
    <w:rsid w:val="004256FE"/>
    <w:rsid w:val="004257FA"/>
    <w:rsid w:val="00426069"/>
    <w:rsid w:val="00427FDC"/>
    <w:rsid w:val="004304A6"/>
    <w:rsid w:val="00430EF4"/>
    <w:rsid w:val="00431457"/>
    <w:rsid w:val="00431545"/>
    <w:rsid w:val="00431D85"/>
    <w:rsid w:val="00432F5B"/>
    <w:rsid w:val="004335FF"/>
    <w:rsid w:val="004336FC"/>
    <w:rsid w:val="00435CFA"/>
    <w:rsid w:val="004364A2"/>
    <w:rsid w:val="004365C3"/>
    <w:rsid w:val="004370C8"/>
    <w:rsid w:val="00440819"/>
    <w:rsid w:val="00441D65"/>
    <w:rsid w:val="00442161"/>
    <w:rsid w:val="0044258D"/>
    <w:rsid w:val="00442769"/>
    <w:rsid w:val="00442BC0"/>
    <w:rsid w:val="00443395"/>
    <w:rsid w:val="004435D0"/>
    <w:rsid w:val="00443767"/>
    <w:rsid w:val="00443CB1"/>
    <w:rsid w:val="00443CBC"/>
    <w:rsid w:val="00443CBE"/>
    <w:rsid w:val="004441D9"/>
    <w:rsid w:val="004444D2"/>
    <w:rsid w:val="00444509"/>
    <w:rsid w:val="00444CCF"/>
    <w:rsid w:val="00445C1C"/>
    <w:rsid w:val="00445E95"/>
    <w:rsid w:val="004470AC"/>
    <w:rsid w:val="004470DB"/>
    <w:rsid w:val="00447AD4"/>
    <w:rsid w:val="004506E4"/>
    <w:rsid w:val="00450FD5"/>
    <w:rsid w:val="00451F6B"/>
    <w:rsid w:val="004522B4"/>
    <w:rsid w:val="00452D6F"/>
    <w:rsid w:val="00453D12"/>
    <w:rsid w:val="00454464"/>
    <w:rsid w:val="00454FD1"/>
    <w:rsid w:val="00455E32"/>
    <w:rsid w:val="00456679"/>
    <w:rsid w:val="00456703"/>
    <w:rsid w:val="00456A40"/>
    <w:rsid w:val="00456D1C"/>
    <w:rsid w:val="00457717"/>
    <w:rsid w:val="00457C57"/>
    <w:rsid w:val="004605CC"/>
    <w:rsid w:val="00461232"/>
    <w:rsid w:val="00461A80"/>
    <w:rsid w:val="00461EB7"/>
    <w:rsid w:val="00461F6D"/>
    <w:rsid w:val="0046204E"/>
    <w:rsid w:val="0046228E"/>
    <w:rsid w:val="00462947"/>
    <w:rsid w:val="00462B7B"/>
    <w:rsid w:val="00462FD9"/>
    <w:rsid w:val="00464A56"/>
    <w:rsid w:val="00464BBC"/>
    <w:rsid w:val="00465151"/>
    <w:rsid w:val="00465577"/>
    <w:rsid w:val="00467088"/>
    <w:rsid w:val="00467BF2"/>
    <w:rsid w:val="00470167"/>
    <w:rsid w:val="004702DA"/>
    <w:rsid w:val="0047052B"/>
    <w:rsid w:val="00470A4B"/>
    <w:rsid w:val="00470F40"/>
    <w:rsid w:val="00471343"/>
    <w:rsid w:val="00473341"/>
    <w:rsid w:val="00474031"/>
    <w:rsid w:val="004743C2"/>
    <w:rsid w:val="00474B46"/>
    <w:rsid w:val="00474CE5"/>
    <w:rsid w:val="0047527D"/>
    <w:rsid w:val="0047668B"/>
    <w:rsid w:val="00476BE2"/>
    <w:rsid w:val="00476F6B"/>
    <w:rsid w:val="00476FCE"/>
    <w:rsid w:val="004771F0"/>
    <w:rsid w:val="004778A0"/>
    <w:rsid w:val="00477C52"/>
    <w:rsid w:val="00483304"/>
    <w:rsid w:val="00484FD5"/>
    <w:rsid w:val="00487059"/>
    <w:rsid w:val="0049082F"/>
    <w:rsid w:val="00490F53"/>
    <w:rsid w:val="00490F84"/>
    <w:rsid w:val="00491044"/>
    <w:rsid w:val="004916F1"/>
    <w:rsid w:val="0049236B"/>
    <w:rsid w:val="00493CFF"/>
    <w:rsid w:val="00493EEF"/>
    <w:rsid w:val="00494363"/>
    <w:rsid w:val="00494819"/>
    <w:rsid w:val="004948B0"/>
    <w:rsid w:val="00495755"/>
    <w:rsid w:val="004961BB"/>
    <w:rsid w:val="00497CBF"/>
    <w:rsid w:val="004A02D6"/>
    <w:rsid w:val="004A0D02"/>
    <w:rsid w:val="004A1A11"/>
    <w:rsid w:val="004A2950"/>
    <w:rsid w:val="004A2BC4"/>
    <w:rsid w:val="004A2E7D"/>
    <w:rsid w:val="004A3035"/>
    <w:rsid w:val="004A3C11"/>
    <w:rsid w:val="004A4B99"/>
    <w:rsid w:val="004A4E96"/>
    <w:rsid w:val="004A54AC"/>
    <w:rsid w:val="004A68F1"/>
    <w:rsid w:val="004A6AFA"/>
    <w:rsid w:val="004A78C1"/>
    <w:rsid w:val="004B0567"/>
    <w:rsid w:val="004B15DC"/>
    <w:rsid w:val="004B3346"/>
    <w:rsid w:val="004B3E21"/>
    <w:rsid w:val="004B44CA"/>
    <w:rsid w:val="004B4EFD"/>
    <w:rsid w:val="004B5328"/>
    <w:rsid w:val="004B5B80"/>
    <w:rsid w:val="004B7538"/>
    <w:rsid w:val="004B79F3"/>
    <w:rsid w:val="004B7F8B"/>
    <w:rsid w:val="004C00A5"/>
    <w:rsid w:val="004C0324"/>
    <w:rsid w:val="004C05BD"/>
    <w:rsid w:val="004C0F80"/>
    <w:rsid w:val="004C1752"/>
    <w:rsid w:val="004C191E"/>
    <w:rsid w:val="004C1C0F"/>
    <w:rsid w:val="004C1CC4"/>
    <w:rsid w:val="004C271F"/>
    <w:rsid w:val="004C2D69"/>
    <w:rsid w:val="004C2F25"/>
    <w:rsid w:val="004C3719"/>
    <w:rsid w:val="004C4066"/>
    <w:rsid w:val="004C49C3"/>
    <w:rsid w:val="004C4E4B"/>
    <w:rsid w:val="004C5BF2"/>
    <w:rsid w:val="004C66F5"/>
    <w:rsid w:val="004C6817"/>
    <w:rsid w:val="004C6C80"/>
    <w:rsid w:val="004C73BD"/>
    <w:rsid w:val="004C74EB"/>
    <w:rsid w:val="004C7706"/>
    <w:rsid w:val="004D1806"/>
    <w:rsid w:val="004D1A3F"/>
    <w:rsid w:val="004D31D3"/>
    <w:rsid w:val="004D4448"/>
    <w:rsid w:val="004D4987"/>
    <w:rsid w:val="004D4DAA"/>
    <w:rsid w:val="004D5A11"/>
    <w:rsid w:val="004D62F4"/>
    <w:rsid w:val="004D6B16"/>
    <w:rsid w:val="004D6C05"/>
    <w:rsid w:val="004D7F42"/>
    <w:rsid w:val="004E14C9"/>
    <w:rsid w:val="004E21D0"/>
    <w:rsid w:val="004E2671"/>
    <w:rsid w:val="004E3CB2"/>
    <w:rsid w:val="004E4987"/>
    <w:rsid w:val="004E4DC4"/>
    <w:rsid w:val="004E5019"/>
    <w:rsid w:val="004E5736"/>
    <w:rsid w:val="004E5BB6"/>
    <w:rsid w:val="004E6032"/>
    <w:rsid w:val="004E64D4"/>
    <w:rsid w:val="004E7061"/>
    <w:rsid w:val="004E7A98"/>
    <w:rsid w:val="004F1A30"/>
    <w:rsid w:val="004F1B24"/>
    <w:rsid w:val="004F1F39"/>
    <w:rsid w:val="004F2A1E"/>
    <w:rsid w:val="004F34D9"/>
    <w:rsid w:val="004F3891"/>
    <w:rsid w:val="004F3AA2"/>
    <w:rsid w:val="004F3EBE"/>
    <w:rsid w:val="004F4337"/>
    <w:rsid w:val="004F4786"/>
    <w:rsid w:val="004F487C"/>
    <w:rsid w:val="004F49A9"/>
    <w:rsid w:val="004F4D69"/>
    <w:rsid w:val="004F59FF"/>
    <w:rsid w:val="004F5CEB"/>
    <w:rsid w:val="004F6076"/>
    <w:rsid w:val="004F68D1"/>
    <w:rsid w:val="004F6ADB"/>
    <w:rsid w:val="004F77EB"/>
    <w:rsid w:val="004F7983"/>
    <w:rsid w:val="0050024D"/>
    <w:rsid w:val="00501902"/>
    <w:rsid w:val="00501916"/>
    <w:rsid w:val="005019F8"/>
    <w:rsid w:val="00502B2A"/>
    <w:rsid w:val="00502D59"/>
    <w:rsid w:val="00502EB5"/>
    <w:rsid w:val="00503693"/>
    <w:rsid w:val="0050404D"/>
    <w:rsid w:val="00504753"/>
    <w:rsid w:val="00505B0D"/>
    <w:rsid w:val="005109DA"/>
    <w:rsid w:val="00512821"/>
    <w:rsid w:val="00512837"/>
    <w:rsid w:val="00512E0F"/>
    <w:rsid w:val="005134AE"/>
    <w:rsid w:val="005136C0"/>
    <w:rsid w:val="00513729"/>
    <w:rsid w:val="00513E1D"/>
    <w:rsid w:val="0051404F"/>
    <w:rsid w:val="00514648"/>
    <w:rsid w:val="005155F6"/>
    <w:rsid w:val="00515690"/>
    <w:rsid w:val="00515916"/>
    <w:rsid w:val="00515CA6"/>
    <w:rsid w:val="00515CC6"/>
    <w:rsid w:val="00515E44"/>
    <w:rsid w:val="005163EF"/>
    <w:rsid w:val="005169FA"/>
    <w:rsid w:val="00516BB8"/>
    <w:rsid w:val="00516BC9"/>
    <w:rsid w:val="00516F94"/>
    <w:rsid w:val="0051706F"/>
    <w:rsid w:val="005174C0"/>
    <w:rsid w:val="00520BC1"/>
    <w:rsid w:val="005211A5"/>
    <w:rsid w:val="00522CAF"/>
    <w:rsid w:val="00522CFA"/>
    <w:rsid w:val="00522D5E"/>
    <w:rsid w:val="005231E0"/>
    <w:rsid w:val="0052364F"/>
    <w:rsid w:val="0052394D"/>
    <w:rsid w:val="00525085"/>
    <w:rsid w:val="00526692"/>
    <w:rsid w:val="00526DB4"/>
    <w:rsid w:val="00526F84"/>
    <w:rsid w:val="00527E27"/>
    <w:rsid w:val="0053057B"/>
    <w:rsid w:val="0053085F"/>
    <w:rsid w:val="00531521"/>
    <w:rsid w:val="00532032"/>
    <w:rsid w:val="005329D6"/>
    <w:rsid w:val="00532D4A"/>
    <w:rsid w:val="00533BD0"/>
    <w:rsid w:val="00534AD2"/>
    <w:rsid w:val="00534F0C"/>
    <w:rsid w:val="00534FC1"/>
    <w:rsid w:val="00534FE0"/>
    <w:rsid w:val="0053501F"/>
    <w:rsid w:val="005352B8"/>
    <w:rsid w:val="00536077"/>
    <w:rsid w:val="005370BB"/>
    <w:rsid w:val="00537163"/>
    <w:rsid w:val="00537C31"/>
    <w:rsid w:val="00537C70"/>
    <w:rsid w:val="00537E29"/>
    <w:rsid w:val="00537FAE"/>
    <w:rsid w:val="00540163"/>
    <w:rsid w:val="005406EC"/>
    <w:rsid w:val="00540971"/>
    <w:rsid w:val="00540BB9"/>
    <w:rsid w:val="005414B5"/>
    <w:rsid w:val="0054154E"/>
    <w:rsid w:val="00542926"/>
    <w:rsid w:val="00542C20"/>
    <w:rsid w:val="00542C9F"/>
    <w:rsid w:val="00543136"/>
    <w:rsid w:val="005438DE"/>
    <w:rsid w:val="00544339"/>
    <w:rsid w:val="005443E6"/>
    <w:rsid w:val="00546249"/>
    <w:rsid w:val="00546281"/>
    <w:rsid w:val="00546375"/>
    <w:rsid w:val="005477E7"/>
    <w:rsid w:val="00547A9D"/>
    <w:rsid w:val="00547C99"/>
    <w:rsid w:val="00547DD9"/>
    <w:rsid w:val="00550838"/>
    <w:rsid w:val="0055091D"/>
    <w:rsid w:val="00550C19"/>
    <w:rsid w:val="00550FB8"/>
    <w:rsid w:val="00551EED"/>
    <w:rsid w:val="00551FDE"/>
    <w:rsid w:val="00551FE2"/>
    <w:rsid w:val="005524AD"/>
    <w:rsid w:val="00552853"/>
    <w:rsid w:val="005530E3"/>
    <w:rsid w:val="005549B1"/>
    <w:rsid w:val="00554BDB"/>
    <w:rsid w:val="00554D24"/>
    <w:rsid w:val="0055506C"/>
    <w:rsid w:val="005550BC"/>
    <w:rsid w:val="00555591"/>
    <w:rsid w:val="0055631F"/>
    <w:rsid w:val="00556428"/>
    <w:rsid w:val="00557C29"/>
    <w:rsid w:val="0056049A"/>
    <w:rsid w:val="0056087A"/>
    <w:rsid w:val="00560A19"/>
    <w:rsid w:val="005617C7"/>
    <w:rsid w:val="005622DA"/>
    <w:rsid w:val="005632CD"/>
    <w:rsid w:val="005633D7"/>
    <w:rsid w:val="0056393A"/>
    <w:rsid w:val="00563CA4"/>
    <w:rsid w:val="00564361"/>
    <w:rsid w:val="00564DD1"/>
    <w:rsid w:val="00564F11"/>
    <w:rsid w:val="005650BE"/>
    <w:rsid w:val="00565225"/>
    <w:rsid w:val="00566076"/>
    <w:rsid w:val="00566A36"/>
    <w:rsid w:val="00566A3D"/>
    <w:rsid w:val="00566AB7"/>
    <w:rsid w:val="005675EF"/>
    <w:rsid w:val="00567EEA"/>
    <w:rsid w:val="00570B5C"/>
    <w:rsid w:val="00570B81"/>
    <w:rsid w:val="005710BE"/>
    <w:rsid w:val="0057153D"/>
    <w:rsid w:val="005720F6"/>
    <w:rsid w:val="00574FE0"/>
    <w:rsid w:val="00575113"/>
    <w:rsid w:val="005755E4"/>
    <w:rsid w:val="00577025"/>
    <w:rsid w:val="00577096"/>
    <w:rsid w:val="005770AD"/>
    <w:rsid w:val="0058080F"/>
    <w:rsid w:val="0058125C"/>
    <w:rsid w:val="0058153C"/>
    <w:rsid w:val="00581832"/>
    <w:rsid w:val="005819AA"/>
    <w:rsid w:val="00582217"/>
    <w:rsid w:val="00582423"/>
    <w:rsid w:val="00582C0D"/>
    <w:rsid w:val="00583570"/>
    <w:rsid w:val="0058452C"/>
    <w:rsid w:val="005847B0"/>
    <w:rsid w:val="005847FE"/>
    <w:rsid w:val="00584F7D"/>
    <w:rsid w:val="00587C67"/>
    <w:rsid w:val="00587D05"/>
    <w:rsid w:val="00590FB6"/>
    <w:rsid w:val="005911B9"/>
    <w:rsid w:val="00591936"/>
    <w:rsid w:val="00592CA1"/>
    <w:rsid w:val="0059363E"/>
    <w:rsid w:val="00594364"/>
    <w:rsid w:val="00594A98"/>
    <w:rsid w:val="00595496"/>
    <w:rsid w:val="00596C82"/>
    <w:rsid w:val="00597364"/>
    <w:rsid w:val="005A029C"/>
    <w:rsid w:val="005A07B5"/>
    <w:rsid w:val="005A1208"/>
    <w:rsid w:val="005A1428"/>
    <w:rsid w:val="005A1544"/>
    <w:rsid w:val="005A1618"/>
    <w:rsid w:val="005A24DA"/>
    <w:rsid w:val="005A24E5"/>
    <w:rsid w:val="005A298D"/>
    <w:rsid w:val="005A29BA"/>
    <w:rsid w:val="005A2CB9"/>
    <w:rsid w:val="005A2FC0"/>
    <w:rsid w:val="005A315B"/>
    <w:rsid w:val="005A3235"/>
    <w:rsid w:val="005A35F7"/>
    <w:rsid w:val="005A36CD"/>
    <w:rsid w:val="005A3D2E"/>
    <w:rsid w:val="005A4670"/>
    <w:rsid w:val="005A5516"/>
    <w:rsid w:val="005A55FB"/>
    <w:rsid w:val="005A6703"/>
    <w:rsid w:val="005A6E14"/>
    <w:rsid w:val="005A7896"/>
    <w:rsid w:val="005A7AFA"/>
    <w:rsid w:val="005B0645"/>
    <w:rsid w:val="005B0B6D"/>
    <w:rsid w:val="005B1079"/>
    <w:rsid w:val="005B10BE"/>
    <w:rsid w:val="005B1207"/>
    <w:rsid w:val="005B1B27"/>
    <w:rsid w:val="005B2213"/>
    <w:rsid w:val="005B2AD5"/>
    <w:rsid w:val="005B41C9"/>
    <w:rsid w:val="005B42B1"/>
    <w:rsid w:val="005B4D91"/>
    <w:rsid w:val="005B6270"/>
    <w:rsid w:val="005B6C0E"/>
    <w:rsid w:val="005B714C"/>
    <w:rsid w:val="005B791A"/>
    <w:rsid w:val="005B7CA6"/>
    <w:rsid w:val="005B7E55"/>
    <w:rsid w:val="005C0059"/>
    <w:rsid w:val="005C012F"/>
    <w:rsid w:val="005C0A8F"/>
    <w:rsid w:val="005C0E85"/>
    <w:rsid w:val="005C1029"/>
    <w:rsid w:val="005C13E0"/>
    <w:rsid w:val="005C1D89"/>
    <w:rsid w:val="005C35D3"/>
    <w:rsid w:val="005C50A4"/>
    <w:rsid w:val="005C5411"/>
    <w:rsid w:val="005C58B2"/>
    <w:rsid w:val="005C5979"/>
    <w:rsid w:val="005C5E26"/>
    <w:rsid w:val="005C634D"/>
    <w:rsid w:val="005C7A84"/>
    <w:rsid w:val="005D1A80"/>
    <w:rsid w:val="005D31C4"/>
    <w:rsid w:val="005D4952"/>
    <w:rsid w:val="005D61C2"/>
    <w:rsid w:val="005D62A6"/>
    <w:rsid w:val="005D647C"/>
    <w:rsid w:val="005D7A49"/>
    <w:rsid w:val="005E0361"/>
    <w:rsid w:val="005E0F43"/>
    <w:rsid w:val="005E1A02"/>
    <w:rsid w:val="005E21C7"/>
    <w:rsid w:val="005E2253"/>
    <w:rsid w:val="005E456A"/>
    <w:rsid w:val="005E4616"/>
    <w:rsid w:val="005E4657"/>
    <w:rsid w:val="005E4A40"/>
    <w:rsid w:val="005E4F0F"/>
    <w:rsid w:val="005E572F"/>
    <w:rsid w:val="005E5E13"/>
    <w:rsid w:val="005E68AB"/>
    <w:rsid w:val="005E68CB"/>
    <w:rsid w:val="005E7130"/>
    <w:rsid w:val="005E75CF"/>
    <w:rsid w:val="005E79AE"/>
    <w:rsid w:val="005F0974"/>
    <w:rsid w:val="005F0CAC"/>
    <w:rsid w:val="005F0DDA"/>
    <w:rsid w:val="005F0F07"/>
    <w:rsid w:val="005F12AF"/>
    <w:rsid w:val="005F1626"/>
    <w:rsid w:val="005F1E03"/>
    <w:rsid w:val="005F2271"/>
    <w:rsid w:val="005F232F"/>
    <w:rsid w:val="005F2732"/>
    <w:rsid w:val="005F2E00"/>
    <w:rsid w:val="005F3B0C"/>
    <w:rsid w:val="005F418E"/>
    <w:rsid w:val="005F43E4"/>
    <w:rsid w:val="005F4D6B"/>
    <w:rsid w:val="005F6F2B"/>
    <w:rsid w:val="005F7B71"/>
    <w:rsid w:val="006003BC"/>
    <w:rsid w:val="00600F66"/>
    <w:rsid w:val="00601425"/>
    <w:rsid w:val="00601A73"/>
    <w:rsid w:val="00603A07"/>
    <w:rsid w:val="00603AC4"/>
    <w:rsid w:val="0060492B"/>
    <w:rsid w:val="00604CFF"/>
    <w:rsid w:val="006068E5"/>
    <w:rsid w:val="006071B0"/>
    <w:rsid w:val="006075C5"/>
    <w:rsid w:val="00607695"/>
    <w:rsid w:val="00610765"/>
    <w:rsid w:val="00610CEF"/>
    <w:rsid w:val="00612420"/>
    <w:rsid w:val="00612495"/>
    <w:rsid w:val="00612CDC"/>
    <w:rsid w:val="00613077"/>
    <w:rsid w:val="006136CD"/>
    <w:rsid w:val="00613712"/>
    <w:rsid w:val="0061387B"/>
    <w:rsid w:val="00614868"/>
    <w:rsid w:val="00615A98"/>
    <w:rsid w:val="00616738"/>
    <w:rsid w:val="00616A53"/>
    <w:rsid w:val="00616D29"/>
    <w:rsid w:val="00616F4F"/>
    <w:rsid w:val="00617CEE"/>
    <w:rsid w:val="00617FA5"/>
    <w:rsid w:val="00620555"/>
    <w:rsid w:val="00621518"/>
    <w:rsid w:val="0062224A"/>
    <w:rsid w:val="006222F6"/>
    <w:rsid w:val="0062232F"/>
    <w:rsid w:val="006225A3"/>
    <w:rsid w:val="006237EF"/>
    <w:rsid w:val="00623997"/>
    <w:rsid w:val="006239BF"/>
    <w:rsid w:val="00623FB1"/>
    <w:rsid w:val="006242DE"/>
    <w:rsid w:val="0062441B"/>
    <w:rsid w:val="00624F63"/>
    <w:rsid w:val="00625659"/>
    <w:rsid w:val="0062585C"/>
    <w:rsid w:val="00625FD0"/>
    <w:rsid w:val="0062626E"/>
    <w:rsid w:val="0062683C"/>
    <w:rsid w:val="00626DE0"/>
    <w:rsid w:val="00627CEE"/>
    <w:rsid w:val="006308DB"/>
    <w:rsid w:val="00631212"/>
    <w:rsid w:val="00631D96"/>
    <w:rsid w:val="00632198"/>
    <w:rsid w:val="00632250"/>
    <w:rsid w:val="0063249B"/>
    <w:rsid w:val="00632AD2"/>
    <w:rsid w:val="0063353B"/>
    <w:rsid w:val="00634DA7"/>
    <w:rsid w:val="00635436"/>
    <w:rsid w:val="0063589E"/>
    <w:rsid w:val="00635C08"/>
    <w:rsid w:val="00636CDB"/>
    <w:rsid w:val="00637558"/>
    <w:rsid w:val="00637F6A"/>
    <w:rsid w:val="00642492"/>
    <w:rsid w:val="00642538"/>
    <w:rsid w:val="00642DDA"/>
    <w:rsid w:val="00643281"/>
    <w:rsid w:val="006440C6"/>
    <w:rsid w:val="006446B2"/>
    <w:rsid w:val="00644DF4"/>
    <w:rsid w:val="00645F05"/>
    <w:rsid w:val="00650613"/>
    <w:rsid w:val="00651691"/>
    <w:rsid w:val="00652286"/>
    <w:rsid w:val="006525FD"/>
    <w:rsid w:val="006527E1"/>
    <w:rsid w:val="00653009"/>
    <w:rsid w:val="006531F8"/>
    <w:rsid w:val="006533C2"/>
    <w:rsid w:val="0065501C"/>
    <w:rsid w:val="00655958"/>
    <w:rsid w:val="00656B9E"/>
    <w:rsid w:val="00656FE6"/>
    <w:rsid w:val="0065738B"/>
    <w:rsid w:val="006579FC"/>
    <w:rsid w:val="00660233"/>
    <w:rsid w:val="00660405"/>
    <w:rsid w:val="0066124E"/>
    <w:rsid w:val="00661FA0"/>
    <w:rsid w:val="006623AB"/>
    <w:rsid w:val="006627FF"/>
    <w:rsid w:val="00662ADA"/>
    <w:rsid w:val="00663096"/>
    <w:rsid w:val="00663DBC"/>
    <w:rsid w:val="00663FC0"/>
    <w:rsid w:val="00665DF1"/>
    <w:rsid w:val="00666F33"/>
    <w:rsid w:val="0066720C"/>
    <w:rsid w:val="0067002F"/>
    <w:rsid w:val="0067024D"/>
    <w:rsid w:val="006704CD"/>
    <w:rsid w:val="00671664"/>
    <w:rsid w:val="006717B8"/>
    <w:rsid w:val="006718C8"/>
    <w:rsid w:val="00671E94"/>
    <w:rsid w:val="00672270"/>
    <w:rsid w:val="00672C0A"/>
    <w:rsid w:val="00673624"/>
    <w:rsid w:val="0067364C"/>
    <w:rsid w:val="00674617"/>
    <w:rsid w:val="00674650"/>
    <w:rsid w:val="00674FF5"/>
    <w:rsid w:val="006751A4"/>
    <w:rsid w:val="00675EE3"/>
    <w:rsid w:val="006772F1"/>
    <w:rsid w:val="00677D17"/>
    <w:rsid w:val="00680C1C"/>
    <w:rsid w:val="00680CDF"/>
    <w:rsid w:val="00680E73"/>
    <w:rsid w:val="00681391"/>
    <w:rsid w:val="0068322C"/>
    <w:rsid w:val="0068350F"/>
    <w:rsid w:val="00685CA9"/>
    <w:rsid w:val="00685DB2"/>
    <w:rsid w:val="00686307"/>
    <w:rsid w:val="0068653F"/>
    <w:rsid w:val="00686755"/>
    <w:rsid w:val="00686BFE"/>
    <w:rsid w:val="006870AF"/>
    <w:rsid w:val="006875C7"/>
    <w:rsid w:val="00687D9E"/>
    <w:rsid w:val="0069056C"/>
    <w:rsid w:val="006907E3"/>
    <w:rsid w:val="00691472"/>
    <w:rsid w:val="006914E0"/>
    <w:rsid w:val="00691F63"/>
    <w:rsid w:val="00692787"/>
    <w:rsid w:val="00693658"/>
    <w:rsid w:val="0069398A"/>
    <w:rsid w:val="0069421A"/>
    <w:rsid w:val="006947FB"/>
    <w:rsid w:val="00694A5B"/>
    <w:rsid w:val="006950DC"/>
    <w:rsid w:val="006950FE"/>
    <w:rsid w:val="00695BA9"/>
    <w:rsid w:val="00696420"/>
    <w:rsid w:val="0069709C"/>
    <w:rsid w:val="00697812"/>
    <w:rsid w:val="00697DD5"/>
    <w:rsid w:val="006A009E"/>
    <w:rsid w:val="006A1088"/>
    <w:rsid w:val="006A1894"/>
    <w:rsid w:val="006A221B"/>
    <w:rsid w:val="006A31AF"/>
    <w:rsid w:val="006A3599"/>
    <w:rsid w:val="006A52E7"/>
    <w:rsid w:val="006A5C05"/>
    <w:rsid w:val="006A7606"/>
    <w:rsid w:val="006A78D6"/>
    <w:rsid w:val="006A7FB8"/>
    <w:rsid w:val="006B0D34"/>
    <w:rsid w:val="006B1254"/>
    <w:rsid w:val="006B15E1"/>
    <w:rsid w:val="006B2259"/>
    <w:rsid w:val="006B23B6"/>
    <w:rsid w:val="006B32C9"/>
    <w:rsid w:val="006B36E0"/>
    <w:rsid w:val="006B3AE2"/>
    <w:rsid w:val="006B3F42"/>
    <w:rsid w:val="006B5C60"/>
    <w:rsid w:val="006B5DAD"/>
    <w:rsid w:val="006B637F"/>
    <w:rsid w:val="006B6D06"/>
    <w:rsid w:val="006B716D"/>
    <w:rsid w:val="006B7881"/>
    <w:rsid w:val="006C00C7"/>
    <w:rsid w:val="006C0839"/>
    <w:rsid w:val="006C0A4D"/>
    <w:rsid w:val="006C0AAC"/>
    <w:rsid w:val="006C0C80"/>
    <w:rsid w:val="006C0ED7"/>
    <w:rsid w:val="006C1853"/>
    <w:rsid w:val="006C22C3"/>
    <w:rsid w:val="006C2DBC"/>
    <w:rsid w:val="006C33BE"/>
    <w:rsid w:val="006C3847"/>
    <w:rsid w:val="006C4184"/>
    <w:rsid w:val="006C42A3"/>
    <w:rsid w:val="006C56CD"/>
    <w:rsid w:val="006C5893"/>
    <w:rsid w:val="006C637A"/>
    <w:rsid w:val="006C718A"/>
    <w:rsid w:val="006D033F"/>
    <w:rsid w:val="006D0716"/>
    <w:rsid w:val="006D09D1"/>
    <w:rsid w:val="006D14CE"/>
    <w:rsid w:val="006D195B"/>
    <w:rsid w:val="006D1AA0"/>
    <w:rsid w:val="006D3367"/>
    <w:rsid w:val="006D351F"/>
    <w:rsid w:val="006D3B67"/>
    <w:rsid w:val="006D3B87"/>
    <w:rsid w:val="006D4530"/>
    <w:rsid w:val="006D51AF"/>
    <w:rsid w:val="006D553C"/>
    <w:rsid w:val="006D69C1"/>
    <w:rsid w:val="006D7B8D"/>
    <w:rsid w:val="006E13D3"/>
    <w:rsid w:val="006E17BA"/>
    <w:rsid w:val="006E1A4D"/>
    <w:rsid w:val="006E1B0E"/>
    <w:rsid w:val="006E1CB8"/>
    <w:rsid w:val="006E21AC"/>
    <w:rsid w:val="006E2BCA"/>
    <w:rsid w:val="006E2CC2"/>
    <w:rsid w:val="006E342C"/>
    <w:rsid w:val="006E3CB7"/>
    <w:rsid w:val="006E5616"/>
    <w:rsid w:val="006E5F8F"/>
    <w:rsid w:val="006E603E"/>
    <w:rsid w:val="006E6A31"/>
    <w:rsid w:val="006E7451"/>
    <w:rsid w:val="006F07B9"/>
    <w:rsid w:val="006F0B47"/>
    <w:rsid w:val="006F0B83"/>
    <w:rsid w:val="006F123C"/>
    <w:rsid w:val="006F1C59"/>
    <w:rsid w:val="006F29EE"/>
    <w:rsid w:val="006F5281"/>
    <w:rsid w:val="006F667F"/>
    <w:rsid w:val="006F66A9"/>
    <w:rsid w:val="006F6BA3"/>
    <w:rsid w:val="006F7107"/>
    <w:rsid w:val="007003C3"/>
    <w:rsid w:val="007013F7"/>
    <w:rsid w:val="0070170A"/>
    <w:rsid w:val="007063C4"/>
    <w:rsid w:val="00706A70"/>
    <w:rsid w:val="00706DB8"/>
    <w:rsid w:val="007073DA"/>
    <w:rsid w:val="00707B7B"/>
    <w:rsid w:val="007102B3"/>
    <w:rsid w:val="007110E6"/>
    <w:rsid w:val="0071115C"/>
    <w:rsid w:val="00711318"/>
    <w:rsid w:val="00712AF4"/>
    <w:rsid w:val="007132D3"/>
    <w:rsid w:val="00713A8D"/>
    <w:rsid w:val="007142E4"/>
    <w:rsid w:val="007143C1"/>
    <w:rsid w:val="007149A2"/>
    <w:rsid w:val="007168CC"/>
    <w:rsid w:val="00716B5C"/>
    <w:rsid w:val="00716D34"/>
    <w:rsid w:val="007174C1"/>
    <w:rsid w:val="007175E2"/>
    <w:rsid w:val="00717BD1"/>
    <w:rsid w:val="00717E17"/>
    <w:rsid w:val="00720557"/>
    <w:rsid w:val="00720AE2"/>
    <w:rsid w:val="00720D3E"/>
    <w:rsid w:val="007212A8"/>
    <w:rsid w:val="007212DF"/>
    <w:rsid w:val="00723DE3"/>
    <w:rsid w:val="00724068"/>
    <w:rsid w:val="00724751"/>
    <w:rsid w:val="00724D57"/>
    <w:rsid w:val="00730022"/>
    <w:rsid w:val="00730AE1"/>
    <w:rsid w:val="007314EA"/>
    <w:rsid w:val="00731BEC"/>
    <w:rsid w:val="00732717"/>
    <w:rsid w:val="00732A36"/>
    <w:rsid w:val="00732BF1"/>
    <w:rsid w:val="007334B1"/>
    <w:rsid w:val="007339FC"/>
    <w:rsid w:val="00734277"/>
    <w:rsid w:val="00734327"/>
    <w:rsid w:val="00734496"/>
    <w:rsid w:val="007345C9"/>
    <w:rsid w:val="00734B51"/>
    <w:rsid w:val="00734F2D"/>
    <w:rsid w:val="0073595F"/>
    <w:rsid w:val="0073765B"/>
    <w:rsid w:val="0073791F"/>
    <w:rsid w:val="00737EA6"/>
    <w:rsid w:val="00740168"/>
    <w:rsid w:val="0074135C"/>
    <w:rsid w:val="00741AFC"/>
    <w:rsid w:val="00741B13"/>
    <w:rsid w:val="0074261B"/>
    <w:rsid w:val="0074266F"/>
    <w:rsid w:val="00743547"/>
    <w:rsid w:val="0074377A"/>
    <w:rsid w:val="00743D03"/>
    <w:rsid w:val="0074550C"/>
    <w:rsid w:val="007458CD"/>
    <w:rsid w:val="0074597F"/>
    <w:rsid w:val="007460EF"/>
    <w:rsid w:val="00746A25"/>
    <w:rsid w:val="00746FEA"/>
    <w:rsid w:val="00747154"/>
    <w:rsid w:val="007471AB"/>
    <w:rsid w:val="00747EC5"/>
    <w:rsid w:val="00750432"/>
    <w:rsid w:val="007505DE"/>
    <w:rsid w:val="00750BEA"/>
    <w:rsid w:val="00751B73"/>
    <w:rsid w:val="00752858"/>
    <w:rsid w:val="007533EB"/>
    <w:rsid w:val="00754A01"/>
    <w:rsid w:val="00755011"/>
    <w:rsid w:val="00756682"/>
    <w:rsid w:val="00760029"/>
    <w:rsid w:val="007629D4"/>
    <w:rsid w:val="00763923"/>
    <w:rsid w:val="007639F7"/>
    <w:rsid w:val="007640A5"/>
    <w:rsid w:val="0076411D"/>
    <w:rsid w:val="007641B2"/>
    <w:rsid w:val="00765111"/>
    <w:rsid w:val="007653ED"/>
    <w:rsid w:val="00766456"/>
    <w:rsid w:val="007665A2"/>
    <w:rsid w:val="0076677A"/>
    <w:rsid w:val="0076751D"/>
    <w:rsid w:val="0076757A"/>
    <w:rsid w:val="00767A2C"/>
    <w:rsid w:val="007705B2"/>
    <w:rsid w:val="00770632"/>
    <w:rsid w:val="0077065B"/>
    <w:rsid w:val="00770B7C"/>
    <w:rsid w:val="00770F31"/>
    <w:rsid w:val="00771049"/>
    <w:rsid w:val="0077109C"/>
    <w:rsid w:val="00771150"/>
    <w:rsid w:val="0077148A"/>
    <w:rsid w:val="007718A2"/>
    <w:rsid w:val="00771B02"/>
    <w:rsid w:val="007727F8"/>
    <w:rsid w:val="00773362"/>
    <w:rsid w:val="00773526"/>
    <w:rsid w:val="00773AC6"/>
    <w:rsid w:val="00773BF9"/>
    <w:rsid w:val="00773E55"/>
    <w:rsid w:val="00774FC1"/>
    <w:rsid w:val="007757E7"/>
    <w:rsid w:val="00775EC7"/>
    <w:rsid w:val="00776063"/>
    <w:rsid w:val="007766FE"/>
    <w:rsid w:val="00776EFB"/>
    <w:rsid w:val="007771CB"/>
    <w:rsid w:val="007773C0"/>
    <w:rsid w:val="00777AB8"/>
    <w:rsid w:val="007803DA"/>
    <w:rsid w:val="007816F1"/>
    <w:rsid w:val="00781724"/>
    <w:rsid w:val="007819D1"/>
    <w:rsid w:val="00781D19"/>
    <w:rsid w:val="00782C4A"/>
    <w:rsid w:val="00783918"/>
    <w:rsid w:val="007844AF"/>
    <w:rsid w:val="00784ECC"/>
    <w:rsid w:val="0078516F"/>
    <w:rsid w:val="00785D75"/>
    <w:rsid w:val="00785E0F"/>
    <w:rsid w:val="0078633F"/>
    <w:rsid w:val="007868E6"/>
    <w:rsid w:val="0078700D"/>
    <w:rsid w:val="00787536"/>
    <w:rsid w:val="007878E9"/>
    <w:rsid w:val="00790446"/>
    <w:rsid w:val="007908E3"/>
    <w:rsid w:val="00791AA5"/>
    <w:rsid w:val="0079252D"/>
    <w:rsid w:val="00792756"/>
    <w:rsid w:val="007929A8"/>
    <w:rsid w:val="00792C09"/>
    <w:rsid w:val="007934AF"/>
    <w:rsid w:val="007939A9"/>
    <w:rsid w:val="007946B6"/>
    <w:rsid w:val="00794B0D"/>
    <w:rsid w:val="007963B3"/>
    <w:rsid w:val="00796545"/>
    <w:rsid w:val="007968F4"/>
    <w:rsid w:val="00796D51"/>
    <w:rsid w:val="00796F7E"/>
    <w:rsid w:val="00797C01"/>
    <w:rsid w:val="007A0FDE"/>
    <w:rsid w:val="007A12B7"/>
    <w:rsid w:val="007A2352"/>
    <w:rsid w:val="007A2EF5"/>
    <w:rsid w:val="007A34DB"/>
    <w:rsid w:val="007A403B"/>
    <w:rsid w:val="007A452D"/>
    <w:rsid w:val="007A50D7"/>
    <w:rsid w:val="007A5557"/>
    <w:rsid w:val="007A5CF1"/>
    <w:rsid w:val="007A689F"/>
    <w:rsid w:val="007A6AE2"/>
    <w:rsid w:val="007A7056"/>
    <w:rsid w:val="007A7829"/>
    <w:rsid w:val="007A7892"/>
    <w:rsid w:val="007A78C4"/>
    <w:rsid w:val="007B00EC"/>
    <w:rsid w:val="007B0823"/>
    <w:rsid w:val="007B09F5"/>
    <w:rsid w:val="007B0D77"/>
    <w:rsid w:val="007B1A4E"/>
    <w:rsid w:val="007B290F"/>
    <w:rsid w:val="007B54B5"/>
    <w:rsid w:val="007B55B5"/>
    <w:rsid w:val="007B6F8B"/>
    <w:rsid w:val="007B7918"/>
    <w:rsid w:val="007C050B"/>
    <w:rsid w:val="007C0709"/>
    <w:rsid w:val="007C07A9"/>
    <w:rsid w:val="007C0FDE"/>
    <w:rsid w:val="007C10F1"/>
    <w:rsid w:val="007C1425"/>
    <w:rsid w:val="007C2992"/>
    <w:rsid w:val="007C2B30"/>
    <w:rsid w:val="007C2C94"/>
    <w:rsid w:val="007C34AB"/>
    <w:rsid w:val="007C7B90"/>
    <w:rsid w:val="007C7C5F"/>
    <w:rsid w:val="007D1A51"/>
    <w:rsid w:val="007D3693"/>
    <w:rsid w:val="007D3D1C"/>
    <w:rsid w:val="007D3EF8"/>
    <w:rsid w:val="007D4D49"/>
    <w:rsid w:val="007D5858"/>
    <w:rsid w:val="007D5EE1"/>
    <w:rsid w:val="007D635B"/>
    <w:rsid w:val="007D65BF"/>
    <w:rsid w:val="007E079C"/>
    <w:rsid w:val="007E0FB4"/>
    <w:rsid w:val="007E193B"/>
    <w:rsid w:val="007E2B61"/>
    <w:rsid w:val="007E462A"/>
    <w:rsid w:val="007E4F1D"/>
    <w:rsid w:val="007E55F0"/>
    <w:rsid w:val="007E609B"/>
    <w:rsid w:val="007E6CAA"/>
    <w:rsid w:val="007E76AF"/>
    <w:rsid w:val="007E7867"/>
    <w:rsid w:val="007E7B45"/>
    <w:rsid w:val="007F0A51"/>
    <w:rsid w:val="007F167B"/>
    <w:rsid w:val="007F1714"/>
    <w:rsid w:val="007F17E9"/>
    <w:rsid w:val="007F1F06"/>
    <w:rsid w:val="007F1F1B"/>
    <w:rsid w:val="007F237D"/>
    <w:rsid w:val="007F238C"/>
    <w:rsid w:val="007F3A81"/>
    <w:rsid w:val="007F421F"/>
    <w:rsid w:val="007F427F"/>
    <w:rsid w:val="007F443A"/>
    <w:rsid w:val="007F46B2"/>
    <w:rsid w:val="007F5C1C"/>
    <w:rsid w:val="007F5FEA"/>
    <w:rsid w:val="007F6D54"/>
    <w:rsid w:val="007F6E74"/>
    <w:rsid w:val="007F6EF6"/>
    <w:rsid w:val="007F7EAD"/>
    <w:rsid w:val="0080161C"/>
    <w:rsid w:val="00801C5D"/>
    <w:rsid w:val="00803FAF"/>
    <w:rsid w:val="00804412"/>
    <w:rsid w:val="00804B6A"/>
    <w:rsid w:val="00804BC0"/>
    <w:rsid w:val="0080503E"/>
    <w:rsid w:val="0080511E"/>
    <w:rsid w:val="00806D65"/>
    <w:rsid w:val="008077CF"/>
    <w:rsid w:val="00807BB0"/>
    <w:rsid w:val="0081023A"/>
    <w:rsid w:val="00810290"/>
    <w:rsid w:val="00810E87"/>
    <w:rsid w:val="00810F9C"/>
    <w:rsid w:val="00812416"/>
    <w:rsid w:val="00812612"/>
    <w:rsid w:val="00813D89"/>
    <w:rsid w:val="00813E6D"/>
    <w:rsid w:val="00813F39"/>
    <w:rsid w:val="008147EE"/>
    <w:rsid w:val="008150FA"/>
    <w:rsid w:val="00817075"/>
    <w:rsid w:val="00817B46"/>
    <w:rsid w:val="00820AA0"/>
    <w:rsid w:val="00820FA8"/>
    <w:rsid w:val="008227EB"/>
    <w:rsid w:val="00822B05"/>
    <w:rsid w:val="00823EF7"/>
    <w:rsid w:val="00823FBE"/>
    <w:rsid w:val="0082484C"/>
    <w:rsid w:val="008248FB"/>
    <w:rsid w:val="00824D92"/>
    <w:rsid w:val="00826692"/>
    <w:rsid w:val="00826E1F"/>
    <w:rsid w:val="00826FE8"/>
    <w:rsid w:val="008272EE"/>
    <w:rsid w:val="0082748A"/>
    <w:rsid w:val="0083049E"/>
    <w:rsid w:val="0083059D"/>
    <w:rsid w:val="00830BB2"/>
    <w:rsid w:val="00830FAB"/>
    <w:rsid w:val="008318FE"/>
    <w:rsid w:val="00831ECE"/>
    <w:rsid w:val="00832527"/>
    <w:rsid w:val="00833198"/>
    <w:rsid w:val="0083344A"/>
    <w:rsid w:val="00833AC2"/>
    <w:rsid w:val="00833E32"/>
    <w:rsid w:val="00834310"/>
    <w:rsid w:val="00834A86"/>
    <w:rsid w:val="008353AB"/>
    <w:rsid w:val="0083586D"/>
    <w:rsid w:val="00835912"/>
    <w:rsid w:val="00836712"/>
    <w:rsid w:val="008367A7"/>
    <w:rsid w:val="0083740D"/>
    <w:rsid w:val="008377AF"/>
    <w:rsid w:val="0084077E"/>
    <w:rsid w:val="008408B6"/>
    <w:rsid w:val="00841006"/>
    <w:rsid w:val="00841977"/>
    <w:rsid w:val="00841AED"/>
    <w:rsid w:val="00842D94"/>
    <w:rsid w:val="00843237"/>
    <w:rsid w:val="00843331"/>
    <w:rsid w:val="008445D8"/>
    <w:rsid w:val="00844B25"/>
    <w:rsid w:val="0084589C"/>
    <w:rsid w:val="00845D9D"/>
    <w:rsid w:val="00846F1D"/>
    <w:rsid w:val="008506EB"/>
    <w:rsid w:val="0085147D"/>
    <w:rsid w:val="00851E27"/>
    <w:rsid w:val="0085209F"/>
    <w:rsid w:val="008521BE"/>
    <w:rsid w:val="00852299"/>
    <w:rsid w:val="00853A91"/>
    <w:rsid w:val="00853DCC"/>
    <w:rsid w:val="00854398"/>
    <w:rsid w:val="00854CB8"/>
    <w:rsid w:val="00855823"/>
    <w:rsid w:val="0085593A"/>
    <w:rsid w:val="00855D30"/>
    <w:rsid w:val="00856970"/>
    <w:rsid w:val="00857069"/>
    <w:rsid w:val="008570C0"/>
    <w:rsid w:val="00860320"/>
    <w:rsid w:val="00860EA9"/>
    <w:rsid w:val="0086150C"/>
    <w:rsid w:val="00861524"/>
    <w:rsid w:val="0086161C"/>
    <w:rsid w:val="00861783"/>
    <w:rsid w:val="008618C8"/>
    <w:rsid w:val="00861F7D"/>
    <w:rsid w:val="008622BA"/>
    <w:rsid w:val="008639D8"/>
    <w:rsid w:val="008646DA"/>
    <w:rsid w:val="00865517"/>
    <w:rsid w:val="00865DCC"/>
    <w:rsid w:val="008662D4"/>
    <w:rsid w:val="00866434"/>
    <w:rsid w:val="008673ED"/>
    <w:rsid w:val="00870916"/>
    <w:rsid w:val="00871E49"/>
    <w:rsid w:val="00872294"/>
    <w:rsid w:val="008722D3"/>
    <w:rsid w:val="00872430"/>
    <w:rsid w:val="008730A0"/>
    <w:rsid w:val="00873EE1"/>
    <w:rsid w:val="008741C1"/>
    <w:rsid w:val="0087462E"/>
    <w:rsid w:val="0087483B"/>
    <w:rsid w:val="008754EA"/>
    <w:rsid w:val="00875A68"/>
    <w:rsid w:val="00875B2D"/>
    <w:rsid w:val="008760B7"/>
    <w:rsid w:val="00877C68"/>
    <w:rsid w:val="0088066C"/>
    <w:rsid w:val="008809B2"/>
    <w:rsid w:val="00880A61"/>
    <w:rsid w:val="00880C7C"/>
    <w:rsid w:val="00882F38"/>
    <w:rsid w:val="008831FC"/>
    <w:rsid w:val="00883A8A"/>
    <w:rsid w:val="00884167"/>
    <w:rsid w:val="00884AD4"/>
    <w:rsid w:val="0088512B"/>
    <w:rsid w:val="0088524B"/>
    <w:rsid w:val="008855E6"/>
    <w:rsid w:val="00886F76"/>
    <w:rsid w:val="008872D2"/>
    <w:rsid w:val="008901C2"/>
    <w:rsid w:val="008902E6"/>
    <w:rsid w:val="00890A58"/>
    <w:rsid w:val="00890DCF"/>
    <w:rsid w:val="0089130C"/>
    <w:rsid w:val="0089159B"/>
    <w:rsid w:val="0089308B"/>
    <w:rsid w:val="00894080"/>
    <w:rsid w:val="00894410"/>
    <w:rsid w:val="00894918"/>
    <w:rsid w:val="008951DC"/>
    <w:rsid w:val="00895605"/>
    <w:rsid w:val="0089591A"/>
    <w:rsid w:val="0089611D"/>
    <w:rsid w:val="008964F1"/>
    <w:rsid w:val="00896F76"/>
    <w:rsid w:val="008A1008"/>
    <w:rsid w:val="008A1022"/>
    <w:rsid w:val="008A3DFD"/>
    <w:rsid w:val="008A4117"/>
    <w:rsid w:val="008A5E57"/>
    <w:rsid w:val="008A5EA1"/>
    <w:rsid w:val="008A64FE"/>
    <w:rsid w:val="008A67BE"/>
    <w:rsid w:val="008A6B45"/>
    <w:rsid w:val="008A705B"/>
    <w:rsid w:val="008A70EE"/>
    <w:rsid w:val="008A7463"/>
    <w:rsid w:val="008A75CD"/>
    <w:rsid w:val="008B032A"/>
    <w:rsid w:val="008B1026"/>
    <w:rsid w:val="008B1668"/>
    <w:rsid w:val="008B1AEE"/>
    <w:rsid w:val="008B2B36"/>
    <w:rsid w:val="008B3736"/>
    <w:rsid w:val="008B3EDD"/>
    <w:rsid w:val="008B4C25"/>
    <w:rsid w:val="008B586B"/>
    <w:rsid w:val="008B58DF"/>
    <w:rsid w:val="008B5A9B"/>
    <w:rsid w:val="008B6050"/>
    <w:rsid w:val="008B680B"/>
    <w:rsid w:val="008B6A69"/>
    <w:rsid w:val="008B7A8E"/>
    <w:rsid w:val="008B7E42"/>
    <w:rsid w:val="008C05A5"/>
    <w:rsid w:val="008C0BE7"/>
    <w:rsid w:val="008C111F"/>
    <w:rsid w:val="008C14BC"/>
    <w:rsid w:val="008C28C1"/>
    <w:rsid w:val="008C2920"/>
    <w:rsid w:val="008C3FBC"/>
    <w:rsid w:val="008C4976"/>
    <w:rsid w:val="008C5713"/>
    <w:rsid w:val="008C5AB2"/>
    <w:rsid w:val="008C6671"/>
    <w:rsid w:val="008C6D38"/>
    <w:rsid w:val="008C6D95"/>
    <w:rsid w:val="008C6EB4"/>
    <w:rsid w:val="008C7832"/>
    <w:rsid w:val="008C7CA8"/>
    <w:rsid w:val="008D0FEC"/>
    <w:rsid w:val="008D1518"/>
    <w:rsid w:val="008D1BC1"/>
    <w:rsid w:val="008D24D2"/>
    <w:rsid w:val="008D2E52"/>
    <w:rsid w:val="008D3331"/>
    <w:rsid w:val="008D36B3"/>
    <w:rsid w:val="008D3A73"/>
    <w:rsid w:val="008D3A78"/>
    <w:rsid w:val="008D4269"/>
    <w:rsid w:val="008D450C"/>
    <w:rsid w:val="008D49B5"/>
    <w:rsid w:val="008D7381"/>
    <w:rsid w:val="008D74C3"/>
    <w:rsid w:val="008E0324"/>
    <w:rsid w:val="008E14CF"/>
    <w:rsid w:val="008E1C6D"/>
    <w:rsid w:val="008E20C3"/>
    <w:rsid w:val="008E2B77"/>
    <w:rsid w:val="008E34E7"/>
    <w:rsid w:val="008E3971"/>
    <w:rsid w:val="008E43D0"/>
    <w:rsid w:val="008E45DC"/>
    <w:rsid w:val="008E5A3D"/>
    <w:rsid w:val="008E5C9A"/>
    <w:rsid w:val="008E646C"/>
    <w:rsid w:val="008E6D93"/>
    <w:rsid w:val="008E6E90"/>
    <w:rsid w:val="008F07A1"/>
    <w:rsid w:val="008F12AA"/>
    <w:rsid w:val="008F13AA"/>
    <w:rsid w:val="008F3904"/>
    <w:rsid w:val="008F3CB1"/>
    <w:rsid w:val="008F4743"/>
    <w:rsid w:val="008F4C79"/>
    <w:rsid w:val="008F4DC4"/>
    <w:rsid w:val="008F5203"/>
    <w:rsid w:val="008F5AB4"/>
    <w:rsid w:val="008F66B0"/>
    <w:rsid w:val="008F6E1B"/>
    <w:rsid w:val="008F72D8"/>
    <w:rsid w:val="00901290"/>
    <w:rsid w:val="009015CD"/>
    <w:rsid w:val="009016F6"/>
    <w:rsid w:val="009019DB"/>
    <w:rsid w:val="00902784"/>
    <w:rsid w:val="009033A7"/>
    <w:rsid w:val="009042B3"/>
    <w:rsid w:val="00904894"/>
    <w:rsid w:val="00905369"/>
    <w:rsid w:val="00905C03"/>
    <w:rsid w:val="00905EE4"/>
    <w:rsid w:val="00906573"/>
    <w:rsid w:val="00906C55"/>
    <w:rsid w:val="00906CC0"/>
    <w:rsid w:val="00906F74"/>
    <w:rsid w:val="009071C8"/>
    <w:rsid w:val="009079CB"/>
    <w:rsid w:val="00907FF7"/>
    <w:rsid w:val="00910134"/>
    <w:rsid w:val="009102C2"/>
    <w:rsid w:val="009104D9"/>
    <w:rsid w:val="009108C3"/>
    <w:rsid w:val="00912482"/>
    <w:rsid w:val="00913084"/>
    <w:rsid w:val="00913800"/>
    <w:rsid w:val="00913911"/>
    <w:rsid w:val="00913CBC"/>
    <w:rsid w:val="009148F7"/>
    <w:rsid w:val="00915EFE"/>
    <w:rsid w:val="00916957"/>
    <w:rsid w:val="009178AA"/>
    <w:rsid w:val="00920718"/>
    <w:rsid w:val="00920BFB"/>
    <w:rsid w:val="00920CA4"/>
    <w:rsid w:val="00921299"/>
    <w:rsid w:val="009215BB"/>
    <w:rsid w:val="009217E5"/>
    <w:rsid w:val="009218A7"/>
    <w:rsid w:val="00921E1C"/>
    <w:rsid w:val="00922346"/>
    <w:rsid w:val="00922408"/>
    <w:rsid w:val="00922460"/>
    <w:rsid w:val="00922A60"/>
    <w:rsid w:val="00923090"/>
    <w:rsid w:val="00923864"/>
    <w:rsid w:val="009254FE"/>
    <w:rsid w:val="009256E5"/>
    <w:rsid w:val="0092584E"/>
    <w:rsid w:val="00926A64"/>
    <w:rsid w:val="00926D0A"/>
    <w:rsid w:val="00926E1D"/>
    <w:rsid w:val="00930D9B"/>
    <w:rsid w:val="00931478"/>
    <w:rsid w:val="00931CE1"/>
    <w:rsid w:val="00931F70"/>
    <w:rsid w:val="00932029"/>
    <w:rsid w:val="00932894"/>
    <w:rsid w:val="00932EE3"/>
    <w:rsid w:val="00933145"/>
    <w:rsid w:val="00933D7E"/>
    <w:rsid w:val="00934352"/>
    <w:rsid w:val="00934AF8"/>
    <w:rsid w:val="00934E26"/>
    <w:rsid w:val="00935F89"/>
    <w:rsid w:val="0093623E"/>
    <w:rsid w:val="0093684F"/>
    <w:rsid w:val="00936D0D"/>
    <w:rsid w:val="0093757C"/>
    <w:rsid w:val="0094064B"/>
    <w:rsid w:val="0094072A"/>
    <w:rsid w:val="00940F6D"/>
    <w:rsid w:val="0094187E"/>
    <w:rsid w:val="00941FEA"/>
    <w:rsid w:val="009429EC"/>
    <w:rsid w:val="0094390A"/>
    <w:rsid w:val="00944B01"/>
    <w:rsid w:val="00945445"/>
    <w:rsid w:val="00945B29"/>
    <w:rsid w:val="0094620A"/>
    <w:rsid w:val="009466B2"/>
    <w:rsid w:val="009504D5"/>
    <w:rsid w:val="0095101B"/>
    <w:rsid w:val="009512EA"/>
    <w:rsid w:val="009513F7"/>
    <w:rsid w:val="00951E6A"/>
    <w:rsid w:val="00952CC5"/>
    <w:rsid w:val="00952FE8"/>
    <w:rsid w:val="0095372A"/>
    <w:rsid w:val="00953840"/>
    <w:rsid w:val="00953855"/>
    <w:rsid w:val="00953D92"/>
    <w:rsid w:val="00953E6E"/>
    <w:rsid w:val="0095535C"/>
    <w:rsid w:val="00956383"/>
    <w:rsid w:val="009565CC"/>
    <w:rsid w:val="0095681D"/>
    <w:rsid w:val="0096048A"/>
    <w:rsid w:val="00960850"/>
    <w:rsid w:val="00960F16"/>
    <w:rsid w:val="00961451"/>
    <w:rsid w:val="00961716"/>
    <w:rsid w:val="009619E6"/>
    <w:rsid w:val="0096266E"/>
    <w:rsid w:val="00962B17"/>
    <w:rsid w:val="00962FC7"/>
    <w:rsid w:val="00964931"/>
    <w:rsid w:val="00964EAD"/>
    <w:rsid w:val="009654B5"/>
    <w:rsid w:val="009654F1"/>
    <w:rsid w:val="00966810"/>
    <w:rsid w:val="00966A6C"/>
    <w:rsid w:val="00967080"/>
    <w:rsid w:val="0096757A"/>
    <w:rsid w:val="00967955"/>
    <w:rsid w:val="00970CED"/>
    <w:rsid w:val="00971E2A"/>
    <w:rsid w:val="009720BE"/>
    <w:rsid w:val="00972312"/>
    <w:rsid w:val="00975BD5"/>
    <w:rsid w:val="00977B4E"/>
    <w:rsid w:val="00980E32"/>
    <w:rsid w:val="009812FE"/>
    <w:rsid w:val="009823AE"/>
    <w:rsid w:val="00982884"/>
    <w:rsid w:val="00982CC5"/>
    <w:rsid w:val="009831DB"/>
    <w:rsid w:val="00983D4F"/>
    <w:rsid w:val="00984317"/>
    <w:rsid w:val="009843F9"/>
    <w:rsid w:val="009845DC"/>
    <w:rsid w:val="009852A3"/>
    <w:rsid w:val="00985352"/>
    <w:rsid w:val="00985A73"/>
    <w:rsid w:val="0098651F"/>
    <w:rsid w:val="0098681C"/>
    <w:rsid w:val="009872DD"/>
    <w:rsid w:val="0098753E"/>
    <w:rsid w:val="00987576"/>
    <w:rsid w:val="00991435"/>
    <w:rsid w:val="00991861"/>
    <w:rsid w:val="00992286"/>
    <w:rsid w:val="0099245B"/>
    <w:rsid w:val="00992688"/>
    <w:rsid w:val="00992C7C"/>
    <w:rsid w:val="009931A2"/>
    <w:rsid w:val="009936D6"/>
    <w:rsid w:val="00994792"/>
    <w:rsid w:val="00994DCC"/>
    <w:rsid w:val="00994FDC"/>
    <w:rsid w:val="00995254"/>
    <w:rsid w:val="0099632F"/>
    <w:rsid w:val="0099675F"/>
    <w:rsid w:val="00996F81"/>
    <w:rsid w:val="009971C8"/>
    <w:rsid w:val="00997246"/>
    <w:rsid w:val="009972F3"/>
    <w:rsid w:val="009974C6"/>
    <w:rsid w:val="009A0148"/>
    <w:rsid w:val="009A048E"/>
    <w:rsid w:val="009A158C"/>
    <w:rsid w:val="009A1643"/>
    <w:rsid w:val="009A2236"/>
    <w:rsid w:val="009A29FF"/>
    <w:rsid w:val="009A2F0F"/>
    <w:rsid w:val="009A301A"/>
    <w:rsid w:val="009A37A5"/>
    <w:rsid w:val="009A3B6B"/>
    <w:rsid w:val="009A49A6"/>
    <w:rsid w:val="009A5AE3"/>
    <w:rsid w:val="009A5D46"/>
    <w:rsid w:val="009A61B4"/>
    <w:rsid w:val="009A6CF7"/>
    <w:rsid w:val="009A72C2"/>
    <w:rsid w:val="009B10E2"/>
    <w:rsid w:val="009B225A"/>
    <w:rsid w:val="009B2A81"/>
    <w:rsid w:val="009B3001"/>
    <w:rsid w:val="009B304B"/>
    <w:rsid w:val="009B41BD"/>
    <w:rsid w:val="009B4345"/>
    <w:rsid w:val="009B438F"/>
    <w:rsid w:val="009B5536"/>
    <w:rsid w:val="009B56FE"/>
    <w:rsid w:val="009B6403"/>
    <w:rsid w:val="009B64AB"/>
    <w:rsid w:val="009B66C6"/>
    <w:rsid w:val="009B6E3B"/>
    <w:rsid w:val="009C0F96"/>
    <w:rsid w:val="009C297F"/>
    <w:rsid w:val="009C3327"/>
    <w:rsid w:val="009C3588"/>
    <w:rsid w:val="009C3B31"/>
    <w:rsid w:val="009C3C60"/>
    <w:rsid w:val="009C4459"/>
    <w:rsid w:val="009C5D14"/>
    <w:rsid w:val="009C64DC"/>
    <w:rsid w:val="009C6EB2"/>
    <w:rsid w:val="009C7E06"/>
    <w:rsid w:val="009D09DC"/>
    <w:rsid w:val="009D2ACA"/>
    <w:rsid w:val="009D2AF6"/>
    <w:rsid w:val="009D3394"/>
    <w:rsid w:val="009D3850"/>
    <w:rsid w:val="009D3852"/>
    <w:rsid w:val="009D3F04"/>
    <w:rsid w:val="009D4170"/>
    <w:rsid w:val="009D43AF"/>
    <w:rsid w:val="009D443E"/>
    <w:rsid w:val="009D4836"/>
    <w:rsid w:val="009D51F3"/>
    <w:rsid w:val="009D5480"/>
    <w:rsid w:val="009D5C8C"/>
    <w:rsid w:val="009D61C3"/>
    <w:rsid w:val="009D629D"/>
    <w:rsid w:val="009D62D8"/>
    <w:rsid w:val="009D6DBC"/>
    <w:rsid w:val="009D6DCF"/>
    <w:rsid w:val="009E0C86"/>
    <w:rsid w:val="009E2260"/>
    <w:rsid w:val="009E23B7"/>
    <w:rsid w:val="009E256C"/>
    <w:rsid w:val="009E2D11"/>
    <w:rsid w:val="009E30BC"/>
    <w:rsid w:val="009E4815"/>
    <w:rsid w:val="009E4914"/>
    <w:rsid w:val="009E4AF3"/>
    <w:rsid w:val="009E4E3C"/>
    <w:rsid w:val="009E5960"/>
    <w:rsid w:val="009E6998"/>
    <w:rsid w:val="009E6E4B"/>
    <w:rsid w:val="009F0C56"/>
    <w:rsid w:val="009F1117"/>
    <w:rsid w:val="009F1C04"/>
    <w:rsid w:val="009F2F74"/>
    <w:rsid w:val="009F32D2"/>
    <w:rsid w:val="009F38FB"/>
    <w:rsid w:val="009F3934"/>
    <w:rsid w:val="009F3AD4"/>
    <w:rsid w:val="009F3AF5"/>
    <w:rsid w:val="009F3B92"/>
    <w:rsid w:val="009F3FED"/>
    <w:rsid w:val="009F5609"/>
    <w:rsid w:val="009F659F"/>
    <w:rsid w:val="009F6CD0"/>
    <w:rsid w:val="009F7BBE"/>
    <w:rsid w:val="00A01673"/>
    <w:rsid w:val="00A01799"/>
    <w:rsid w:val="00A01A15"/>
    <w:rsid w:val="00A01F34"/>
    <w:rsid w:val="00A01F4F"/>
    <w:rsid w:val="00A0482A"/>
    <w:rsid w:val="00A05695"/>
    <w:rsid w:val="00A06395"/>
    <w:rsid w:val="00A06B54"/>
    <w:rsid w:val="00A06CEE"/>
    <w:rsid w:val="00A0736F"/>
    <w:rsid w:val="00A074A2"/>
    <w:rsid w:val="00A1004A"/>
    <w:rsid w:val="00A10399"/>
    <w:rsid w:val="00A10B03"/>
    <w:rsid w:val="00A10CC3"/>
    <w:rsid w:val="00A114EC"/>
    <w:rsid w:val="00A1277E"/>
    <w:rsid w:val="00A12C2A"/>
    <w:rsid w:val="00A12D66"/>
    <w:rsid w:val="00A12E98"/>
    <w:rsid w:val="00A135E0"/>
    <w:rsid w:val="00A14515"/>
    <w:rsid w:val="00A14B2E"/>
    <w:rsid w:val="00A15588"/>
    <w:rsid w:val="00A1575C"/>
    <w:rsid w:val="00A15BC1"/>
    <w:rsid w:val="00A17044"/>
    <w:rsid w:val="00A17417"/>
    <w:rsid w:val="00A205E8"/>
    <w:rsid w:val="00A21BD6"/>
    <w:rsid w:val="00A22977"/>
    <w:rsid w:val="00A22A0C"/>
    <w:rsid w:val="00A2353B"/>
    <w:rsid w:val="00A237CF"/>
    <w:rsid w:val="00A23CA0"/>
    <w:rsid w:val="00A24B35"/>
    <w:rsid w:val="00A2522B"/>
    <w:rsid w:val="00A25B39"/>
    <w:rsid w:val="00A2615C"/>
    <w:rsid w:val="00A27168"/>
    <w:rsid w:val="00A27904"/>
    <w:rsid w:val="00A30ED7"/>
    <w:rsid w:val="00A31115"/>
    <w:rsid w:val="00A31B4C"/>
    <w:rsid w:val="00A31BD1"/>
    <w:rsid w:val="00A31CFE"/>
    <w:rsid w:val="00A32ACB"/>
    <w:rsid w:val="00A32C41"/>
    <w:rsid w:val="00A33E26"/>
    <w:rsid w:val="00A3426C"/>
    <w:rsid w:val="00A3466F"/>
    <w:rsid w:val="00A347D7"/>
    <w:rsid w:val="00A35DDE"/>
    <w:rsid w:val="00A35E7E"/>
    <w:rsid w:val="00A361C1"/>
    <w:rsid w:val="00A3650A"/>
    <w:rsid w:val="00A368CF"/>
    <w:rsid w:val="00A36FAA"/>
    <w:rsid w:val="00A37F5B"/>
    <w:rsid w:val="00A40749"/>
    <w:rsid w:val="00A41AA9"/>
    <w:rsid w:val="00A42C13"/>
    <w:rsid w:val="00A4357A"/>
    <w:rsid w:val="00A43C7E"/>
    <w:rsid w:val="00A444D0"/>
    <w:rsid w:val="00A4458E"/>
    <w:rsid w:val="00A44E04"/>
    <w:rsid w:val="00A45AD1"/>
    <w:rsid w:val="00A45F32"/>
    <w:rsid w:val="00A50763"/>
    <w:rsid w:val="00A5272A"/>
    <w:rsid w:val="00A56234"/>
    <w:rsid w:val="00A56A90"/>
    <w:rsid w:val="00A57AF9"/>
    <w:rsid w:val="00A6051A"/>
    <w:rsid w:val="00A60C47"/>
    <w:rsid w:val="00A60CA2"/>
    <w:rsid w:val="00A61342"/>
    <w:rsid w:val="00A61BDC"/>
    <w:rsid w:val="00A62557"/>
    <w:rsid w:val="00A62ABB"/>
    <w:rsid w:val="00A62AE1"/>
    <w:rsid w:val="00A62C26"/>
    <w:rsid w:val="00A63EBA"/>
    <w:rsid w:val="00A64086"/>
    <w:rsid w:val="00A640EE"/>
    <w:rsid w:val="00A648BA"/>
    <w:rsid w:val="00A64F4F"/>
    <w:rsid w:val="00A665E3"/>
    <w:rsid w:val="00A67CF1"/>
    <w:rsid w:val="00A700B8"/>
    <w:rsid w:val="00A70370"/>
    <w:rsid w:val="00A707CF"/>
    <w:rsid w:val="00A7122E"/>
    <w:rsid w:val="00A715AD"/>
    <w:rsid w:val="00A73412"/>
    <w:rsid w:val="00A73920"/>
    <w:rsid w:val="00A73CD4"/>
    <w:rsid w:val="00A7411A"/>
    <w:rsid w:val="00A74466"/>
    <w:rsid w:val="00A74529"/>
    <w:rsid w:val="00A761A5"/>
    <w:rsid w:val="00A768B7"/>
    <w:rsid w:val="00A76D88"/>
    <w:rsid w:val="00A776F8"/>
    <w:rsid w:val="00A77C0D"/>
    <w:rsid w:val="00A77E34"/>
    <w:rsid w:val="00A8049C"/>
    <w:rsid w:val="00A8051D"/>
    <w:rsid w:val="00A80661"/>
    <w:rsid w:val="00A81D1B"/>
    <w:rsid w:val="00A8297D"/>
    <w:rsid w:val="00A84F0C"/>
    <w:rsid w:val="00A853B2"/>
    <w:rsid w:val="00A85768"/>
    <w:rsid w:val="00A85B54"/>
    <w:rsid w:val="00A85E5C"/>
    <w:rsid w:val="00A86BCF"/>
    <w:rsid w:val="00A90993"/>
    <w:rsid w:val="00A90C1D"/>
    <w:rsid w:val="00A90C87"/>
    <w:rsid w:val="00A9182C"/>
    <w:rsid w:val="00A91AB9"/>
    <w:rsid w:val="00A9209D"/>
    <w:rsid w:val="00A9241A"/>
    <w:rsid w:val="00A92519"/>
    <w:rsid w:val="00A926A5"/>
    <w:rsid w:val="00A92C95"/>
    <w:rsid w:val="00A930AB"/>
    <w:rsid w:val="00A935F0"/>
    <w:rsid w:val="00A94E93"/>
    <w:rsid w:val="00A958B3"/>
    <w:rsid w:val="00A96EB0"/>
    <w:rsid w:val="00A970F8"/>
    <w:rsid w:val="00A974DF"/>
    <w:rsid w:val="00A977C6"/>
    <w:rsid w:val="00A97CF9"/>
    <w:rsid w:val="00A97DB9"/>
    <w:rsid w:val="00AA003B"/>
    <w:rsid w:val="00AA017F"/>
    <w:rsid w:val="00AA0B79"/>
    <w:rsid w:val="00AA1CE2"/>
    <w:rsid w:val="00AA2742"/>
    <w:rsid w:val="00AA312D"/>
    <w:rsid w:val="00AA3D29"/>
    <w:rsid w:val="00AA49CB"/>
    <w:rsid w:val="00AA4A8D"/>
    <w:rsid w:val="00AA4C28"/>
    <w:rsid w:val="00AA552A"/>
    <w:rsid w:val="00AA60BA"/>
    <w:rsid w:val="00AA63D5"/>
    <w:rsid w:val="00AA7503"/>
    <w:rsid w:val="00AA7785"/>
    <w:rsid w:val="00AB00F8"/>
    <w:rsid w:val="00AB0C02"/>
    <w:rsid w:val="00AB0F5A"/>
    <w:rsid w:val="00AB157F"/>
    <w:rsid w:val="00AB1C4D"/>
    <w:rsid w:val="00AB1FDA"/>
    <w:rsid w:val="00AB2641"/>
    <w:rsid w:val="00AB27C5"/>
    <w:rsid w:val="00AB282A"/>
    <w:rsid w:val="00AB34D7"/>
    <w:rsid w:val="00AB36CC"/>
    <w:rsid w:val="00AB3AF9"/>
    <w:rsid w:val="00AB3B60"/>
    <w:rsid w:val="00AB3F5C"/>
    <w:rsid w:val="00AB4378"/>
    <w:rsid w:val="00AB452F"/>
    <w:rsid w:val="00AB4D70"/>
    <w:rsid w:val="00AB53F9"/>
    <w:rsid w:val="00AB6170"/>
    <w:rsid w:val="00AB71C7"/>
    <w:rsid w:val="00AB7927"/>
    <w:rsid w:val="00AB7DED"/>
    <w:rsid w:val="00AC1A21"/>
    <w:rsid w:val="00AC1B36"/>
    <w:rsid w:val="00AC1ED5"/>
    <w:rsid w:val="00AC2465"/>
    <w:rsid w:val="00AC2D3C"/>
    <w:rsid w:val="00AC37D9"/>
    <w:rsid w:val="00AC37F3"/>
    <w:rsid w:val="00AC3B48"/>
    <w:rsid w:val="00AC43BF"/>
    <w:rsid w:val="00AC4871"/>
    <w:rsid w:val="00AC51A4"/>
    <w:rsid w:val="00AC55A9"/>
    <w:rsid w:val="00AC5A89"/>
    <w:rsid w:val="00AC70E0"/>
    <w:rsid w:val="00AC7A48"/>
    <w:rsid w:val="00AC7D17"/>
    <w:rsid w:val="00AC7F0E"/>
    <w:rsid w:val="00AD0061"/>
    <w:rsid w:val="00AD0755"/>
    <w:rsid w:val="00AD0ABB"/>
    <w:rsid w:val="00AD1084"/>
    <w:rsid w:val="00AD3355"/>
    <w:rsid w:val="00AD3991"/>
    <w:rsid w:val="00AD56D5"/>
    <w:rsid w:val="00AD5DC8"/>
    <w:rsid w:val="00AD63F9"/>
    <w:rsid w:val="00AD7470"/>
    <w:rsid w:val="00AD76E7"/>
    <w:rsid w:val="00AD7877"/>
    <w:rsid w:val="00AE0D4F"/>
    <w:rsid w:val="00AE1AF1"/>
    <w:rsid w:val="00AE1BC4"/>
    <w:rsid w:val="00AE22A1"/>
    <w:rsid w:val="00AE2F26"/>
    <w:rsid w:val="00AE311F"/>
    <w:rsid w:val="00AE3846"/>
    <w:rsid w:val="00AE3CBD"/>
    <w:rsid w:val="00AE3F29"/>
    <w:rsid w:val="00AE460E"/>
    <w:rsid w:val="00AE540C"/>
    <w:rsid w:val="00AE5660"/>
    <w:rsid w:val="00AE7EC0"/>
    <w:rsid w:val="00AF06E3"/>
    <w:rsid w:val="00AF161E"/>
    <w:rsid w:val="00AF1905"/>
    <w:rsid w:val="00AF1F16"/>
    <w:rsid w:val="00AF4971"/>
    <w:rsid w:val="00AF49D4"/>
    <w:rsid w:val="00AF5082"/>
    <w:rsid w:val="00AF5386"/>
    <w:rsid w:val="00AF6573"/>
    <w:rsid w:val="00AF67CD"/>
    <w:rsid w:val="00AF6914"/>
    <w:rsid w:val="00AF6A4F"/>
    <w:rsid w:val="00AF6C28"/>
    <w:rsid w:val="00AF74C8"/>
    <w:rsid w:val="00AF7AE3"/>
    <w:rsid w:val="00AF7BE1"/>
    <w:rsid w:val="00B00169"/>
    <w:rsid w:val="00B00BAE"/>
    <w:rsid w:val="00B012B6"/>
    <w:rsid w:val="00B013F6"/>
    <w:rsid w:val="00B01F75"/>
    <w:rsid w:val="00B0214C"/>
    <w:rsid w:val="00B025F3"/>
    <w:rsid w:val="00B02DE1"/>
    <w:rsid w:val="00B03EC2"/>
    <w:rsid w:val="00B0545C"/>
    <w:rsid w:val="00B0576E"/>
    <w:rsid w:val="00B06027"/>
    <w:rsid w:val="00B06CEC"/>
    <w:rsid w:val="00B071BC"/>
    <w:rsid w:val="00B07B53"/>
    <w:rsid w:val="00B07FF6"/>
    <w:rsid w:val="00B11612"/>
    <w:rsid w:val="00B11863"/>
    <w:rsid w:val="00B12475"/>
    <w:rsid w:val="00B12A9E"/>
    <w:rsid w:val="00B13C8C"/>
    <w:rsid w:val="00B13E05"/>
    <w:rsid w:val="00B14456"/>
    <w:rsid w:val="00B146DF"/>
    <w:rsid w:val="00B14922"/>
    <w:rsid w:val="00B1638B"/>
    <w:rsid w:val="00B1676A"/>
    <w:rsid w:val="00B20EBF"/>
    <w:rsid w:val="00B2337B"/>
    <w:rsid w:val="00B23FD2"/>
    <w:rsid w:val="00B249AD"/>
    <w:rsid w:val="00B2594B"/>
    <w:rsid w:val="00B2631A"/>
    <w:rsid w:val="00B270B2"/>
    <w:rsid w:val="00B274A4"/>
    <w:rsid w:val="00B27D01"/>
    <w:rsid w:val="00B3006D"/>
    <w:rsid w:val="00B30466"/>
    <w:rsid w:val="00B309F7"/>
    <w:rsid w:val="00B313C1"/>
    <w:rsid w:val="00B32184"/>
    <w:rsid w:val="00B3394B"/>
    <w:rsid w:val="00B33A52"/>
    <w:rsid w:val="00B343CD"/>
    <w:rsid w:val="00B34456"/>
    <w:rsid w:val="00B34B77"/>
    <w:rsid w:val="00B34DAF"/>
    <w:rsid w:val="00B36508"/>
    <w:rsid w:val="00B36554"/>
    <w:rsid w:val="00B366CC"/>
    <w:rsid w:val="00B37093"/>
    <w:rsid w:val="00B37255"/>
    <w:rsid w:val="00B40886"/>
    <w:rsid w:val="00B40B2B"/>
    <w:rsid w:val="00B42123"/>
    <w:rsid w:val="00B42FA6"/>
    <w:rsid w:val="00B43F1E"/>
    <w:rsid w:val="00B43FAD"/>
    <w:rsid w:val="00B4422F"/>
    <w:rsid w:val="00B44C90"/>
    <w:rsid w:val="00B44EF4"/>
    <w:rsid w:val="00B46148"/>
    <w:rsid w:val="00B464F1"/>
    <w:rsid w:val="00B4717C"/>
    <w:rsid w:val="00B5050E"/>
    <w:rsid w:val="00B50984"/>
    <w:rsid w:val="00B50D74"/>
    <w:rsid w:val="00B53930"/>
    <w:rsid w:val="00B53F4E"/>
    <w:rsid w:val="00B55ABA"/>
    <w:rsid w:val="00B56410"/>
    <w:rsid w:val="00B564FD"/>
    <w:rsid w:val="00B5718D"/>
    <w:rsid w:val="00B57FCF"/>
    <w:rsid w:val="00B60635"/>
    <w:rsid w:val="00B608CC"/>
    <w:rsid w:val="00B60D73"/>
    <w:rsid w:val="00B61B62"/>
    <w:rsid w:val="00B61F78"/>
    <w:rsid w:val="00B6220C"/>
    <w:rsid w:val="00B63A66"/>
    <w:rsid w:val="00B63EFB"/>
    <w:rsid w:val="00B64130"/>
    <w:rsid w:val="00B64455"/>
    <w:rsid w:val="00B65570"/>
    <w:rsid w:val="00B65816"/>
    <w:rsid w:val="00B65B28"/>
    <w:rsid w:val="00B65B48"/>
    <w:rsid w:val="00B65E5A"/>
    <w:rsid w:val="00B6612B"/>
    <w:rsid w:val="00B66436"/>
    <w:rsid w:val="00B66563"/>
    <w:rsid w:val="00B66F2D"/>
    <w:rsid w:val="00B67FB5"/>
    <w:rsid w:val="00B71741"/>
    <w:rsid w:val="00B7271E"/>
    <w:rsid w:val="00B727CF"/>
    <w:rsid w:val="00B72D3A"/>
    <w:rsid w:val="00B73CE5"/>
    <w:rsid w:val="00B742FD"/>
    <w:rsid w:val="00B7443E"/>
    <w:rsid w:val="00B7587B"/>
    <w:rsid w:val="00B75EF2"/>
    <w:rsid w:val="00B75F3D"/>
    <w:rsid w:val="00B769CE"/>
    <w:rsid w:val="00B775C0"/>
    <w:rsid w:val="00B77BB1"/>
    <w:rsid w:val="00B802DA"/>
    <w:rsid w:val="00B80EEF"/>
    <w:rsid w:val="00B812A2"/>
    <w:rsid w:val="00B813D3"/>
    <w:rsid w:val="00B81EE5"/>
    <w:rsid w:val="00B82F88"/>
    <w:rsid w:val="00B83227"/>
    <w:rsid w:val="00B834E5"/>
    <w:rsid w:val="00B84B24"/>
    <w:rsid w:val="00B8571E"/>
    <w:rsid w:val="00B86338"/>
    <w:rsid w:val="00B867E9"/>
    <w:rsid w:val="00B87022"/>
    <w:rsid w:val="00B879F8"/>
    <w:rsid w:val="00B900D6"/>
    <w:rsid w:val="00B910DE"/>
    <w:rsid w:val="00B91A77"/>
    <w:rsid w:val="00B91AC6"/>
    <w:rsid w:val="00B920AB"/>
    <w:rsid w:val="00B93067"/>
    <w:rsid w:val="00B934BB"/>
    <w:rsid w:val="00B939D1"/>
    <w:rsid w:val="00B93A76"/>
    <w:rsid w:val="00B94A70"/>
    <w:rsid w:val="00B94BAE"/>
    <w:rsid w:val="00B955EA"/>
    <w:rsid w:val="00B95B67"/>
    <w:rsid w:val="00B97353"/>
    <w:rsid w:val="00B97513"/>
    <w:rsid w:val="00BA0618"/>
    <w:rsid w:val="00BA07E7"/>
    <w:rsid w:val="00BA0913"/>
    <w:rsid w:val="00BA16A9"/>
    <w:rsid w:val="00BA1E50"/>
    <w:rsid w:val="00BA2536"/>
    <w:rsid w:val="00BA38DA"/>
    <w:rsid w:val="00BA3EAE"/>
    <w:rsid w:val="00BA410E"/>
    <w:rsid w:val="00BA4422"/>
    <w:rsid w:val="00BA48F6"/>
    <w:rsid w:val="00BA4ED1"/>
    <w:rsid w:val="00BA533C"/>
    <w:rsid w:val="00BA53CE"/>
    <w:rsid w:val="00BA6239"/>
    <w:rsid w:val="00BA62A2"/>
    <w:rsid w:val="00BA69D9"/>
    <w:rsid w:val="00BA6B74"/>
    <w:rsid w:val="00BA730A"/>
    <w:rsid w:val="00BA7437"/>
    <w:rsid w:val="00BA790F"/>
    <w:rsid w:val="00BB04D1"/>
    <w:rsid w:val="00BB067F"/>
    <w:rsid w:val="00BB0BE2"/>
    <w:rsid w:val="00BB0BF5"/>
    <w:rsid w:val="00BB244A"/>
    <w:rsid w:val="00BB275B"/>
    <w:rsid w:val="00BB39F3"/>
    <w:rsid w:val="00BB4127"/>
    <w:rsid w:val="00BB471C"/>
    <w:rsid w:val="00BB5A50"/>
    <w:rsid w:val="00BB6F86"/>
    <w:rsid w:val="00BC0231"/>
    <w:rsid w:val="00BC1777"/>
    <w:rsid w:val="00BC2D79"/>
    <w:rsid w:val="00BC2EF9"/>
    <w:rsid w:val="00BC4457"/>
    <w:rsid w:val="00BC4BF2"/>
    <w:rsid w:val="00BC4DB8"/>
    <w:rsid w:val="00BC4E46"/>
    <w:rsid w:val="00BC541F"/>
    <w:rsid w:val="00BC602D"/>
    <w:rsid w:val="00BC6450"/>
    <w:rsid w:val="00BC6665"/>
    <w:rsid w:val="00BC6884"/>
    <w:rsid w:val="00BC6E04"/>
    <w:rsid w:val="00BC7253"/>
    <w:rsid w:val="00BD1619"/>
    <w:rsid w:val="00BD23CF"/>
    <w:rsid w:val="00BD2D9C"/>
    <w:rsid w:val="00BD2E45"/>
    <w:rsid w:val="00BD2F21"/>
    <w:rsid w:val="00BD322D"/>
    <w:rsid w:val="00BD326F"/>
    <w:rsid w:val="00BD33D1"/>
    <w:rsid w:val="00BD344B"/>
    <w:rsid w:val="00BD3AD8"/>
    <w:rsid w:val="00BD44C3"/>
    <w:rsid w:val="00BD52CF"/>
    <w:rsid w:val="00BD6704"/>
    <w:rsid w:val="00BD6721"/>
    <w:rsid w:val="00BD67D9"/>
    <w:rsid w:val="00BD6DE3"/>
    <w:rsid w:val="00BE02CB"/>
    <w:rsid w:val="00BE116E"/>
    <w:rsid w:val="00BE129D"/>
    <w:rsid w:val="00BE3428"/>
    <w:rsid w:val="00BE3691"/>
    <w:rsid w:val="00BE37DB"/>
    <w:rsid w:val="00BE413D"/>
    <w:rsid w:val="00BE4210"/>
    <w:rsid w:val="00BE4973"/>
    <w:rsid w:val="00BE4A76"/>
    <w:rsid w:val="00BE5226"/>
    <w:rsid w:val="00BE538B"/>
    <w:rsid w:val="00BE562F"/>
    <w:rsid w:val="00BE5E52"/>
    <w:rsid w:val="00BE6CAE"/>
    <w:rsid w:val="00BE762F"/>
    <w:rsid w:val="00BE7776"/>
    <w:rsid w:val="00BE7BED"/>
    <w:rsid w:val="00BE7C14"/>
    <w:rsid w:val="00BE7CBC"/>
    <w:rsid w:val="00BF09A1"/>
    <w:rsid w:val="00BF0B63"/>
    <w:rsid w:val="00BF10A2"/>
    <w:rsid w:val="00BF153D"/>
    <w:rsid w:val="00BF1F59"/>
    <w:rsid w:val="00BF2C31"/>
    <w:rsid w:val="00BF323B"/>
    <w:rsid w:val="00BF3686"/>
    <w:rsid w:val="00BF3EC9"/>
    <w:rsid w:val="00BF51CC"/>
    <w:rsid w:val="00BF52BE"/>
    <w:rsid w:val="00BF52FE"/>
    <w:rsid w:val="00BF53E1"/>
    <w:rsid w:val="00BF63F5"/>
    <w:rsid w:val="00BF7845"/>
    <w:rsid w:val="00BF7F3D"/>
    <w:rsid w:val="00C02E27"/>
    <w:rsid w:val="00C03147"/>
    <w:rsid w:val="00C03603"/>
    <w:rsid w:val="00C03B22"/>
    <w:rsid w:val="00C03C2B"/>
    <w:rsid w:val="00C040E0"/>
    <w:rsid w:val="00C040F5"/>
    <w:rsid w:val="00C046E1"/>
    <w:rsid w:val="00C04783"/>
    <w:rsid w:val="00C055AA"/>
    <w:rsid w:val="00C05F18"/>
    <w:rsid w:val="00C062B2"/>
    <w:rsid w:val="00C063B2"/>
    <w:rsid w:val="00C066E9"/>
    <w:rsid w:val="00C06CF8"/>
    <w:rsid w:val="00C07297"/>
    <w:rsid w:val="00C108EB"/>
    <w:rsid w:val="00C10B16"/>
    <w:rsid w:val="00C12518"/>
    <w:rsid w:val="00C12FBE"/>
    <w:rsid w:val="00C13236"/>
    <w:rsid w:val="00C1384B"/>
    <w:rsid w:val="00C15B1F"/>
    <w:rsid w:val="00C16D3C"/>
    <w:rsid w:val="00C16E29"/>
    <w:rsid w:val="00C17D69"/>
    <w:rsid w:val="00C17E91"/>
    <w:rsid w:val="00C224DF"/>
    <w:rsid w:val="00C226FC"/>
    <w:rsid w:val="00C23A99"/>
    <w:rsid w:val="00C24233"/>
    <w:rsid w:val="00C24C1D"/>
    <w:rsid w:val="00C24D5F"/>
    <w:rsid w:val="00C25106"/>
    <w:rsid w:val="00C25C59"/>
    <w:rsid w:val="00C270E0"/>
    <w:rsid w:val="00C27512"/>
    <w:rsid w:val="00C27558"/>
    <w:rsid w:val="00C27EDA"/>
    <w:rsid w:val="00C3007E"/>
    <w:rsid w:val="00C30580"/>
    <w:rsid w:val="00C317E5"/>
    <w:rsid w:val="00C31A16"/>
    <w:rsid w:val="00C31CDA"/>
    <w:rsid w:val="00C31E7C"/>
    <w:rsid w:val="00C31EA5"/>
    <w:rsid w:val="00C3236F"/>
    <w:rsid w:val="00C3260F"/>
    <w:rsid w:val="00C32A35"/>
    <w:rsid w:val="00C330A8"/>
    <w:rsid w:val="00C3380D"/>
    <w:rsid w:val="00C33B89"/>
    <w:rsid w:val="00C33D21"/>
    <w:rsid w:val="00C3487C"/>
    <w:rsid w:val="00C34BF0"/>
    <w:rsid w:val="00C35265"/>
    <w:rsid w:val="00C3561B"/>
    <w:rsid w:val="00C3612D"/>
    <w:rsid w:val="00C36CC9"/>
    <w:rsid w:val="00C40501"/>
    <w:rsid w:val="00C40732"/>
    <w:rsid w:val="00C40B96"/>
    <w:rsid w:val="00C40F2A"/>
    <w:rsid w:val="00C416B5"/>
    <w:rsid w:val="00C41825"/>
    <w:rsid w:val="00C4260F"/>
    <w:rsid w:val="00C427AE"/>
    <w:rsid w:val="00C44615"/>
    <w:rsid w:val="00C44860"/>
    <w:rsid w:val="00C448D3"/>
    <w:rsid w:val="00C44AB3"/>
    <w:rsid w:val="00C44AB5"/>
    <w:rsid w:val="00C450FF"/>
    <w:rsid w:val="00C45660"/>
    <w:rsid w:val="00C45A65"/>
    <w:rsid w:val="00C462A6"/>
    <w:rsid w:val="00C4635B"/>
    <w:rsid w:val="00C4683A"/>
    <w:rsid w:val="00C475F1"/>
    <w:rsid w:val="00C47D25"/>
    <w:rsid w:val="00C47FF4"/>
    <w:rsid w:val="00C5041F"/>
    <w:rsid w:val="00C50E21"/>
    <w:rsid w:val="00C5398B"/>
    <w:rsid w:val="00C53EFD"/>
    <w:rsid w:val="00C54139"/>
    <w:rsid w:val="00C54779"/>
    <w:rsid w:val="00C54EEB"/>
    <w:rsid w:val="00C558A9"/>
    <w:rsid w:val="00C558D3"/>
    <w:rsid w:val="00C5601D"/>
    <w:rsid w:val="00C566B4"/>
    <w:rsid w:val="00C56EFF"/>
    <w:rsid w:val="00C5708B"/>
    <w:rsid w:val="00C575D6"/>
    <w:rsid w:val="00C57AA0"/>
    <w:rsid w:val="00C60272"/>
    <w:rsid w:val="00C6033B"/>
    <w:rsid w:val="00C60FBF"/>
    <w:rsid w:val="00C61688"/>
    <w:rsid w:val="00C62018"/>
    <w:rsid w:val="00C620D9"/>
    <w:rsid w:val="00C62136"/>
    <w:rsid w:val="00C62497"/>
    <w:rsid w:val="00C62AFF"/>
    <w:rsid w:val="00C62BDD"/>
    <w:rsid w:val="00C62BF6"/>
    <w:rsid w:val="00C62ED3"/>
    <w:rsid w:val="00C638AD"/>
    <w:rsid w:val="00C63FF3"/>
    <w:rsid w:val="00C64550"/>
    <w:rsid w:val="00C6507A"/>
    <w:rsid w:val="00C669EC"/>
    <w:rsid w:val="00C67CF8"/>
    <w:rsid w:val="00C70196"/>
    <w:rsid w:val="00C710CF"/>
    <w:rsid w:val="00C7251F"/>
    <w:rsid w:val="00C7413E"/>
    <w:rsid w:val="00C7418E"/>
    <w:rsid w:val="00C74415"/>
    <w:rsid w:val="00C74642"/>
    <w:rsid w:val="00C74A6A"/>
    <w:rsid w:val="00C75651"/>
    <w:rsid w:val="00C75D86"/>
    <w:rsid w:val="00C75FF5"/>
    <w:rsid w:val="00C76455"/>
    <w:rsid w:val="00C76459"/>
    <w:rsid w:val="00C7683D"/>
    <w:rsid w:val="00C7723C"/>
    <w:rsid w:val="00C80A27"/>
    <w:rsid w:val="00C844C9"/>
    <w:rsid w:val="00C848D3"/>
    <w:rsid w:val="00C851FA"/>
    <w:rsid w:val="00C867AF"/>
    <w:rsid w:val="00C86A6D"/>
    <w:rsid w:val="00C86B7C"/>
    <w:rsid w:val="00C8704A"/>
    <w:rsid w:val="00C87438"/>
    <w:rsid w:val="00C90508"/>
    <w:rsid w:val="00C9079E"/>
    <w:rsid w:val="00C90A6C"/>
    <w:rsid w:val="00C90DC2"/>
    <w:rsid w:val="00C912E6"/>
    <w:rsid w:val="00C91394"/>
    <w:rsid w:val="00C9143D"/>
    <w:rsid w:val="00C91483"/>
    <w:rsid w:val="00C9182D"/>
    <w:rsid w:val="00C91F37"/>
    <w:rsid w:val="00C92CEC"/>
    <w:rsid w:val="00C9431F"/>
    <w:rsid w:val="00C94E35"/>
    <w:rsid w:val="00C953AC"/>
    <w:rsid w:val="00C95860"/>
    <w:rsid w:val="00C95A74"/>
    <w:rsid w:val="00C95BA3"/>
    <w:rsid w:val="00C96827"/>
    <w:rsid w:val="00C9723B"/>
    <w:rsid w:val="00C97F15"/>
    <w:rsid w:val="00CA04A8"/>
    <w:rsid w:val="00CA06A5"/>
    <w:rsid w:val="00CA1BA1"/>
    <w:rsid w:val="00CA1C6B"/>
    <w:rsid w:val="00CA2616"/>
    <w:rsid w:val="00CA3F63"/>
    <w:rsid w:val="00CA634D"/>
    <w:rsid w:val="00CA663F"/>
    <w:rsid w:val="00CA6AD4"/>
    <w:rsid w:val="00CA6CB7"/>
    <w:rsid w:val="00CA6E8B"/>
    <w:rsid w:val="00CA6EFE"/>
    <w:rsid w:val="00CA7000"/>
    <w:rsid w:val="00CA7B98"/>
    <w:rsid w:val="00CB003F"/>
    <w:rsid w:val="00CB06BA"/>
    <w:rsid w:val="00CB1F78"/>
    <w:rsid w:val="00CB23C4"/>
    <w:rsid w:val="00CB2411"/>
    <w:rsid w:val="00CB31B4"/>
    <w:rsid w:val="00CB3960"/>
    <w:rsid w:val="00CB3E09"/>
    <w:rsid w:val="00CB451A"/>
    <w:rsid w:val="00CB508F"/>
    <w:rsid w:val="00CB6E50"/>
    <w:rsid w:val="00CB71BA"/>
    <w:rsid w:val="00CB77EF"/>
    <w:rsid w:val="00CC0164"/>
    <w:rsid w:val="00CC02C4"/>
    <w:rsid w:val="00CC048D"/>
    <w:rsid w:val="00CC0665"/>
    <w:rsid w:val="00CC12AC"/>
    <w:rsid w:val="00CC19DD"/>
    <w:rsid w:val="00CC1F85"/>
    <w:rsid w:val="00CC2C17"/>
    <w:rsid w:val="00CC35E0"/>
    <w:rsid w:val="00CC3A88"/>
    <w:rsid w:val="00CC449F"/>
    <w:rsid w:val="00CC508D"/>
    <w:rsid w:val="00CC538E"/>
    <w:rsid w:val="00CC6483"/>
    <w:rsid w:val="00CC6AA7"/>
    <w:rsid w:val="00CC7577"/>
    <w:rsid w:val="00CC7977"/>
    <w:rsid w:val="00CC7DBF"/>
    <w:rsid w:val="00CD0029"/>
    <w:rsid w:val="00CD0580"/>
    <w:rsid w:val="00CD0BEC"/>
    <w:rsid w:val="00CD0DB8"/>
    <w:rsid w:val="00CD0E55"/>
    <w:rsid w:val="00CD256C"/>
    <w:rsid w:val="00CD2D6A"/>
    <w:rsid w:val="00CD38AD"/>
    <w:rsid w:val="00CD445D"/>
    <w:rsid w:val="00CD455A"/>
    <w:rsid w:val="00CD492F"/>
    <w:rsid w:val="00CD4E46"/>
    <w:rsid w:val="00CD5B65"/>
    <w:rsid w:val="00CD61D7"/>
    <w:rsid w:val="00CD65E3"/>
    <w:rsid w:val="00CD6E38"/>
    <w:rsid w:val="00CE0640"/>
    <w:rsid w:val="00CE232C"/>
    <w:rsid w:val="00CE284B"/>
    <w:rsid w:val="00CE2BDF"/>
    <w:rsid w:val="00CE35DD"/>
    <w:rsid w:val="00CE3F6A"/>
    <w:rsid w:val="00CE4041"/>
    <w:rsid w:val="00CE467E"/>
    <w:rsid w:val="00CE4CE9"/>
    <w:rsid w:val="00CE5729"/>
    <w:rsid w:val="00CE6D81"/>
    <w:rsid w:val="00CE6F74"/>
    <w:rsid w:val="00CE754E"/>
    <w:rsid w:val="00CE7699"/>
    <w:rsid w:val="00CE7784"/>
    <w:rsid w:val="00CE7C35"/>
    <w:rsid w:val="00CF09B8"/>
    <w:rsid w:val="00CF148C"/>
    <w:rsid w:val="00CF1815"/>
    <w:rsid w:val="00CF1FE6"/>
    <w:rsid w:val="00CF222A"/>
    <w:rsid w:val="00CF2932"/>
    <w:rsid w:val="00CF29D7"/>
    <w:rsid w:val="00CF32FA"/>
    <w:rsid w:val="00CF350A"/>
    <w:rsid w:val="00CF3539"/>
    <w:rsid w:val="00CF3E2E"/>
    <w:rsid w:val="00CF3F8B"/>
    <w:rsid w:val="00CF4153"/>
    <w:rsid w:val="00CF4683"/>
    <w:rsid w:val="00CF5640"/>
    <w:rsid w:val="00CF5D69"/>
    <w:rsid w:val="00CF62FA"/>
    <w:rsid w:val="00CF7324"/>
    <w:rsid w:val="00CF7822"/>
    <w:rsid w:val="00D00646"/>
    <w:rsid w:val="00D0295A"/>
    <w:rsid w:val="00D02E56"/>
    <w:rsid w:val="00D03F56"/>
    <w:rsid w:val="00D03F80"/>
    <w:rsid w:val="00D04190"/>
    <w:rsid w:val="00D04968"/>
    <w:rsid w:val="00D07AE5"/>
    <w:rsid w:val="00D10A9C"/>
    <w:rsid w:val="00D10B91"/>
    <w:rsid w:val="00D10F34"/>
    <w:rsid w:val="00D12D80"/>
    <w:rsid w:val="00D133F3"/>
    <w:rsid w:val="00D14159"/>
    <w:rsid w:val="00D14D5B"/>
    <w:rsid w:val="00D204B3"/>
    <w:rsid w:val="00D2082F"/>
    <w:rsid w:val="00D21B0E"/>
    <w:rsid w:val="00D21DBF"/>
    <w:rsid w:val="00D21F3B"/>
    <w:rsid w:val="00D21FF3"/>
    <w:rsid w:val="00D220E9"/>
    <w:rsid w:val="00D221F7"/>
    <w:rsid w:val="00D23266"/>
    <w:rsid w:val="00D23670"/>
    <w:rsid w:val="00D2439E"/>
    <w:rsid w:val="00D24451"/>
    <w:rsid w:val="00D24C6A"/>
    <w:rsid w:val="00D25F6A"/>
    <w:rsid w:val="00D2635D"/>
    <w:rsid w:val="00D3001A"/>
    <w:rsid w:val="00D3098A"/>
    <w:rsid w:val="00D30DAD"/>
    <w:rsid w:val="00D31505"/>
    <w:rsid w:val="00D31CEA"/>
    <w:rsid w:val="00D32447"/>
    <w:rsid w:val="00D32612"/>
    <w:rsid w:val="00D32AE0"/>
    <w:rsid w:val="00D33FAA"/>
    <w:rsid w:val="00D347F1"/>
    <w:rsid w:val="00D348F5"/>
    <w:rsid w:val="00D34977"/>
    <w:rsid w:val="00D3499C"/>
    <w:rsid w:val="00D34CA7"/>
    <w:rsid w:val="00D35AF7"/>
    <w:rsid w:val="00D35B9F"/>
    <w:rsid w:val="00D363FB"/>
    <w:rsid w:val="00D36593"/>
    <w:rsid w:val="00D36C52"/>
    <w:rsid w:val="00D36CAF"/>
    <w:rsid w:val="00D410FB"/>
    <w:rsid w:val="00D4154E"/>
    <w:rsid w:val="00D42DA9"/>
    <w:rsid w:val="00D4307A"/>
    <w:rsid w:val="00D435B5"/>
    <w:rsid w:val="00D443DA"/>
    <w:rsid w:val="00D44E0E"/>
    <w:rsid w:val="00D4549F"/>
    <w:rsid w:val="00D45EEE"/>
    <w:rsid w:val="00D46487"/>
    <w:rsid w:val="00D4705C"/>
    <w:rsid w:val="00D473C7"/>
    <w:rsid w:val="00D47CF8"/>
    <w:rsid w:val="00D50CC4"/>
    <w:rsid w:val="00D51F09"/>
    <w:rsid w:val="00D5251E"/>
    <w:rsid w:val="00D55375"/>
    <w:rsid w:val="00D55653"/>
    <w:rsid w:val="00D55778"/>
    <w:rsid w:val="00D55801"/>
    <w:rsid w:val="00D55885"/>
    <w:rsid w:val="00D55A88"/>
    <w:rsid w:val="00D55DF4"/>
    <w:rsid w:val="00D562E2"/>
    <w:rsid w:val="00D5683F"/>
    <w:rsid w:val="00D56C5F"/>
    <w:rsid w:val="00D570F9"/>
    <w:rsid w:val="00D5767F"/>
    <w:rsid w:val="00D57A3F"/>
    <w:rsid w:val="00D60841"/>
    <w:rsid w:val="00D60A11"/>
    <w:rsid w:val="00D60B5A"/>
    <w:rsid w:val="00D61702"/>
    <w:rsid w:val="00D61733"/>
    <w:rsid w:val="00D6404D"/>
    <w:rsid w:val="00D64564"/>
    <w:rsid w:val="00D65294"/>
    <w:rsid w:val="00D658B0"/>
    <w:rsid w:val="00D676E6"/>
    <w:rsid w:val="00D67B42"/>
    <w:rsid w:val="00D67DD2"/>
    <w:rsid w:val="00D70313"/>
    <w:rsid w:val="00D704F6"/>
    <w:rsid w:val="00D70AF4"/>
    <w:rsid w:val="00D712B0"/>
    <w:rsid w:val="00D71537"/>
    <w:rsid w:val="00D71DD7"/>
    <w:rsid w:val="00D7266F"/>
    <w:rsid w:val="00D729EB"/>
    <w:rsid w:val="00D747DE"/>
    <w:rsid w:val="00D74F0C"/>
    <w:rsid w:val="00D74F33"/>
    <w:rsid w:val="00D77031"/>
    <w:rsid w:val="00D77E96"/>
    <w:rsid w:val="00D82178"/>
    <w:rsid w:val="00D82649"/>
    <w:rsid w:val="00D827BA"/>
    <w:rsid w:val="00D82BA3"/>
    <w:rsid w:val="00D83367"/>
    <w:rsid w:val="00D8388B"/>
    <w:rsid w:val="00D8465C"/>
    <w:rsid w:val="00D852D0"/>
    <w:rsid w:val="00D85C71"/>
    <w:rsid w:val="00D874E6"/>
    <w:rsid w:val="00D875D5"/>
    <w:rsid w:val="00D878C4"/>
    <w:rsid w:val="00D87AB7"/>
    <w:rsid w:val="00D87D81"/>
    <w:rsid w:val="00D90AF7"/>
    <w:rsid w:val="00D91CF0"/>
    <w:rsid w:val="00D9244F"/>
    <w:rsid w:val="00D925E2"/>
    <w:rsid w:val="00D94800"/>
    <w:rsid w:val="00D94D49"/>
    <w:rsid w:val="00D953A9"/>
    <w:rsid w:val="00D9638A"/>
    <w:rsid w:val="00D97C11"/>
    <w:rsid w:val="00D97F8B"/>
    <w:rsid w:val="00DA06ED"/>
    <w:rsid w:val="00DA0DE6"/>
    <w:rsid w:val="00DA18D8"/>
    <w:rsid w:val="00DA1F48"/>
    <w:rsid w:val="00DA2176"/>
    <w:rsid w:val="00DA222F"/>
    <w:rsid w:val="00DA2786"/>
    <w:rsid w:val="00DA290A"/>
    <w:rsid w:val="00DA34DB"/>
    <w:rsid w:val="00DA403E"/>
    <w:rsid w:val="00DA41BF"/>
    <w:rsid w:val="00DA4524"/>
    <w:rsid w:val="00DA4C25"/>
    <w:rsid w:val="00DA4DE1"/>
    <w:rsid w:val="00DA4F24"/>
    <w:rsid w:val="00DA594A"/>
    <w:rsid w:val="00DA5FC5"/>
    <w:rsid w:val="00DA6181"/>
    <w:rsid w:val="00DA66F2"/>
    <w:rsid w:val="00DA68F1"/>
    <w:rsid w:val="00DA699F"/>
    <w:rsid w:val="00DA7DC1"/>
    <w:rsid w:val="00DA7FDD"/>
    <w:rsid w:val="00DB2676"/>
    <w:rsid w:val="00DB27A3"/>
    <w:rsid w:val="00DB2C71"/>
    <w:rsid w:val="00DB3C50"/>
    <w:rsid w:val="00DB4687"/>
    <w:rsid w:val="00DB55EA"/>
    <w:rsid w:val="00DB710A"/>
    <w:rsid w:val="00DB7178"/>
    <w:rsid w:val="00DB75D0"/>
    <w:rsid w:val="00DB7C9E"/>
    <w:rsid w:val="00DB7FA6"/>
    <w:rsid w:val="00DC04A8"/>
    <w:rsid w:val="00DC0CE0"/>
    <w:rsid w:val="00DC186A"/>
    <w:rsid w:val="00DC202F"/>
    <w:rsid w:val="00DC208C"/>
    <w:rsid w:val="00DC2C7B"/>
    <w:rsid w:val="00DC359E"/>
    <w:rsid w:val="00DC3A20"/>
    <w:rsid w:val="00DC48EB"/>
    <w:rsid w:val="00DC4C1B"/>
    <w:rsid w:val="00DC4F15"/>
    <w:rsid w:val="00DC721E"/>
    <w:rsid w:val="00DC75D8"/>
    <w:rsid w:val="00DC7712"/>
    <w:rsid w:val="00DC7B19"/>
    <w:rsid w:val="00DD0B94"/>
    <w:rsid w:val="00DD15CC"/>
    <w:rsid w:val="00DD19AF"/>
    <w:rsid w:val="00DD1A0C"/>
    <w:rsid w:val="00DD1EB6"/>
    <w:rsid w:val="00DD2560"/>
    <w:rsid w:val="00DD258C"/>
    <w:rsid w:val="00DD4455"/>
    <w:rsid w:val="00DD4810"/>
    <w:rsid w:val="00DD4918"/>
    <w:rsid w:val="00DD4CF8"/>
    <w:rsid w:val="00DD56F0"/>
    <w:rsid w:val="00DD6449"/>
    <w:rsid w:val="00DD6986"/>
    <w:rsid w:val="00DD7108"/>
    <w:rsid w:val="00DD78AA"/>
    <w:rsid w:val="00DD7BB8"/>
    <w:rsid w:val="00DD7BF9"/>
    <w:rsid w:val="00DE019E"/>
    <w:rsid w:val="00DE09FD"/>
    <w:rsid w:val="00DE421D"/>
    <w:rsid w:val="00DE5116"/>
    <w:rsid w:val="00DE5C0D"/>
    <w:rsid w:val="00DE63CC"/>
    <w:rsid w:val="00DE66E2"/>
    <w:rsid w:val="00DE6AFD"/>
    <w:rsid w:val="00DE7498"/>
    <w:rsid w:val="00DE7545"/>
    <w:rsid w:val="00DF0EAB"/>
    <w:rsid w:val="00DF0F53"/>
    <w:rsid w:val="00DF1435"/>
    <w:rsid w:val="00DF231E"/>
    <w:rsid w:val="00DF2C44"/>
    <w:rsid w:val="00DF3970"/>
    <w:rsid w:val="00DF479B"/>
    <w:rsid w:val="00DF4C15"/>
    <w:rsid w:val="00DF5358"/>
    <w:rsid w:val="00DF54D3"/>
    <w:rsid w:val="00DF5813"/>
    <w:rsid w:val="00DF666E"/>
    <w:rsid w:val="00DF6B75"/>
    <w:rsid w:val="00DF7551"/>
    <w:rsid w:val="00DF78C0"/>
    <w:rsid w:val="00E00BD1"/>
    <w:rsid w:val="00E01154"/>
    <w:rsid w:val="00E0142D"/>
    <w:rsid w:val="00E016A5"/>
    <w:rsid w:val="00E01F3D"/>
    <w:rsid w:val="00E034C4"/>
    <w:rsid w:val="00E04626"/>
    <w:rsid w:val="00E04878"/>
    <w:rsid w:val="00E04AD7"/>
    <w:rsid w:val="00E05520"/>
    <w:rsid w:val="00E06398"/>
    <w:rsid w:val="00E0696C"/>
    <w:rsid w:val="00E06E11"/>
    <w:rsid w:val="00E073E6"/>
    <w:rsid w:val="00E1111A"/>
    <w:rsid w:val="00E115D2"/>
    <w:rsid w:val="00E117D2"/>
    <w:rsid w:val="00E11859"/>
    <w:rsid w:val="00E11D8D"/>
    <w:rsid w:val="00E12033"/>
    <w:rsid w:val="00E12EAE"/>
    <w:rsid w:val="00E13558"/>
    <w:rsid w:val="00E13C6D"/>
    <w:rsid w:val="00E1451B"/>
    <w:rsid w:val="00E14654"/>
    <w:rsid w:val="00E1485D"/>
    <w:rsid w:val="00E14BAF"/>
    <w:rsid w:val="00E14BFA"/>
    <w:rsid w:val="00E15940"/>
    <w:rsid w:val="00E1615B"/>
    <w:rsid w:val="00E16486"/>
    <w:rsid w:val="00E16E8A"/>
    <w:rsid w:val="00E177E3"/>
    <w:rsid w:val="00E17E2B"/>
    <w:rsid w:val="00E20D59"/>
    <w:rsid w:val="00E2100A"/>
    <w:rsid w:val="00E21437"/>
    <w:rsid w:val="00E22230"/>
    <w:rsid w:val="00E222C9"/>
    <w:rsid w:val="00E22AA8"/>
    <w:rsid w:val="00E23305"/>
    <w:rsid w:val="00E236B4"/>
    <w:rsid w:val="00E23D0D"/>
    <w:rsid w:val="00E246C2"/>
    <w:rsid w:val="00E24DC4"/>
    <w:rsid w:val="00E25031"/>
    <w:rsid w:val="00E26139"/>
    <w:rsid w:val="00E26BAB"/>
    <w:rsid w:val="00E2708A"/>
    <w:rsid w:val="00E279F3"/>
    <w:rsid w:val="00E27EA9"/>
    <w:rsid w:val="00E30542"/>
    <w:rsid w:val="00E312FE"/>
    <w:rsid w:val="00E31B7B"/>
    <w:rsid w:val="00E31F34"/>
    <w:rsid w:val="00E32357"/>
    <w:rsid w:val="00E325D0"/>
    <w:rsid w:val="00E32AA8"/>
    <w:rsid w:val="00E32C52"/>
    <w:rsid w:val="00E335AD"/>
    <w:rsid w:val="00E33B44"/>
    <w:rsid w:val="00E33CE5"/>
    <w:rsid w:val="00E341ED"/>
    <w:rsid w:val="00E363CB"/>
    <w:rsid w:val="00E3724D"/>
    <w:rsid w:val="00E40FF9"/>
    <w:rsid w:val="00E41141"/>
    <w:rsid w:val="00E41465"/>
    <w:rsid w:val="00E41FCF"/>
    <w:rsid w:val="00E42C8A"/>
    <w:rsid w:val="00E4315C"/>
    <w:rsid w:val="00E43723"/>
    <w:rsid w:val="00E45172"/>
    <w:rsid w:val="00E456E1"/>
    <w:rsid w:val="00E4573C"/>
    <w:rsid w:val="00E45FDE"/>
    <w:rsid w:val="00E47272"/>
    <w:rsid w:val="00E477E1"/>
    <w:rsid w:val="00E47CD5"/>
    <w:rsid w:val="00E47DF4"/>
    <w:rsid w:val="00E47E36"/>
    <w:rsid w:val="00E504AC"/>
    <w:rsid w:val="00E504D7"/>
    <w:rsid w:val="00E51623"/>
    <w:rsid w:val="00E53BE5"/>
    <w:rsid w:val="00E545DB"/>
    <w:rsid w:val="00E545F5"/>
    <w:rsid w:val="00E547F9"/>
    <w:rsid w:val="00E54BAE"/>
    <w:rsid w:val="00E54DC3"/>
    <w:rsid w:val="00E54E5A"/>
    <w:rsid w:val="00E55536"/>
    <w:rsid w:val="00E57A76"/>
    <w:rsid w:val="00E57C66"/>
    <w:rsid w:val="00E618AE"/>
    <w:rsid w:val="00E61C20"/>
    <w:rsid w:val="00E61CDB"/>
    <w:rsid w:val="00E62296"/>
    <w:rsid w:val="00E63BC1"/>
    <w:rsid w:val="00E644F8"/>
    <w:rsid w:val="00E658AF"/>
    <w:rsid w:val="00E66D96"/>
    <w:rsid w:val="00E66E0F"/>
    <w:rsid w:val="00E67165"/>
    <w:rsid w:val="00E67E6B"/>
    <w:rsid w:val="00E70377"/>
    <w:rsid w:val="00E71829"/>
    <w:rsid w:val="00E72141"/>
    <w:rsid w:val="00E72643"/>
    <w:rsid w:val="00E72803"/>
    <w:rsid w:val="00E73BDB"/>
    <w:rsid w:val="00E73E57"/>
    <w:rsid w:val="00E745A5"/>
    <w:rsid w:val="00E74640"/>
    <w:rsid w:val="00E74F33"/>
    <w:rsid w:val="00E75347"/>
    <w:rsid w:val="00E7534E"/>
    <w:rsid w:val="00E7543A"/>
    <w:rsid w:val="00E76B1C"/>
    <w:rsid w:val="00E76DE5"/>
    <w:rsid w:val="00E774DE"/>
    <w:rsid w:val="00E80297"/>
    <w:rsid w:val="00E8148B"/>
    <w:rsid w:val="00E819E3"/>
    <w:rsid w:val="00E81A13"/>
    <w:rsid w:val="00E81E30"/>
    <w:rsid w:val="00E822AF"/>
    <w:rsid w:val="00E823DC"/>
    <w:rsid w:val="00E82FE3"/>
    <w:rsid w:val="00E836FE"/>
    <w:rsid w:val="00E83BF6"/>
    <w:rsid w:val="00E83F82"/>
    <w:rsid w:val="00E854C6"/>
    <w:rsid w:val="00E85CA7"/>
    <w:rsid w:val="00E86A38"/>
    <w:rsid w:val="00E86D40"/>
    <w:rsid w:val="00E86F89"/>
    <w:rsid w:val="00E87202"/>
    <w:rsid w:val="00E87C2D"/>
    <w:rsid w:val="00E90421"/>
    <w:rsid w:val="00E90ADA"/>
    <w:rsid w:val="00E90F4B"/>
    <w:rsid w:val="00E91956"/>
    <w:rsid w:val="00E91C83"/>
    <w:rsid w:val="00E92046"/>
    <w:rsid w:val="00E93CA7"/>
    <w:rsid w:val="00E93F07"/>
    <w:rsid w:val="00E9580C"/>
    <w:rsid w:val="00E958FB"/>
    <w:rsid w:val="00E95B05"/>
    <w:rsid w:val="00E963BC"/>
    <w:rsid w:val="00E967DF"/>
    <w:rsid w:val="00EA080C"/>
    <w:rsid w:val="00EA19B0"/>
    <w:rsid w:val="00EA33D2"/>
    <w:rsid w:val="00EA3572"/>
    <w:rsid w:val="00EA4A85"/>
    <w:rsid w:val="00EA5BF4"/>
    <w:rsid w:val="00EA628A"/>
    <w:rsid w:val="00EA7DA0"/>
    <w:rsid w:val="00EB079C"/>
    <w:rsid w:val="00EB09DA"/>
    <w:rsid w:val="00EB2042"/>
    <w:rsid w:val="00EB28B2"/>
    <w:rsid w:val="00EB3C8F"/>
    <w:rsid w:val="00EB3D2F"/>
    <w:rsid w:val="00EB4372"/>
    <w:rsid w:val="00EB4F83"/>
    <w:rsid w:val="00EB4FEC"/>
    <w:rsid w:val="00EB5057"/>
    <w:rsid w:val="00EB69C5"/>
    <w:rsid w:val="00EB7053"/>
    <w:rsid w:val="00EB731C"/>
    <w:rsid w:val="00EB7376"/>
    <w:rsid w:val="00EC0AAE"/>
    <w:rsid w:val="00EC0E3C"/>
    <w:rsid w:val="00EC1220"/>
    <w:rsid w:val="00EC12B6"/>
    <w:rsid w:val="00EC1333"/>
    <w:rsid w:val="00EC1558"/>
    <w:rsid w:val="00EC1FAB"/>
    <w:rsid w:val="00EC292F"/>
    <w:rsid w:val="00EC2D9F"/>
    <w:rsid w:val="00EC3240"/>
    <w:rsid w:val="00EC33F0"/>
    <w:rsid w:val="00EC3496"/>
    <w:rsid w:val="00EC3C34"/>
    <w:rsid w:val="00EC3F38"/>
    <w:rsid w:val="00EC4D4D"/>
    <w:rsid w:val="00EC6087"/>
    <w:rsid w:val="00EC6B49"/>
    <w:rsid w:val="00EC6BA5"/>
    <w:rsid w:val="00ED13A7"/>
    <w:rsid w:val="00ED18C6"/>
    <w:rsid w:val="00ED2CCE"/>
    <w:rsid w:val="00ED2CF5"/>
    <w:rsid w:val="00ED3965"/>
    <w:rsid w:val="00ED4543"/>
    <w:rsid w:val="00ED49B2"/>
    <w:rsid w:val="00ED4F91"/>
    <w:rsid w:val="00ED5514"/>
    <w:rsid w:val="00ED5A93"/>
    <w:rsid w:val="00ED686A"/>
    <w:rsid w:val="00ED74EF"/>
    <w:rsid w:val="00ED7FB1"/>
    <w:rsid w:val="00EE1358"/>
    <w:rsid w:val="00EE1702"/>
    <w:rsid w:val="00EE17EF"/>
    <w:rsid w:val="00EE19F8"/>
    <w:rsid w:val="00EE1B4C"/>
    <w:rsid w:val="00EE2EED"/>
    <w:rsid w:val="00EE2EFE"/>
    <w:rsid w:val="00EE37B9"/>
    <w:rsid w:val="00EE3903"/>
    <w:rsid w:val="00EE3DCC"/>
    <w:rsid w:val="00EE3FF3"/>
    <w:rsid w:val="00EE41D0"/>
    <w:rsid w:val="00EE4647"/>
    <w:rsid w:val="00EE4B1E"/>
    <w:rsid w:val="00EE5776"/>
    <w:rsid w:val="00EE63E5"/>
    <w:rsid w:val="00EE7001"/>
    <w:rsid w:val="00EE71F5"/>
    <w:rsid w:val="00EE7566"/>
    <w:rsid w:val="00EF159D"/>
    <w:rsid w:val="00EF1B61"/>
    <w:rsid w:val="00EF1F87"/>
    <w:rsid w:val="00EF2274"/>
    <w:rsid w:val="00EF257F"/>
    <w:rsid w:val="00EF30A4"/>
    <w:rsid w:val="00EF3368"/>
    <w:rsid w:val="00EF3A4C"/>
    <w:rsid w:val="00EF4611"/>
    <w:rsid w:val="00EF4C3F"/>
    <w:rsid w:val="00EF5185"/>
    <w:rsid w:val="00EF5243"/>
    <w:rsid w:val="00EF5A18"/>
    <w:rsid w:val="00EF78EB"/>
    <w:rsid w:val="00EF7DAB"/>
    <w:rsid w:val="00F00D0C"/>
    <w:rsid w:val="00F02F12"/>
    <w:rsid w:val="00F03D31"/>
    <w:rsid w:val="00F04576"/>
    <w:rsid w:val="00F04875"/>
    <w:rsid w:val="00F04B51"/>
    <w:rsid w:val="00F050FC"/>
    <w:rsid w:val="00F0515E"/>
    <w:rsid w:val="00F053AF"/>
    <w:rsid w:val="00F05641"/>
    <w:rsid w:val="00F0589F"/>
    <w:rsid w:val="00F05B31"/>
    <w:rsid w:val="00F06172"/>
    <w:rsid w:val="00F06247"/>
    <w:rsid w:val="00F06E83"/>
    <w:rsid w:val="00F07001"/>
    <w:rsid w:val="00F102B4"/>
    <w:rsid w:val="00F107D7"/>
    <w:rsid w:val="00F119C7"/>
    <w:rsid w:val="00F1214F"/>
    <w:rsid w:val="00F125F1"/>
    <w:rsid w:val="00F12C2C"/>
    <w:rsid w:val="00F12ED1"/>
    <w:rsid w:val="00F13955"/>
    <w:rsid w:val="00F13D3D"/>
    <w:rsid w:val="00F141B6"/>
    <w:rsid w:val="00F14836"/>
    <w:rsid w:val="00F14C9F"/>
    <w:rsid w:val="00F150C3"/>
    <w:rsid w:val="00F153F9"/>
    <w:rsid w:val="00F15DB6"/>
    <w:rsid w:val="00F162AA"/>
    <w:rsid w:val="00F1643F"/>
    <w:rsid w:val="00F16AED"/>
    <w:rsid w:val="00F206A4"/>
    <w:rsid w:val="00F2183B"/>
    <w:rsid w:val="00F2196C"/>
    <w:rsid w:val="00F219C2"/>
    <w:rsid w:val="00F22488"/>
    <w:rsid w:val="00F22BBF"/>
    <w:rsid w:val="00F23275"/>
    <w:rsid w:val="00F2328E"/>
    <w:rsid w:val="00F2350E"/>
    <w:rsid w:val="00F244B6"/>
    <w:rsid w:val="00F24A53"/>
    <w:rsid w:val="00F255BF"/>
    <w:rsid w:val="00F2569F"/>
    <w:rsid w:val="00F25C8A"/>
    <w:rsid w:val="00F25DE7"/>
    <w:rsid w:val="00F261B2"/>
    <w:rsid w:val="00F2626F"/>
    <w:rsid w:val="00F26446"/>
    <w:rsid w:val="00F26D7C"/>
    <w:rsid w:val="00F27267"/>
    <w:rsid w:val="00F2745D"/>
    <w:rsid w:val="00F27F52"/>
    <w:rsid w:val="00F3067C"/>
    <w:rsid w:val="00F30DA9"/>
    <w:rsid w:val="00F316B5"/>
    <w:rsid w:val="00F318C5"/>
    <w:rsid w:val="00F325BA"/>
    <w:rsid w:val="00F32D58"/>
    <w:rsid w:val="00F32F8B"/>
    <w:rsid w:val="00F332AE"/>
    <w:rsid w:val="00F33A18"/>
    <w:rsid w:val="00F33DB3"/>
    <w:rsid w:val="00F34CE5"/>
    <w:rsid w:val="00F34FB8"/>
    <w:rsid w:val="00F35447"/>
    <w:rsid w:val="00F356D2"/>
    <w:rsid w:val="00F3605A"/>
    <w:rsid w:val="00F372B6"/>
    <w:rsid w:val="00F37327"/>
    <w:rsid w:val="00F3798A"/>
    <w:rsid w:val="00F379AF"/>
    <w:rsid w:val="00F4043B"/>
    <w:rsid w:val="00F40512"/>
    <w:rsid w:val="00F410B1"/>
    <w:rsid w:val="00F422D5"/>
    <w:rsid w:val="00F4236F"/>
    <w:rsid w:val="00F432CC"/>
    <w:rsid w:val="00F43328"/>
    <w:rsid w:val="00F4335D"/>
    <w:rsid w:val="00F436F7"/>
    <w:rsid w:val="00F443AB"/>
    <w:rsid w:val="00F444C4"/>
    <w:rsid w:val="00F44639"/>
    <w:rsid w:val="00F45147"/>
    <w:rsid w:val="00F45152"/>
    <w:rsid w:val="00F458AC"/>
    <w:rsid w:val="00F45DDB"/>
    <w:rsid w:val="00F47A51"/>
    <w:rsid w:val="00F509D6"/>
    <w:rsid w:val="00F5234E"/>
    <w:rsid w:val="00F528B0"/>
    <w:rsid w:val="00F53D15"/>
    <w:rsid w:val="00F54374"/>
    <w:rsid w:val="00F558DF"/>
    <w:rsid w:val="00F55DD5"/>
    <w:rsid w:val="00F55EE2"/>
    <w:rsid w:val="00F56879"/>
    <w:rsid w:val="00F56ED3"/>
    <w:rsid w:val="00F5743C"/>
    <w:rsid w:val="00F602EE"/>
    <w:rsid w:val="00F60643"/>
    <w:rsid w:val="00F61EB0"/>
    <w:rsid w:val="00F620DC"/>
    <w:rsid w:val="00F62959"/>
    <w:rsid w:val="00F62C0E"/>
    <w:rsid w:val="00F631B9"/>
    <w:rsid w:val="00F632FF"/>
    <w:rsid w:val="00F636EC"/>
    <w:rsid w:val="00F63915"/>
    <w:rsid w:val="00F6480B"/>
    <w:rsid w:val="00F64867"/>
    <w:rsid w:val="00F64923"/>
    <w:rsid w:val="00F654DC"/>
    <w:rsid w:val="00F65957"/>
    <w:rsid w:val="00F66138"/>
    <w:rsid w:val="00F66B71"/>
    <w:rsid w:val="00F66C1E"/>
    <w:rsid w:val="00F71AD4"/>
    <w:rsid w:val="00F71C59"/>
    <w:rsid w:val="00F72123"/>
    <w:rsid w:val="00F7220F"/>
    <w:rsid w:val="00F72755"/>
    <w:rsid w:val="00F732F1"/>
    <w:rsid w:val="00F73DD5"/>
    <w:rsid w:val="00F74213"/>
    <w:rsid w:val="00F75DC7"/>
    <w:rsid w:val="00F804EA"/>
    <w:rsid w:val="00F809BF"/>
    <w:rsid w:val="00F80D42"/>
    <w:rsid w:val="00F8241A"/>
    <w:rsid w:val="00F826EE"/>
    <w:rsid w:val="00F827AA"/>
    <w:rsid w:val="00F8354A"/>
    <w:rsid w:val="00F83897"/>
    <w:rsid w:val="00F84244"/>
    <w:rsid w:val="00F8516A"/>
    <w:rsid w:val="00F85295"/>
    <w:rsid w:val="00F86758"/>
    <w:rsid w:val="00F8792A"/>
    <w:rsid w:val="00F87A02"/>
    <w:rsid w:val="00F87C99"/>
    <w:rsid w:val="00F92ABB"/>
    <w:rsid w:val="00F930C7"/>
    <w:rsid w:val="00F93AD9"/>
    <w:rsid w:val="00F93D6F"/>
    <w:rsid w:val="00F93F8B"/>
    <w:rsid w:val="00F940FC"/>
    <w:rsid w:val="00F9504E"/>
    <w:rsid w:val="00F958C0"/>
    <w:rsid w:val="00F95911"/>
    <w:rsid w:val="00F961A9"/>
    <w:rsid w:val="00F96B1D"/>
    <w:rsid w:val="00F96CA2"/>
    <w:rsid w:val="00F9760C"/>
    <w:rsid w:val="00FA0AF4"/>
    <w:rsid w:val="00FA113B"/>
    <w:rsid w:val="00FA18EA"/>
    <w:rsid w:val="00FA1CDE"/>
    <w:rsid w:val="00FA217A"/>
    <w:rsid w:val="00FA22AB"/>
    <w:rsid w:val="00FA27BC"/>
    <w:rsid w:val="00FA32EF"/>
    <w:rsid w:val="00FA3B85"/>
    <w:rsid w:val="00FA3BA6"/>
    <w:rsid w:val="00FA4553"/>
    <w:rsid w:val="00FA4FAD"/>
    <w:rsid w:val="00FA541A"/>
    <w:rsid w:val="00FA65C8"/>
    <w:rsid w:val="00FA6679"/>
    <w:rsid w:val="00FA66A1"/>
    <w:rsid w:val="00FA6A5C"/>
    <w:rsid w:val="00FA79B4"/>
    <w:rsid w:val="00FB06A5"/>
    <w:rsid w:val="00FB1197"/>
    <w:rsid w:val="00FB1234"/>
    <w:rsid w:val="00FB1699"/>
    <w:rsid w:val="00FB2637"/>
    <w:rsid w:val="00FB26B2"/>
    <w:rsid w:val="00FB3689"/>
    <w:rsid w:val="00FB38B3"/>
    <w:rsid w:val="00FB3B40"/>
    <w:rsid w:val="00FB3D00"/>
    <w:rsid w:val="00FB3D74"/>
    <w:rsid w:val="00FB483E"/>
    <w:rsid w:val="00FB53DA"/>
    <w:rsid w:val="00FB5922"/>
    <w:rsid w:val="00FB6239"/>
    <w:rsid w:val="00FB62C7"/>
    <w:rsid w:val="00FB6784"/>
    <w:rsid w:val="00FB6E20"/>
    <w:rsid w:val="00FB71AB"/>
    <w:rsid w:val="00FB78C3"/>
    <w:rsid w:val="00FB7A76"/>
    <w:rsid w:val="00FC095A"/>
    <w:rsid w:val="00FC0E0A"/>
    <w:rsid w:val="00FC0F44"/>
    <w:rsid w:val="00FC138A"/>
    <w:rsid w:val="00FC14D3"/>
    <w:rsid w:val="00FC1A8F"/>
    <w:rsid w:val="00FC2BCF"/>
    <w:rsid w:val="00FC3715"/>
    <w:rsid w:val="00FC413D"/>
    <w:rsid w:val="00FC46C5"/>
    <w:rsid w:val="00FC4E9C"/>
    <w:rsid w:val="00FC5CF7"/>
    <w:rsid w:val="00FC6619"/>
    <w:rsid w:val="00FC668E"/>
    <w:rsid w:val="00FC69E3"/>
    <w:rsid w:val="00FC6DCE"/>
    <w:rsid w:val="00FC6F69"/>
    <w:rsid w:val="00FC7E33"/>
    <w:rsid w:val="00FD0B07"/>
    <w:rsid w:val="00FD1128"/>
    <w:rsid w:val="00FD156C"/>
    <w:rsid w:val="00FD1C65"/>
    <w:rsid w:val="00FD1E07"/>
    <w:rsid w:val="00FD2398"/>
    <w:rsid w:val="00FD2784"/>
    <w:rsid w:val="00FD3F12"/>
    <w:rsid w:val="00FD4189"/>
    <w:rsid w:val="00FD54B5"/>
    <w:rsid w:val="00FD7977"/>
    <w:rsid w:val="00FD7D31"/>
    <w:rsid w:val="00FD7F3D"/>
    <w:rsid w:val="00FE0AC5"/>
    <w:rsid w:val="00FE0BFE"/>
    <w:rsid w:val="00FE0CB6"/>
    <w:rsid w:val="00FE105F"/>
    <w:rsid w:val="00FE1B9B"/>
    <w:rsid w:val="00FE1BE1"/>
    <w:rsid w:val="00FE2C89"/>
    <w:rsid w:val="00FE48DD"/>
    <w:rsid w:val="00FE55A8"/>
    <w:rsid w:val="00FE5DA6"/>
    <w:rsid w:val="00FE5F5A"/>
    <w:rsid w:val="00FE600C"/>
    <w:rsid w:val="00FE6485"/>
    <w:rsid w:val="00FE70E9"/>
    <w:rsid w:val="00FF050B"/>
    <w:rsid w:val="00FF084F"/>
    <w:rsid w:val="00FF08FB"/>
    <w:rsid w:val="00FF19C8"/>
    <w:rsid w:val="00FF1BA3"/>
    <w:rsid w:val="00FF1C0B"/>
    <w:rsid w:val="00FF2521"/>
    <w:rsid w:val="00FF355D"/>
    <w:rsid w:val="00FF374B"/>
    <w:rsid w:val="00FF3993"/>
    <w:rsid w:val="00FF41D5"/>
    <w:rsid w:val="00FF4494"/>
    <w:rsid w:val="00FF4BC6"/>
    <w:rsid w:val="00FF4F43"/>
    <w:rsid w:val="00FF526D"/>
    <w:rsid w:val="00FF5976"/>
    <w:rsid w:val="00FF6553"/>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C1866"/>
  <w15:chartTrackingRefBased/>
  <w15:docId w15:val="{2402FBF9-2A9D-4911-85BE-56493B07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60"/>
  </w:style>
  <w:style w:type="paragraph" w:styleId="Heading1">
    <w:name w:val="heading 1"/>
    <w:aliases w:val="TOC entry"/>
    <w:basedOn w:val="Normal"/>
    <w:next w:val="Normal"/>
    <w:link w:val="Heading1Char"/>
    <w:qFormat/>
    <w:rsid w:val="00F8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256"/>
    <w:pPr>
      <w:keepNext/>
      <w:keepLines/>
      <w:numPr>
        <w:ilvl w:val="1"/>
        <w:numId w:val="12"/>
      </w:numPr>
      <w:spacing w:before="16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2F4785"/>
    <w:pPr>
      <w:keepNext/>
      <w:keepLines/>
      <w:numPr>
        <w:ilvl w:val="2"/>
        <w:numId w:val="12"/>
      </w:numPr>
      <w:spacing w:before="160"/>
      <w:outlineLvl w:val="2"/>
    </w:pPr>
    <w:rPr>
      <w:rFonts w:eastAsiaTheme="majorEastAsia" w:cstheme="majorBidi"/>
      <w:b/>
      <w:szCs w:val="28"/>
    </w:rPr>
  </w:style>
  <w:style w:type="paragraph" w:styleId="Heading4">
    <w:name w:val="heading 4"/>
    <w:basedOn w:val="Heading3"/>
    <w:next w:val="Normal"/>
    <w:link w:val="Heading4Char"/>
    <w:autoRedefine/>
    <w:uiPriority w:val="9"/>
    <w:unhideWhenUsed/>
    <w:qFormat/>
    <w:rsid w:val="00450FD5"/>
    <w:pPr>
      <w:numPr>
        <w:ilvl w:val="3"/>
      </w:numPr>
      <w:outlineLvl w:val="3"/>
    </w:pPr>
  </w:style>
  <w:style w:type="paragraph" w:styleId="Heading5">
    <w:name w:val="heading 5"/>
    <w:basedOn w:val="Normal"/>
    <w:next w:val="Normal"/>
    <w:link w:val="Heading5Char"/>
    <w:uiPriority w:val="9"/>
    <w:semiHidden/>
    <w:unhideWhenUsed/>
    <w:qFormat/>
    <w:rsid w:val="00F824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24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24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24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24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entry Char"/>
    <w:basedOn w:val="DefaultParagraphFont"/>
    <w:link w:val="Heading1"/>
    <w:rsid w:val="00F8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256"/>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2F4785"/>
    <w:rPr>
      <w:rFonts w:eastAsiaTheme="majorEastAsia" w:cstheme="majorBidi"/>
      <w:b/>
      <w:szCs w:val="28"/>
    </w:rPr>
  </w:style>
  <w:style w:type="character" w:customStyle="1" w:styleId="Heading4Char">
    <w:name w:val="Heading 4 Char"/>
    <w:basedOn w:val="DefaultParagraphFont"/>
    <w:link w:val="Heading4"/>
    <w:uiPriority w:val="9"/>
    <w:rsid w:val="00450FD5"/>
    <w:rPr>
      <w:rFonts w:eastAsiaTheme="majorEastAsia" w:cstheme="majorBidi"/>
      <w:b/>
      <w:szCs w:val="28"/>
    </w:rPr>
  </w:style>
  <w:style w:type="character" w:customStyle="1" w:styleId="Heading5Char">
    <w:name w:val="Heading 5 Char"/>
    <w:basedOn w:val="DefaultParagraphFont"/>
    <w:link w:val="Heading5"/>
    <w:uiPriority w:val="9"/>
    <w:semiHidden/>
    <w:rsid w:val="00F824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24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24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24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24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2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241A"/>
    <w:pPr>
      <w:spacing w:before="160"/>
      <w:jc w:val="center"/>
    </w:pPr>
    <w:rPr>
      <w:i/>
      <w:iCs/>
      <w:color w:val="404040" w:themeColor="text1" w:themeTint="BF"/>
    </w:rPr>
  </w:style>
  <w:style w:type="character" w:customStyle="1" w:styleId="QuoteChar">
    <w:name w:val="Quote Char"/>
    <w:basedOn w:val="DefaultParagraphFont"/>
    <w:link w:val="Quote"/>
    <w:uiPriority w:val="29"/>
    <w:rsid w:val="00F8241A"/>
    <w:rPr>
      <w:i/>
      <w:iCs/>
      <w:color w:val="404040" w:themeColor="text1" w:themeTint="BF"/>
    </w:rPr>
  </w:style>
  <w:style w:type="paragraph" w:styleId="ListParagraph">
    <w:name w:val="List Paragraph"/>
    <w:basedOn w:val="Normal"/>
    <w:uiPriority w:val="34"/>
    <w:qFormat/>
    <w:rsid w:val="00F8241A"/>
    <w:pPr>
      <w:ind w:left="720"/>
      <w:contextualSpacing/>
    </w:pPr>
  </w:style>
  <w:style w:type="character" w:styleId="IntenseEmphasis">
    <w:name w:val="Intense Emphasis"/>
    <w:basedOn w:val="DefaultParagraphFont"/>
    <w:uiPriority w:val="21"/>
    <w:qFormat/>
    <w:rsid w:val="00F8241A"/>
    <w:rPr>
      <w:i/>
      <w:iCs/>
      <w:color w:val="0F4761" w:themeColor="accent1" w:themeShade="BF"/>
    </w:rPr>
  </w:style>
  <w:style w:type="paragraph" w:styleId="IntenseQuote">
    <w:name w:val="Intense Quote"/>
    <w:basedOn w:val="Normal"/>
    <w:next w:val="Normal"/>
    <w:link w:val="IntenseQuoteChar"/>
    <w:uiPriority w:val="30"/>
    <w:qFormat/>
    <w:rsid w:val="00F8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1A"/>
    <w:rPr>
      <w:i/>
      <w:iCs/>
      <w:color w:val="0F4761" w:themeColor="accent1" w:themeShade="BF"/>
    </w:rPr>
  </w:style>
  <w:style w:type="character" w:styleId="IntenseReference">
    <w:name w:val="Intense Reference"/>
    <w:basedOn w:val="DefaultParagraphFont"/>
    <w:uiPriority w:val="32"/>
    <w:qFormat/>
    <w:rsid w:val="00F8241A"/>
    <w:rPr>
      <w:b/>
      <w:bCs/>
      <w:smallCaps/>
      <w:color w:val="0F4761" w:themeColor="accent1" w:themeShade="BF"/>
      <w:spacing w:val="5"/>
    </w:rPr>
  </w:style>
  <w:style w:type="paragraph" w:styleId="Footer">
    <w:name w:val="footer"/>
    <w:basedOn w:val="Normal"/>
    <w:link w:val="FooterChar"/>
    <w:uiPriority w:val="99"/>
    <w:rsid w:val="009D2ACA"/>
    <w:pPr>
      <w:keepLines/>
      <w:tabs>
        <w:tab w:val="center" w:pos="4320"/>
        <w:tab w:val="right" w:pos="8640"/>
      </w:tabs>
      <w:spacing w:after="0" w:line="240" w:lineRule="auto"/>
    </w:pPr>
    <w:rPr>
      <w:rFonts w:ascii="Arial" w:eastAsia="Times New Roman" w:hAnsi="Arial" w:cs="Times New Roman"/>
      <w:spacing w:val="-4"/>
      <w:kern w:val="0"/>
      <w:szCs w:val="20"/>
      <w:lang w:val="x-none" w:eastAsia="x-none"/>
      <w14:ligatures w14:val="none"/>
    </w:rPr>
  </w:style>
  <w:style w:type="character" w:customStyle="1" w:styleId="FooterChar">
    <w:name w:val="Footer Char"/>
    <w:basedOn w:val="DefaultParagraphFont"/>
    <w:link w:val="Footer"/>
    <w:uiPriority w:val="99"/>
    <w:rsid w:val="009D2ACA"/>
    <w:rPr>
      <w:rFonts w:ascii="Arial" w:eastAsia="Times New Roman" w:hAnsi="Arial" w:cs="Times New Roman"/>
      <w:spacing w:val="-4"/>
      <w:kern w:val="0"/>
      <w:szCs w:val="20"/>
      <w:lang w:val="x-none" w:eastAsia="x-none"/>
      <w14:ligatures w14:val="none"/>
    </w:rPr>
  </w:style>
  <w:style w:type="character" w:styleId="Hyperlink">
    <w:name w:val="Hyperlink"/>
    <w:uiPriority w:val="99"/>
    <w:rsid w:val="009D2ACA"/>
    <w:rPr>
      <w:color w:val="0000FF"/>
      <w:u w:val="single"/>
    </w:rPr>
  </w:style>
  <w:style w:type="character" w:styleId="CommentReference">
    <w:name w:val="annotation reference"/>
    <w:basedOn w:val="DefaultParagraphFont"/>
    <w:uiPriority w:val="99"/>
    <w:semiHidden/>
    <w:unhideWhenUsed/>
    <w:rsid w:val="009D2ACA"/>
    <w:rPr>
      <w:sz w:val="16"/>
      <w:szCs w:val="16"/>
    </w:rPr>
  </w:style>
  <w:style w:type="paragraph" w:styleId="CommentText">
    <w:name w:val="annotation text"/>
    <w:basedOn w:val="Normal"/>
    <w:link w:val="CommentTextChar"/>
    <w:uiPriority w:val="99"/>
    <w:unhideWhenUsed/>
    <w:rsid w:val="009D2ACA"/>
    <w:pPr>
      <w:spacing w:line="240" w:lineRule="auto"/>
    </w:pPr>
    <w:rPr>
      <w:rFonts w:asciiTheme="minorHAnsi" w:eastAsia="SimSun" w:hAnsiTheme="minorHAnsi"/>
      <w:kern w:val="0"/>
      <w:sz w:val="20"/>
      <w:szCs w:val="20"/>
      <w:lang w:eastAsia="en-US"/>
      <w14:ligatures w14:val="none"/>
    </w:rPr>
  </w:style>
  <w:style w:type="character" w:customStyle="1" w:styleId="CommentTextChar">
    <w:name w:val="Comment Text Char"/>
    <w:basedOn w:val="DefaultParagraphFont"/>
    <w:link w:val="CommentText"/>
    <w:uiPriority w:val="99"/>
    <w:rsid w:val="009D2ACA"/>
    <w:rPr>
      <w:rFonts w:asciiTheme="minorHAnsi" w:eastAsia="SimSun" w:hAnsiTheme="minorHAnsi"/>
      <w:kern w:val="0"/>
      <w:sz w:val="20"/>
      <w:szCs w:val="20"/>
      <w:lang w:eastAsia="en-US"/>
      <w14:ligatures w14:val="none"/>
    </w:rPr>
  </w:style>
  <w:style w:type="paragraph" w:styleId="Header">
    <w:name w:val="header"/>
    <w:basedOn w:val="Normal"/>
    <w:link w:val="HeaderChar"/>
    <w:uiPriority w:val="99"/>
    <w:unhideWhenUsed/>
    <w:rsid w:val="00062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42"/>
  </w:style>
  <w:style w:type="paragraph" w:styleId="CommentSubject">
    <w:name w:val="annotation subject"/>
    <w:basedOn w:val="CommentText"/>
    <w:next w:val="CommentText"/>
    <w:link w:val="CommentSubjectChar"/>
    <w:uiPriority w:val="99"/>
    <w:semiHidden/>
    <w:unhideWhenUsed/>
    <w:rsid w:val="00066E97"/>
    <w:rPr>
      <w:rFonts w:ascii="Times New Roman" w:eastAsiaTheme="minorEastAsia" w:hAnsi="Times New Roman"/>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066E97"/>
    <w:rPr>
      <w:rFonts w:asciiTheme="minorHAnsi" w:eastAsia="SimSun" w:hAnsiTheme="minorHAnsi"/>
      <w:b/>
      <w:bCs/>
      <w:kern w:val="0"/>
      <w:sz w:val="20"/>
      <w:szCs w:val="20"/>
      <w:lang w:eastAsia="en-US"/>
      <w14:ligatures w14:val="none"/>
    </w:rPr>
  </w:style>
  <w:style w:type="paragraph" w:styleId="TOCHeading">
    <w:name w:val="TOC Heading"/>
    <w:basedOn w:val="Heading1"/>
    <w:next w:val="Normal"/>
    <w:uiPriority w:val="39"/>
    <w:unhideWhenUsed/>
    <w:qFormat/>
    <w:rsid w:val="00E54BAE"/>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4009E9"/>
    <w:pPr>
      <w:tabs>
        <w:tab w:val="left" w:pos="440"/>
        <w:tab w:val="left" w:pos="960"/>
        <w:tab w:val="right" w:leader="dot" w:pos="9350"/>
      </w:tabs>
      <w:spacing w:after="100"/>
    </w:pPr>
    <w:rPr>
      <w:rFonts w:cs="Times New Roman"/>
      <w:b/>
      <w:kern w:val="0"/>
      <w:lang w:eastAsia="en-US"/>
      <w14:ligatures w14:val="none"/>
    </w:rPr>
  </w:style>
  <w:style w:type="paragraph" w:customStyle="1" w:styleId="Style1">
    <w:name w:val="Style1"/>
    <w:basedOn w:val="Heading1"/>
    <w:rsid w:val="00CF350A"/>
    <w:pPr>
      <w:shd w:val="clear" w:color="auto" w:fill="808080" w:themeFill="background1" w:themeFillShade="80"/>
    </w:pPr>
    <w:rPr>
      <w:rFonts w:ascii="Times New Roman" w:hAnsi="Times New Roman"/>
      <w:b/>
      <w:sz w:val="32"/>
    </w:rPr>
  </w:style>
  <w:style w:type="paragraph" w:customStyle="1" w:styleId="Style2">
    <w:name w:val="Style2"/>
    <w:basedOn w:val="Style1"/>
    <w:qFormat/>
    <w:rsid w:val="00526DB4"/>
    <w:pPr>
      <w:numPr>
        <w:numId w:val="12"/>
      </w:numPr>
      <w:shd w:val="clear" w:color="auto" w:fill="A6A6A6" w:themeFill="background1" w:themeFillShade="A6"/>
      <w:spacing w:before="240" w:after="160" w:line="240" w:lineRule="auto"/>
      <w:jc w:val="center"/>
    </w:pPr>
    <w:rPr>
      <w:color w:val="auto"/>
    </w:rPr>
  </w:style>
  <w:style w:type="paragraph" w:styleId="Revision">
    <w:name w:val="Revision"/>
    <w:hidden/>
    <w:uiPriority w:val="99"/>
    <w:semiHidden/>
    <w:rsid w:val="00C416B5"/>
    <w:pPr>
      <w:spacing w:after="0" w:line="240" w:lineRule="auto"/>
    </w:pPr>
  </w:style>
  <w:style w:type="character" w:styleId="FollowedHyperlink">
    <w:name w:val="FollowedHyperlink"/>
    <w:basedOn w:val="DefaultParagraphFont"/>
    <w:uiPriority w:val="99"/>
    <w:semiHidden/>
    <w:unhideWhenUsed/>
    <w:rsid w:val="00771150"/>
    <w:rPr>
      <w:color w:val="96607D" w:themeColor="followedHyperlink"/>
      <w:u w:val="single"/>
    </w:rPr>
  </w:style>
  <w:style w:type="character" w:styleId="UnresolvedMention">
    <w:name w:val="Unresolved Mention"/>
    <w:basedOn w:val="DefaultParagraphFont"/>
    <w:uiPriority w:val="99"/>
    <w:semiHidden/>
    <w:unhideWhenUsed/>
    <w:rsid w:val="000E5C5C"/>
    <w:rPr>
      <w:color w:val="605E5C"/>
      <w:shd w:val="clear" w:color="auto" w:fill="E1DFDD"/>
    </w:rPr>
  </w:style>
  <w:style w:type="paragraph" w:customStyle="1" w:styleId="EndNoteBibliographyTitle">
    <w:name w:val="EndNote Bibliography Title"/>
    <w:basedOn w:val="Normal"/>
    <w:link w:val="EndNoteBibliographyTitleChar"/>
    <w:rsid w:val="00EE135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E1358"/>
    <w:rPr>
      <w:rFonts w:cs="Times New Roman"/>
      <w:noProof/>
    </w:rPr>
  </w:style>
  <w:style w:type="paragraph" w:customStyle="1" w:styleId="EndNoteBibliography">
    <w:name w:val="EndNote Bibliography"/>
    <w:basedOn w:val="Normal"/>
    <w:link w:val="EndNoteBibliographyChar"/>
    <w:rsid w:val="00EE1358"/>
    <w:pPr>
      <w:spacing w:line="240" w:lineRule="auto"/>
    </w:pPr>
    <w:rPr>
      <w:rFonts w:cs="Times New Roman"/>
      <w:noProof/>
    </w:rPr>
  </w:style>
  <w:style w:type="character" w:customStyle="1" w:styleId="EndNoteBibliographyChar">
    <w:name w:val="EndNote Bibliography Char"/>
    <w:basedOn w:val="DefaultParagraphFont"/>
    <w:link w:val="EndNoteBibliography"/>
    <w:rsid w:val="00EE1358"/>
    <w:rPr>
      <w:rFonts w:cs="Times New Roman"/>
      <w:noProof/>
    </w:rPr>
  </w:style>
  <w:style w:type="paragraph" w:styleId="BodyText">
    <w:name w:val="Body Text"/>
    <w:basedOn w:val="Normal"/>
    <w:link w:val="BodyTextChar"/>
    <w:uiPriority w:val="99"/>
    <w:unhideWhenUsed/>
    <w:rsid w:val="00245440"/>
    <w:pPr>
      <w:spacing w:after="120"/>
    </w:pPr>
    <w:rPr>
      <w:rFonts w:asciiTheme="minorHAnsi" w:eastAsia="SimSun" w:hAnsiTheme="minorHAnsi"/>
      <w:kern w:val="0"/>
      <w:sz w:val="22"/>
      <w:lang w:eastAsia="en-US"/>
      <w14:ligatures w14:val="none"/>
    </w:rPr>
  </w:style>
  <w:style w:type="character" w:customStyle="1" w:styleId="BodyTextChar">
    <w:name w:val="Body Text Char"/>
    <w:basedOn w:val="DefaultParagraphFont"/>
    <w:link w:val="BodyText"/>
    <w:uiPriority w:val="99"/>
    <w:rsid w:val="00245440"/>
    <w:rPr>
      <w:rFonts w:asciiTheme="minorHAnsi" w:eastAsia="SimSun" w:hAnsiTheme="minorHAnsi"/>
      <w:kern w:val="0"/>
      <w:sz w:val="22"/>
      <w:lang w:eastAsia="en-US"/>
      <w14:ligatures w14:val="none"/>
    </w:rPr>
  </w:style>
  <w:style w:type="character" w:styleId="PlaceholderText">
    <w:name w:val="Placeholder Text"/>
    <w:basedOn w:val="DefaultParagraphFont"/>
    <w:uiPriority w:val="99"/>
    <w:semiHidden/>
    <w:rsid w:val="009D62D8"/>
    <w:rPr>
      <w:color w:val="666666"/>
    </w:rPr>
  </w:style>
  <w:style w:type="paragraph" w:styleId="TOC3">
    <w:name w:val="toc 3"/>
    <w:basedOn w:val="Normal"/>
    <w:next w:val="Normal"/>
    <w:autoRedefine/>
    <w:uiPriority w:val="39"/>
    <w:unhideWhenUsed/>
    <w:rsid w:val="000B5722"/>
    <w:pPr>
      <w:spacing w:after="100"/>
      <w:ind w:left="440"/>
    </w:pPr>
    <w:rPr>
      <w:rFonts w:cs="Times New Roman"/>
      <w:kern w:val="0"/>
      <w:lang w:eastAsia="en-US"/>
      <w14:ligatures w14:val="none"/>
    </w:rPr>
  </w:style>
  <w:style w:type="paragraph" w:styleId="TOC2">
    <w:name w:val="toc 2"/>
    <w:basedOn w:val="Normal"/>
    <w:next w:val="Normal"/>
    <w:autoRedefine/>
    <w:uiPriority w:val="39"/>
    <w:unhideWhenUsed/>
    <w:rsid w:val="004009E9"/>
    <w:pPr>
      <w:spacing w:after="100"/>
      <w:ind w:left="240"/>
    </w:pPr>
  </w:style>
  <w:style w:type="paragraph" w:customStyle="1" w:styleId="whitespace-pre-wrap">
    <w:name w:val="whitespace-pre-wrap"/>
    <w:basedOn w:val="Normal"/>
    <w:rsid w:val="0084589C"/>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84589C"/>
    <w:rPr>
      <w:i/>
      <w:iCs/>
    </w:rPr>
  </w:style>
  <w:style w:type="paragraph" w:customStyle="1" w:styleId="whitespace-normal">
    <w:name w:val="whitespace-normal"/>
    <w:basedOn w:val="Normal"/>
    <w:rsid w:val="0084589C"/>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6A1894"/>
    <w:pPr>
      <w:spacing w:after="200" w:line="240" w:lineRule="auto"/>
    </w:pPr>
    <w:rPr>
      <w:b/>
      <w:iCs/>
      <w:color w:val="000000" w:themeColor="text1"/>
      <w:szCs w:val="18"/>
    </w:rPr>
  </w:style>
  <w:style w:type="table" w:styleId="TableGrid">
    <w:name w:val="Table Grid"/>
    <w:basedOn w:val="TableNormal"/>
    <w:uiPriority w:val="39"/>
    <w:rsid w:val="0045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C7712"/>
    <w:pPr>
      <w:spacing w:after="0"/>
    </w:pPr>
  </w:style>
  <w:style w:type="paragraph" w:styleId="NormalWeb">
    <w:name w:val="Normal (Web)"/>
    <w:basedOn w:val="Normal"/>
    <w:uiPriority w:val="99"/>
    <w:semiHidden/>
    <w:unhideWhenUsed/>
    <w:rsid w:val="001F4E2B"/>
    <w:pPr>
      <w:spacing w:before="100" w:beforeAutospacing="1" w:after="100" w:afterAutospacing="1" w:line="240" w:lineRule="auto"/>
    </w:pPr>
    <w:rPr>
      <w:rFonts w:eastAsia="Times New Roman" w:cs="Times New Roman"/>
      <w:kern w:val="0"/>
      <w:szCs w:val="24"/>
      <w14:ligatures w14:val="none"/>
    </w:rPr>
  </w:style>
  <w:style w:type="table" w:styleId="PlainTable4">
    <w:name w:val="Plain Table 4"/>
    <w:basedOn w:val="TableNormal"/>
    <w:uiPriority w:val="44"/>
    <w:rsid w:val="009368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41977"/>
    <w:rPr>
      <w:b/>
      <w:bCs/>
    </w:rPr>
  </w:style>
  <w:style w:type="character" w:styleId="HTMLCode">
    <w:name w:val="HTML Code"/>
    <w:basedOn w:val="DefaultParagraphFont"/>
    <w:uiPriority w:val="99"/>
    <w:semiHidden/>
    <w:unhideWhenUsed/>
    <w:rsid w:val="008D7381"/>
    <w:rPr>
      <w:rFonts w:ascii="Courier New" w:eastAsia="Times New Roman" w:hAnsi="Courier New" w:cs="Courier New"/>
      <w:sz w:val="20"/>
      <w:szCs w:val="20"/>
    </w:rPr>
  </w:style>
  <w:style w:type="paragraph" w:styleId="TOC4">
    <w:name w:val="toc 4"/>
    <w:basedOn w:val="Normal"/>
    <w:next w:val="Normal"/>
    <w:autoRedefine/>
    <w:uiPriority w:val="39"/>
    <w:unhideWhenUsed/>
    <w:rsid w:val="0085147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834">
      <w:bodyDiv w:val="1"/>
      <w:marLeft w:val="0"/>
      <w:marRight w:val="0"/>
      <w:marTop w:val="0"/>
      <w:marBottom w:val="0"/>
      <w:divBdr>
        <w:top w:val="none" w:sz="0" w:space="0" w:color="auto"/>
        <w:left w:val="none" w:sz="0" w:space="0" w:color="auto"/>
        <w:bottom w:val="none" w:sz="0" w:space="0" w:color="auto"/>
        <w:right w:val="none" w:sz="0" w:space="0" w:color="auto"/>
      </w:divBdr>
    </w:div>
    <w:div w:id="21827850">
      <w:bodyDiv w:val="1"/>
      <w:marLeft w:val="120"/>
      <w:marRight w:val="120"/>
      <w:marTop w:val="0"/>
      <w:marBottom w:val="0"/>
      <w:divBdr>
        <w:top w:val="none" w:sz="0" w:space="0" w:color="auto"/>
        <w:left w:val="none" w:sz="0" w:space="0" w:color="auto"/>
        <w:bottom w:val="none" w:sz="0" w:space="0" w:color="auto"/>
        <w:right w:val="none" w:sz="0" w:space="0" w:color="auto"/>
      </w:divBdr>
      <w:divsChild>
        <w:div w:id="1196843378">
          <w:marLeft w:val="0"/>
          <w:marRight w:val="0"/>
          <w:marTop w:val="0"/>
          <w:marBottom w:val="0"/>
          <w:divBdr>
            <w:top w:val="none" w:sz="0" w:space="0" w:color="auto"/>
            <w:left w:val="none" w:sz="0" w:space="0" w:color="auto"/>
            <w:bottom w:val="none" w:sz="0" w:space="0" w:color="auto"/>
            <w:right w:val="none" w:sz="0" w:space="0" w:color="auto"/>
          </w:divBdr>
          <w:divsChild>
            <w:div w:id="560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601">
      <w:bodyDiv w:val="1"/>
      <w:marLeft w:val="0"/>
      <w:marRight w:val="0"/>
      <w:marTop w:val="0"/>
      <w:marBottom w:val="0"/>
      <w:divBdr>
        <w:top w:val="none" w:sz="0" w:space="0" w:color="auto"/>
        <w:left w:val="none" w:sz="0" w:space="0" w:color="auto"/>
        <w:bottom w:val="none" w:sz="0" w:space="0" w:color="auto"/>
        <w:right w:val="none" w:sz="0" w:space="0" w:color="auto"/>
      </w:divBdr>
    </w:div>
    <w:div w:id="47463636">
      <w:bodyDiv w:val="1"/>
      <w:marLeft w:val="0"/>
      <w:marRight w:val="0"/>
      <w:marTop w:val="0"/>
      <w:marBottom w:val="0"/>
      <w:divBdr>
        <w:top w:val="none" w:sz="0" w:space="0" w:color="auto"/>
        <w:left w:val="none" w:sz="0" w:space="0" w:color="auto"/>
        <w:bottom w:val="none" w:sz="0" w:space="0" w:color="auto"/>
        <w:right w:val="none" w:sz="0" w:space="0" w:color="auto"/>
      </w:divBdr>
    </w:div>
    <w:div w:id="64884661">
      <w:bodyDiv w:val="1"/>
      <w:marLeft w:val="0"/>
      <w:marRight w:val="0"/>
      <w:marTop w:val="0"/>
      <w:marBottom w:val="0"/>
      <w:divBdr>
        <w:top w:val="none" w:sz="0" w:space="0" w:color="auto"/>
        <w:left w:val="none" w:sz="0" w:space="0" w:color="auto"/>
        <w:bottom w:val="none" w:sz="0" w:space="0" w:color="auto"/>
        <w:right w:val="none" w:sz="0" w:space="0" w:color="auto"/>
      </w:divBdr>
    </w:div>
    <w:div w:id="65998738">
      <w:bodyDiv w:val="1"/>
      <w:marLeft w:val="120"/>
      <w:marRight w:val="120"/>
      <w:marTop w:val="0"/>
      <w:marBottom w:val="0"/>
      <w:divBdr>
        <w:top w:val="none" w:sz="0" w:space="0" w:color="auto"/>
        <w:left w:val="none" w:sz="0" w:space="0" w:color="auto"/>
        <w:bottom w:val="none" w:sz="0" w:space="0" w:color="auto"/>
        <w:right w:val="none" w:sz="0" w:space="0" w:color="auto"/>
      </w:divBdr>
      <w:divsChild>
        <w:div w:id="1088035502">
          <w:marLeft w:val="0"/>
          <w:marRight w:val="0"/>
          <w:marTop w:val="0"/>
          <w:marBottom w:val="0"/>
          <w:divBdr>
            <w:top w:val="none" w:sz="0" w:space="0" w:color="auto"/>
            <w:left w:val="none" w:sz="0" w:space="0" w:color="auto"/>
            <w:bottom w:val="none" w:sz="0" w:space="0" w:color="auto"/>
            <w:right w:val="none" w:sz="0" w:space="0" w:color="auto"/>
          </w:divBdr>
          <w:divsChild>
            <w:div w:id="621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0">
      <w:bodyDiv w:val="1"/>
      <w:marLeft w:val="0"/>
      <w:marRight w:val="0"/>
      <w:marTop w:val="0"/>
      <w:marBottom w:val="0"/>
      <w:divBdr>
        <w:top w:val="none" w:sz="0" w:space="0" w:color="auto"/>
        <w:left w:val="none" w:sz="0" w:space="0" w:color="auto"/>
        <w:bottom w:val="none" w:sz="0" w:space="0" w:color="auto"/>
        <w:right w:val="none" w:sz="0" w:space="0" w:color="auto"/>
      </w:divBdr>
    </w:div>
    <w:div w:id="111557593">
      <w:bodyDiv w:val="1"/>
      <w:marLeft w:val="120"/>
      <w:marRight w:val="120"/>
      <w:marTop w:val="0"/>
      <w:marBottom w:val="0"/>
      <w:divBdr>
        <w:top w:val="none" w:sz="0" w:space="0" w:color="auto"/>
        <w:left w:val="none" w:sz="0" w:space="0" w:color="auto"/>
        <w:bottom w:val="none" w:sz="0" w:space="0" w:color="auto"/>
        <w:right w:val="none" w:sz="0" w:space="0" w:color="auto"/>
      </w:divBdr>
      <w:divsChild>
        <w:div w:id="478806023">
          <w:marLeft w:val="0"/>
          <w:marRight w:val="0"/>
          <w:marTop w:val="0"/>
          <w:marBottom w:val="0"/>
          <w:divBdr>
            <w:top w:val="none" w:sz="0" w:space="0" w:color="auto"/>
            <w:left w:val="none" w:sz="0" w:space="0" w:color="auto"/>
            <w:bottom w:val="none" w:sz="0" w:space="0" w:color="auto"/>
            <w:right w:val="none" w:sz="0" w:space="0" w:color="auto"/>
          </w:divBdr>
          <w:divsChild>
            <w:div w:id="8791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991">
      <w:bodyDiv w:val="1"/>
      <w:marLeft w:val="0"/>
      <w:marRight w:val="0"/>
      <w:marTop w:val="0"/>
      <w:marBottom w:val="0"/>
      <w:divBdr>
        <w:top w:val="none" w:sz="0" w:space="0" w:color="auto"/>
        <w:left w:val="none" w:sz="0" w:space="0" w:color="auto"/>
        <w:bottom w:val="none" w:sz="0" w:space="0" w:color="auto"/>
        <w:right w:val="none" w:sz="0" w:space="0" w:color="auto"/>
      </w:divBdr>
    </w:div>
    <w:div w:id="203518242">
      <w:bodyDiv w:val="1"/>
      <w:marLeft w:val="0"/>
      <w:marRight w:val="0"/>
      <w:marTop w:val="0"/>
      <w:marBottom w:val="0"/>
      <w:divBdr>
        <w:top w:val="none" w:sz="0" w:space="0" w:color="auto"/>
        <w:left w:val="none" w:sz="0" w:space="0" w:color="auto"/>
        <w:bottom w:val="none" w:sz="0" w:space="0" w:color="auto"/>
        <w:right w:val="none" w:sz="0" w:space="0" w:color="auto"/>
      </w:divBdr>
    </w:div>
    <w:div w:id="241912745">
      <w:bodyDiv w:val="1"/>
      <w:marLeft w:val="0"/>
      <w:marRight w:val="0"/>
      <w:marTop w:val="0"/>
      <w:marBottom w:val="0"/>
      <w:divBdr>
        <w:top w:val="none" w:sz="0" w:space="0" w:color="auto"/>
        <w:left w:val="none" w:sz="0" w:space="0" w:color="auto"/>
        <w:bottom w:val="none" w:sz="0" w:space="0" w:color="auto"/>
        <w:right w:val="none" w:sz="0" w:space="0" w:color="auto"/>
      </w:divBdr>
    </w:div>
    <w:div w:id="315110028">
      <w:bodyDiv w:val="1"/>
      <w:marLeft w:val="0"/>
      <w:marRight w:val="0"/>
      <w:marTop w:val="0"/>
      <w:marBottom w:val="0"/>
      <w:divBdr>
        <w:top w:val="none" w:sz="0" w:space="0" w:color="auto"/>
        <w:left w:val="none" w:sz="0" w:space="0" w:color="auto"/>
        <w:bottom w:val="none" w:sz="0" w:space="0" w:color="auto"/>
        <w:right w:val="none" w:sz="0" w:space="0" w:color="auto"/>
      </w:divBdr>
    </w:div>
    <w:div w:id="317806176">
      <w:bodyDiv w:val="1"/>
      <w:marLeft w:val="0"/>
      <w:marRight w:val="0"/>
      <w:marTop w:val="0"/>
      <w:marBottom w:val="0"/>
      <w:divBdr>
        <w:top w:val="none" w:sz="0" w:space="0" w:color="auto"/>
        <w:left w:val="none" w:sz="0" w:space="0" w:color="auto"/>
        <w:bottom w:val="none" w:sz="0" w:space="0" w:color="auto"/>
        <w:right w:val="none" w:sz="0" w:space="0" w:color="auto"/>
      </w:divBdr>
    </w:div>
    <w:div w:id="338314040">
      <w:bodyDiv w:val="1"/>
      <w:marLeft w:val="0"/>
      <w:marRight w:val="0"/>
      <w:marTop w:val="0"/>
      <w:marBottom w:val="0"/>
      <w:divBdr>
        <w:top w:val="none" w:sz="0" w:space="0" w:color="auto"/>
        <w:left w:val="none" w:sz="0" w:space="0" w:color="auto"/>
        <w:bottom w:val="none" w:sz="0" w:space="0" w:color="auto"/>
        <w:right w:val="none" w:sz="0" w:space="0" w:color="auto"/>
      </w:divBdr>
    </w:div>
    <w:div w:id="342704405">
      <w:bodyDiv w:val="1"/>
      <w:marLeft w:val="0"/>
      <w:marRight w:val="0"/>
      <w:marTop w:val="0"/>
      <w:marBottom w:val="0"/>
      <w:divBdr>
        <w:top w:val="none" w:sz="0" w:space="0" w:color="auto"/>
        <w:left w:val="none" w:sz="0" w:space="0" w:color="auto"/>
        <w:bottom w:val="none" w:sz="0" w:space="0" w:color="auto"/>
        <w:right w:val="none" w:sz="0" w:space="0" w:color="auto"/>
      </w:divBdr>
    </w:div>
    <w:div w:id="347753848">
      <w:bodyDiv w:val="1"/>
      <w:marLeft w:val="0"/>
      <w:marRight w:val="0"/>
      <w:marTop w:val="0"/>
      <w:marBottom w:val="0"/>
      <w:divBdr>
        <w:top w:val="none" w:sz="0" w:space="0" w:color="auto"/>
        <w:left w:val="none" w:sz="0" w:space="0" w:color="auto"/>
        <w:bottom w:val="none" w:sz="0" w:space="0" w:color="auto"/>
        <w:right w:val="none" w:sz="0" w:space="0" w:color="auto"/>
      </w:divBdr>
    </w:div>
    <w:div w:id="352077610">
      <w:bodyDiv w:val="1"/>
      <w:marLeft w:val="120"/>
      <w:marRight w:val="120"/>
      <w:marTop w:val="0"/>
      <w:marBottom w:val="0"/>
      <w:divBdr>
        <w:top w:val="none" w:sz="0" w:space="0" w:color="auto"/>
        <w:left w:val="none" w:sz="0" w:space="0" w:color="auto"/>
        <w:bottom w:val="none" w:sz="0" w:space="0" w:color="auto"/>
        <w:right w:val="none" w:sz="0" w:space="0" w:color="auto"/>
      </w:divBdr>
      <w:divsChild>
        <w:div w:id="1992126546">
          <w:marLeft w:val="0"/>
          <w:marRight w:val="0"/>
          <w:marTop w:val="0"/>
          <w:marBottom w:val="0"/>
          <w:divBdr>
            <w:top w:val="none" w:sz="0" w:space="0" w:color="auto"/>
            <w:left w:val="none" w:sz="0" w:space="0" w:color="auto"/>
            <w:bottom w:val="none" w:sz="0" w:space="0" w:color="auto"/>
            <w:right w:val="none" w:sz="0" w:space="0" w:color="auto"/>
          </w:divBdr>
          <w:divsChild>
            <w:div w:id="1802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0628">
      <w:bodyDiv w:val="1"/>
      <w:marLeft w:val="0"/>
      <w:marRight w:val="0"/>
      <w:marTop w:val="0"/>
      <w:marBottom w:val="0"/>
      <w:divBdr>
        <w:top w:val="none" w:sz="0" w:space="0" w:color="auto"/>
        <w:left w:val="none" w:sz="0" w:space="0" w:color="auto"/>
        <w:bottom w:val="none" w:sz="0" w:space="0" w:color="auto"/>
        <w:right w:val="none" w:sz="0" w:space="0" w:color="auto"/>
      </w:divBdr>
      <w:divsChild>
        <w:div w:id="1872259258">
          <w:marLeft w:val="0"/>
          <w:marRight w:val="0"/>
          <w:marTop w:val="0"/>
          <w:marBottom w:val="0"/>
          <w:divBdr>
            <w:top w:val="single" w:sz="2" w:space="0" w:color="auto"/>
            <w:left w:val="single" w:sz="2" w:space="0" w:color="auto"/>
            <w:bottom w:val="single" w:sz="2" w:space="0" w:color="auto"/>
            <w:right w:val="single" w:sz="2" w:space="0" w:color="auto"/>
          </w:divBdr>
          <w:divsChild>
            <w:div w:id="80421113">
              <w:marLeft w:val="0"/>
              <w:marRight w:val="0"/>
              <w:marTop w:val="0"/>
              <w:marBottom w:val="0"/>
              <w:divBdr>
                <w:top w:val="single" w:sz="2" w:space="0" w:color="auto"/>
                <w:left w:val="single" w:sz="2" w:space="0" w:color="auto"/>
                <w:bottom w:val="single" w:sz="2" w:space="0" w:color="auto"/>
                <w:right w:val="single" w:sz="2" w:space="0" w:color="auto"/>
              </w:divBdr>
              <w:divsChild>
                <w:div w:id="25979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897186">
      <w:bodyDiv w:val="1"/>
      <w:marLeft w:val="0"/>
      <w:marRight w:val="0"/>
      <w:marTop w:val="0"/>
      <w:marBottom w:val="0"/>
      <w:divBdr>
        <w:top w:val="none" w:sz="0" w:space="0" w:color="auto"/>
        <w:left w:val="none" w:sz="0" w:space="0" w:color="auto"/>
        <w:bottom w:val="none" w:sz="0" w:space="0" w:color="auto"/>
        <w:right w:val="none" w:sz="0" w:space="0" w:color="auto"/>
      </w:divBdr>
    </w:div>
    <w:div w:id="396636051">
      <w:bodyDiv w:val="1"/>
      <w:marLeft w:val="0"/>
      <w:marRight w:val="0"/>
      <w:marTop w:val="0"/>
      <w:marBottom w:val="0"/>
      <w:divBdr>
        <w:top w:val="none" w:sz="0" w:space="0" w:color="auto"/>
        <w:left w:val="none" w:sz="0" w:space="0" w:color="auto"/>
        <w:bottom w:val="none" w:sz="0" w:space="0" w:color="auto"/>
        <w:right w:val="none" w:sz="0" w:space="0" w:color="auto"/>
      </w:divBdr>
    </w:div>
    <w:div w:id="397020203">
      <w:bodyDiv w:val="1"/>
      <w:marLeft w:val="0"/>
      <w:marRight w:val="0"/>
      <w:marTop w:val="0"/>
      <w:marBottom w:val="0"/>
      <w:divBdr>
        <w:top w:val="none" w:sz="0" w:space="0" w:color="auto"/>
        <w:left w:val="none" w:sz="0" w:space="0" w:color="auto"/>
        <w:bottom w:val="none" w:sz="0" w:space="0" w:color="auto"/>
        <w:right w:val="none" w:sz="0" w:space="0" w:color="auto"/>
      </w:divBdr>
    </w:div>
    <w:div w:id="402870135">
      <w:bodyDiv w:val="1"/>
      <w:marLeft w:val="0"/>
      <w:marRight w:val="0"/>
      <w:marTop w:val="0"/>
      <w:marBottom w:val="0"/>
      <w:divBdr>
        <w:top w:val="none" w:sz="0" w:space="0" w:color="auto"/>
        <w:left w:val="none" w:sz="0" w:space="0" w:color="auto"/>
        <w:bottom w:val="none" w:sz="0" w:space="0" w:color="auto"/>
        <w:right w:val="none" w:sz="0" w:space="0" w:color="auto"/>
      </w:divBdr>
    </w:div>
    <w:div w:id="438372103">
      <w:bodyDiv w:val="1"/>
      <w:marLeft w:val="0"/>
      <w:marRight w:val="0"/>
      <w:marTop w:val="0"/>
      <w:marBottom w:val="0"/>
      <w:divBdr>
        <w:top w:val="none" w:sz="0" w:space="0" w:color="auto"/>
        <w:left w:val="none" w:sz="0" w:space="0" w:color="auto"/>
        <w:bottom w:val="none" w:sz="0" w:space="0" w:color="auto"/>
        <w:right w:val="none" w:sz="0" w:space="0" w:color="auto"/>
      </w:divBdr>
    </w:div>
    <w:div w:id="483470395">
      <w:bodyDiv w:val="1"/>
      <w:marLeft w:val="0"/>
      <w:marRight w:val="0"/>
      <w:marTop w:val="0"/>
      <w:marBottom w:val="0"/>
      <w:divBdr>
        <w:top w:val="none" w:sz="0" w:space="0" w:color="auto"/>
        <w:left w:val="none" w:sz="0" w:space="0" w:color="auto"/>
        <w:bottom w:val="none" w:sz="0" w:space="0" w:color="auto"/>
        <w:right w:val="none" w:sz="0" w:space="0" w:color="auto"/>
      </w:divBdr>
    </w:div>
    <w:div w:id="549849255">
      <w:bodyDiv w:val="1"/>
      <w:marLeft w:val="0"/>
      <w:marRight w:val="0"/>
      <w:marTop w:val="0"/>
      <w:marBottom w:val="0"/>
      <w:divBdr>
        <w:top w:val="none" w:sz="0" w:space="0" w:color="auto"/>
        <w:left w:val="none" w:sz="0" w:space="0" w:color="auto"/>
        <w:bottom w:val="none" w:sz="0" w:space="0" w:color="auto"/>
        <w:right w:val="none" w:sz="0" w:space="0" w:color="auto"/>
      </w:divBdr>
    </w:div>
    <w:div w:id="591669386">
      <w:bodyDiv w:val="1"/>
      <w:marLeft w:val="0"/>
      <w:marRight w:val="0"/>
      <w:marTop w:val="0"/>
      <w:marBottom w:val="0"/>
      <w:divBdr>
        <w:top w:val="none" w:sz="0" w:space="0" w:color="auto"/>
        <w:left w:val="none" w:sz="0" w:space="0" w:color="auto"/>
        <w:bottom w:val="none" w:sz="0" w:space="0" w:color="auto"/>
        <w:right w:val="none" w:sz="0" w:space="0" w:color="auto"/>
      </w:divBdr>
    </w:div>
    <w:div w:id="605163003">
      <w:bodyDiv w:val="1"/>
      <w:marLeft w:val="0"/>
      <w:marRight w:val="0"/>
      <w:marTop w:val="0"/>
      <w:marBottom w:val="0"/>
      <w:divBdr>
        <w:top w:val="none" w:sz="0" w:space="0" w:color="auto"/>
        <w:left w:val="none" w:sz="0" w:space="0" w:color="auto"/>
        <w:bottom w:val="none" w:sz="0" w:space="0" w:color="auto"/>
        <w:right w:val="none" w:sz="0" w:space="0" w:color="auto"/>
      </w:divBdr>
    </w:div>
    <w:div w:id="694616879">
      <w:bodyDiv w:val="1"/>
      <w:marLeft w:val="0"/>
      <w:marRight w:val="0"/>
      <w:marTop w:val="0"/>
      <w:marBottom w:val="0"/>
      <w:divBdr>
        <w:top w:val="none" w:sz="0" w:space="0" w:color="auto"/>
        <w:left w:val="none" w:sz="0" w:space="0" w:color="auto"/>
        <w:bottom w:val="none" w:sz="0" w:space="0" w:color="auto"/>
        <w:right w:val="none" w:sz="0" w:space="0" w:color="auto"/>
      </w:divBdr>
    </w:div>
    <w:div w:id="711462340">
      <w:bodyDiv w:val="1"/>
      <w:marLeft w:val="0"/>
      <w:marRight w:val="0"/>
      <w:marTop w:val="0"/>
      <w:marBottom w:val="0"/>
      <w:divBdr>
        <w:top w:val="none" w:sz="0" w:space="0" w:color="auto"/>
        <w:left w:val="none" w:sz="0" w:space="0" w:color="auto"/>
        <w:bottom w:val="none" w:sz="0" w:space="0" w:color="auto"/>
        <w:right w:val="none" w:sz="0" w:space="0" w:color="auto"/>
      </w:divBdr>
    </w:div>
    <w:div w:id="717776557">
      <w:bodyDiv w:val="1"/>
      <w:marLeft w:val="0"/>
      <w:marRight w:val="0"/>
      <w:marTop w:val="0"/>
      <w:marBottom w:val="0"/>
      <w:divBdr>
        <w:top w:val="none" w:sz="0" w:space="0" w:color="auto"/>
        <w:left w:val="none" w:sz="0" w:space="0" w:color="auto"/>
        <w:bottom w:val="none" w:sz="0" w:space="0" w:color="auto"/>
        <w:right w:val="none" w:sz="0" w:space="0" w:color="auto"/>
      </w:divBdr>
    </w:div>
    <w:div w:id="719864246">
      <w:bodyDiv w:val="1"/>
      <w:marLeft w:val="0"/>
      <w:marRight w:val="0"/>
      <w:marTop w:val="0"/>
      <w:marBottom w:val="0"/>
      <w:divBdr>
        <w:top w:val="none" w:sz="0" w:space="0" w:color="auto"/>
        <w:left w:val="none" w:sz="0" w:space="0" w:color="auto"/>
        <w:bottom w:val="none" w:sz="0" w:space="0" w:color="auto"/>
        <w:right w:val="none" w:sz="0" w:space="0" w:color="auto"/>
      </w:divBdr>
      <w:divsChild>
        <w:div w:id="1420833675">
          <w:marLeft w:val="720"/>
          <w:marRight w:val="0"/>
          <w:marTop w:val="115"/>
          <w:marBottom w:val="0"/>
          <w:divBdr>
            <w:top w:val="none" w:sz="0" w:space="0" w:color="auto"/>
            <w:left w:val="none" w:sz="0" w:space="0" w:color="auto"/>
            <w:bottom w:val="none" w:sz="0" w:space="0" w:color="auto"/>
            <w:right w:val="none" w:sz="0" w:space="0" w:color="auto"/>
          </w:divBdr>
        </w:div>
        <w:div w:id="88552699">
          <w:marLeft w:val="1440"/>
          <w:marRight w:val="0"/>
          <w:marTop w:val="115"/>
          <w:marBottom w:val="0"/>
          <w:divBdr>
            <w:top w:val="none" w:sz="0" w:space="0" w:color="auto"/>
            <w:left w:val="none" w:sz="0" w:space="0" w:color="auto"/>
            <w:bottom w:val="none" w:sz="0" w:space="0" w:color="auto"/>
            <w:right w:val="none" w:sz="0" w:space="0" w:color="auto"/>
          </w:divBdr>
        </w:div>
        <w:div w:id="825437031">
          <w:marLeft w:val="1440"/>
          <w:marRight w:val="0"/>
          <w:marTop w:val="115"/>
          <w:marBottom w:val="0"/>
          <w:divBdr>
            <w:top w:val="none" w:sz="0" w:space="0" w:color="auto"/>
            <w:left w:val="none" w:sz="0" w:space="0" w:color="auto"/>
            <w:bottom w:val="none" w:sz="0" w:space="0" w:color="auto"/>
            <w:right w:val="none" w:sz="0" w:space="0" w:color="auto"/>
          </w:divBdr>
        </w:div>
      </w:divsChild>
    </w:div>
    <w:div w:id="748159497">
      <w:bodyDiv w:val="1"/>
      <w:marLeft w:val="0"/>
      <w:marRight w:val="0"/>
      <w:marTop w:val="0"/>
      <w:marBottom w:val="0"/>
      <w:divBdr>
        <w:top w:val="none" w:sz="0" w:space="0" w:color="auto"/>
        <w:left w:val="none" w:sz="0" w:space="0" w:color="auto"/>
        <w:bottom w:val="none" w:sz="0" w:space="0" w:color="auto"/>
        <w:right w:val="none" w:sz="0" w:space="0" w:color="auto"/>
      </w:divBdr>
    </w:div>
    <w:div w:id="764611541">
      <w:bodyDiv w:val="1"/>
      <w:marLeft w:val="120"/>
      <w:marRight w:val="120"/>
      <w:marTop w:val="0"/>
      <w:marBottom w:val="0"/>
      <w:divBdr>
        <w:top w:val="none" w:sz="0" w:space="0" w:color="auto"/>
        <w:left w:val="none" w:sz="0" w:space="0" w:color="auto"/>
        <w:bottom w:val="none" w:sz="0" w:space="0" w:color="auto"/>
        <w:right w:val="none" w:sz="0" w:space="0" w:color="auto"/>
      </w:divBdr>
      <w:divsChild>
        <w:div w:id="574751608">
          <w:marLeft w:val="0"/>
          <w:marRight w:val="0"/>
          <w:marTop w:val="0"/>
          <w:marBottom w:val="0"/>
          <w:divBdr>
            <w:top w:val="none" w:sz="0" w:space="0" w:color="auto"/>
            <w:left w:val="none" w:sz="0" w:space="0" w:color="auto"/>
            <w:bottom w:val="none" w:sz="0" w:space="0" w:color="auto"/>
            <w:right w:val="none" w:sz="0" w:space="0" w:color="auto"/>
          </w:divBdr>
          <w:divsChild>
            <w:div w:id="1032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691">
      <w:bodyDiv w:val="1"/>
      <w:marLeft w:val="0"/>
      <w:marRight w:val="0"/>
      <w:marTop w:val="0"/>
      <w:marBottom w:val="0"/>
      <w:divBdr>
        <w:top w:val="none" w:sz="0" w:space="0" w:color="auto"/>
        <w:left w:val="none" w:sz="0" w:space="0" w:color="auto"/>
        <w:bottom w:val="none" w:sz="0" w:space="0" w:color="auto"/>
        <w:right w:val="none" w:sz="0" w:space="0" w:color="auto"/>
      </w:divBdr>
    </w:div>
    <w:div w:id="787971509">
      <w:bodyDiv w:val="1"/>
      <w:marLeft w:val="0"/>
      <w:marRight w:val="0"/>
      <w:marTop w:val="0"/>
      <w:marBottom w:val="0"/>
      <w:divBdr>
        <w:top w:val="none" w:sz="0" w:space="0" w:color="auto"/>
        <w:left w:val="none" w:sz="0" w:space="0" w:color="auto"/>
        <w:bottom w:val="none" w:sz="0" w:space="0" w:color="auto"/>
        <w:right w:val="none" w:sz="0" w:space="0" w:color="auto"/>
      </w:divBdr>
    </w:div>
    <w:div w:id="827787959">
      <w:bodyDiv w:val="1"/>
      <w:marLeft w:val="0"/>
      <w:marRight w:val="0"/>
      <w:marTop w:val="0"/>
      <w:marBottom w:val="0"/>
      <w:divBdr>
        <w:top w:val="none" w:sz="0" w:space="0" w:color="auto"/>
        <w:left w:val="none" w:sz="0" w:space="0" w:color="auto"/>
        <w:bottom w:val="none" w:sz="0" w:space="0" w:color="auto"/>
        <w:right w:val="none" w:sz="0" w:space="0" w:color="auto"/>
      </w:divBdr>
    </w:div>
    <w:div w:id="834370940">
      <w:bodyDiv w:val="1"/>
      <w:marLeft w:val="0"/>
      <w:marRight w:val="0"/>
      <w:marTop w:val="0"/>
      <w:marBottom w:val="0"/>
      <w:divBdr>
        <w:top w:val="none" w:sz="0" w:space="0" w:color="auto"/>
        <w:left w:val="none" w:sz="0" w:space="0" w:color="auto"/>
        <w:bottom w:val="none" w:sz="0" w:space="0" w:color="auto"/>
        <w:right w:val="none" w:sz="0" w:space="0" w:color="auto"/>
      </w:divBdr>
    </w:div>
    <w:div w:id="858010845">
      <w:bodyDiv w:val="1"/>
      <w:marLeft w:val="0"/>
      <w:marRight w:val="0"/>
      <w:marTop w:val="0"/>
      <w:marBottom w:val="0"/>
      <w:divBdr>
        <w:top w:val="none" w:sz="0" w:space="0" w:color="auto"/>
        <w:left w:val="none" w:sz="0" w:space="0" w:color="auto"/>
        <w:bottom w:val="none" w:sz="0" w:space="0" w:color="auto"/>
        <w:right w:val="none" w:sz="0" w:space="0" w:color="auto"/>
      </w:divBdr>
      <w:divsChild>
        <w:div w:id="1270626501">
          <w:marLeft w:val="0"/>
          <w:marRight w:val="0"/>
          <w:marTop w:val="0"/>
          <w:marBottom w:val="0"/>
          <w:divBdr>
            <w:top w:val="single" w:sz="2" w:space="0" w:color="auto"/>
            <w:left w:val="single" w:sz="2" w:space="0" w:color="auto"/>
            <w:bottom w:val="single" w:sz="2" w:space="0" w:color="auto"/>
            <w:right w:val="single" w:sz="2" w:space="0" w:color="auto"/>
          </w:divBdr>
          <w:divsChild>
            <w:div w:id="23215507">
              <w:marLeft w:val="0"/>
              <w:marRight w:val="0"/>
              <w:marTop w:val="0"/>
              <w:marBottom w:val="0"/>
              <w:divBdr>
                <w:top w:val="single" w:sz="2" w:space="0" w:color="auto"/>
                <w:left w:val="single" w:sz="2" w:space="0" w:color="auto"/>
                <w:bottom w:val="single" w:sz="2" w:space="0" w:color="auto"/>
                <w:right w:val="single" w:sz="2" w:space="0" w:color="auto"/>
              </w:divBdr>
              <w:divsChild>
                <w:div w:id="160206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663850">
          <w:marLeft w:val="0"/>
          <w:marRight w:val="0"/>
          <w:marTop w:val="0"/>
          <w:marBottom w:val="0"/>
          <w:divBdr>
            <w:top w:val="single" w:sz="2" w:space="0" w:color="auto"/>
            <w:left w:val="single" w:sz="2" w:space="0" w:color="auto"/>
            <w:bottom w:val="single" w:sz="2" w:space="0" w:color="auto"/>
            <w:right w:val="single" w:sz="2" w:space="0" w:color="auto"/>
          </w:divBdr>
          <w:divsChild>
            <w:div w:id="719281371">
              <w:marLeft w:val="0"/>
              <w:marRight w:val="0"/>
              <w:marTop w:val="0"/>
              <w:marBottom w:val="0"/>
              <w:divBdr>
                <w:top w:val="single" w:sz="2" w:space="0" w:color="auto"/>
                <w:left w:val="single" w:sz="2" w:space="0" w:color="auto"/>
                <w:bottom w:val="single" w:sz="2" w:space="0" w:color="auto"/>
                <w:right w:val="single" w:sz="2" w:space="0" w:color="auto"/>
              </w:divBdr>
              <w:divsChild>
                <w:div w:id="1346397929">
                  <w:marLeft w:val="0"/>
                  <w:marRight w:val="0"/>
                  <w:marTop w:val="0"/>
                  <w:marBottom w:val="0"/>
                  <w:divBdr>
                    <w:top w:val="single" w:sz="2" w:space="0" w:color="auto"/>
                    <w:left w:val="single" w:sz="2" w:space="0" w:color="auto"/>
                    <w:bottom w:val="single" w:sz="2" w:space="0" w:color="auto"/>
                    <w:right w:val="single" w:sz="2" w:space="0" w:color="auto"/>
                  </w:divBdr>
                  <w:divsChild>
                    <w:div w:id="185784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6722276">
      <w:bodyDiv w:val="1"/>
      <w:marLeft w:val="0"/>
      <w:marRight w:val="0"/>
      <w:marTop w:val="0"/>
      <w:marBottom w:val="0"/>
      <w:divBdr>
        <w:top w:val="none" w:sz="0" w:space="0" w:color="auto"/>
        <w:left w:val="none" w:sz="0" w:space="0" w:color="auto"/>
        <w:bottom w:val="none" w:sz="0" w:space="0" w:color="auto"/>
        <w:right w:val="none" w:sz="0" w:space="0" w:color="auto"/>
      </w:divBdr>
    </w:div>
    <w:div w:id="937559405">
      <w:bodyDiv w:val="1"/>
      <w:marLeft w:val="0"/>
      <w:marRight w:val="0"/>
      <w:marTop w:val="0"/>
      <w:marBottom w:val="0"/>
      <w:divBdr>
        <w:top w:val="none" w:sz="0" w:space="0" w:color="auto"/>
        <w:left w:val="none" w:sz="0" w:space="0" w:color="auto"/>
        <w:bottom w:val="none" w:sz="0" w:space="0" w:color="auto"/>
        <w:right w:val="none" w:sz="0" w:space="0" w:color="auto"/>
      </w:divBdr>
      <w:divsChild>
        <w:div w:id="1952321366">
          <w:marLeft w:val="0"/>
          <w:marRight w:val="0"/>
          <w:marTop w:val="0"/>
          <w:marBottom w:val="0"/>
          <w:divBdr>
            <w:top w:val="single" w:sz="2" w:space="0" w:color="auto"/>
            <w:left w:val="single" w:sz="2" w:space="0" w:color="auto"/>
            <w:bottom w:val="single" w:sz="2" w:space="0" w:color="auto"/>
            <w:right w:val="single" w:sz="2" w:space="0" w:color="auto"/>
          </w:divBdr>
          <w:divsChild>
            <w:div w:id="1776292865">
              <w:marLeft w:val="0"/>
              <w:marRight w:val="0"/>
              <w:marTop w:val="0"/>
              <w:marBottom w:val="0"/>
              <w:divBdr>
                <w:top w:val="single" w:sz="2" w:space="0" w:color="auto"/>
                <w:left w:val="single" w:sz="2" w:space="0" w:color="auto"/>
                <w:bottom w:val="single" w:sz="2" w:space="0" w:color="auto"/>
                <w:right w:val="single" w:sz="2" w:space="0" w:color="auto"/>
              </w:divBdr>
              <w:divsChild>
                <w:div w:id="58546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2659966">
      <w:bodyDiv w:val="1"/>
      <w:marLeft w:val="0"/>
      <w:marRight w:val="0"/>
      <w:marTop w:val="0"/>
      <w:marBottom w:val="0"/>
      <w:divBdr>
        <w:top w:val="none" w:sz="0" w:space="0" w:color="auto"/>
        <w:left w:val="none" w:sz="0" w:space="0" w:color="auto"/>
        <w:bottom w:val="none" w:sz="0" w:space="0" w:color="auto"/>
        <w:right w:val="none" w:sz="0" w:space="0" w:color="auto"/>
      </w:divBdr>
      <w:divsChild>
        <w:div w:id="141964435">
          <w:marLeft w:val="0"/>
          <w:marRight w:val="0"/>
          <w:marTop w:val="0"/>
          <w:marBottom w:val="0"/>
          <w:divBdr>
            <w:top w:val="single" w:sz="2" w:space="0" w:color="auto"/>
            <w:left w:val="single" w:sz="2" w:space="0" w:color="auto"/>
            <w:bottom w:val="single" w:sz="2" w:space="0" w:color="auto"/>
            <w:right w:val="single" w:sz="2" w:space="0" w:color="auto"/>
          </w:divBdr>
          <w:divsChild>
            <w:div w:id="246036724">
              <w:marLeft w:val="0"/>
              <w:marRight w:val="0"/>
              <w:marTop w:val="0"/>
              <w:marBottom w:val="0"/>
              <w:divBdr>
                <w:top w:val="single" w:sz="2" w:space="0" w:color="auto"/>
                <w:left w:val="single" w:sz="2" w:space="0" w:color="auto"/>
                <w:bottom w:val="single" w:sz="2" w:space="0" w:color="auto"/>
                <w:right w:val="single" w:sz="2" w:space="0" w:color="auto"/>
              </w:divBdr>
              <w:divsChild>
                <w:div w:id="124514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226004">
          <w:marLeft w:val="0"/>
          <w:marRight w:val="0"/>
          <w:marTop w:val="0"/>
          <w:marBottom w:val="0"/>
          <w:divBdr>
            <w:top w:val="single" w:sz="2" w:space="0" w:color="auto"/>
            <w:left w:val="single" w:sz="2" w:space="0" w:color="auto"/>
            <w:bottom w:val="single" w:sz="2" w:space="0" w:color="auto"/>
            <w:right w:val="single" w:sz="2" w:space="0" w:color="auto"/>
          </w:divBdr>
          <w:divsChild>
            <w:div w:id="1516849391">
              <w:marLeft w:val="0"/>
              <w:marRight w:val="0"/>
              <w:marTop w:val="0"/>
              <w:marBottom w:val="0"/>
              <w:divBdr>
                <w:top w:val="single" w:sz="2" w:space="0" w:color="auto"/>
                <w:left w:val="single" w:sz="2" w:space="0" w:color="auto"/>
                <w:bottom w:val="single" w:sz="2" w:space="0" w:color="auto"/>
                <w:right w:val="single" w:sz="2" w:space="0" w:color="auto"/>
              </w:divBdr>
              <w:divsChild>
                <w:div w:id="852040054">
                  <w:marLeft w:val="0"/>
                  <w:marRight w:val="0"/>
                  <w:marTop w:val="0"/>
                  <w:marBottom w:val="0"/>
                  <w:divBdr>
                    <w:top w:val="single" w:sz="2" w:space="0" w:color="auto"/>
                    <w:left w:val="single" w:sz="2" w:space="0" w:color="auto"/>
                    <w:bottom w:val="single" w:sz="2" w:space="0" w:color="auto"/>
                    <w:right w:val="single" w:sz="2" w:space="0" w:color="auto"/>
                  </w:divBdr>
                  <w:divsChild>
                    <w:div w:id="22283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187529">
      <w:bodyDiv w:val="1"/>
      <w:marLeft w:val="0"/>
      <w:marRight w:val="0"/>
      <w:marTop w:val="0"/>
      <w:marBottom w:val="0"/>
      <w:divBdr>
        <w:top w:val="none" w:sz="0" w:space="0" w:color="auto"/>
        <w:left w:val="none" w:sz="0" w:space="0" w:color="auto"/>
        <w:bottom w:val="none" w:sz="0" w:space="0" w:color="auto"/>
        <w:right w:val="none" w:sz="0" w:space="0" w:color="auto"/>
      </w:divBdr>
    </w:div>
    <w:div w:id="1002396620">
      <w:bodyDiv w:val="1"/>
      <w:marLeft w:val="0"/>
      <w:marRight w:val="0"/>
      <w:marTop w:val="0"/>
      <w:marBottom w:val="0"/>
      <w:divBdr>
        <w:top w:val="none" w:sz="0" w:space="0" w:color="auto"/>
        <w:left w:val="none" w:sz="0" w:space="0" w:color="auto"/>
        <w:bottom w:val="none" w:sz="0" w:space="0" w:color="auto"/>
        <w:right w:val="none" w:sz="0" w:space="0" w:color="auto"/>
      </w:divBdr>
      <w:divsChild>
        <w:div w:id="1247419686">
          <w:marLeft w:val="0"/>
          <w:marRight w:val="0"/>
          <w:marTop w:val="0"/>
          <w:marBottom w:val="0"/>
          <w:divBdr>
            <w:top w:val="single" w:sz="2" w:space="0" w:color="auto"/>
            <w:left w:val="single" w:sz="2" w:space="0" w:color="auto"/>
            <w:bottom w:val="single" w:sz="2" w:space="0" w:color="auto"/>
            <w:right w:val="single" w:sz="2" w:space="0" w:color="auto"/>
          </w:divBdr>
          <w:divsChild>
            <w:div w:id="1395004002">
              <w:marLeft w:val="0"/>
              <w:marRight w:val="0"/>
              <w:marTop w:val="0"/>
              <w:marBottom w:val="0"/>
              <w:divBdr>
                <w:top w:val="single" w:sz="2" w:space="0" w:color="auto"/>
                <w:left w:val="single" w:sz="2" w:space="0" w:color="auto"/>
                <w:bottom w:val="single" w:sz="2" w:space="0" w:color="auto"/>
                <w:right w:val="single" w:sz="2" w:space="0" w:color="auto"/>
              </w:divBdr>
              <w:divsChild>
                <w:div w:id="2032561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178509">
      <w:bodyDiv w:val="1"/>
      <w:marLeft w:val="0"/>
      <w:marRight w:val="0"/>
      <w:marTop w:val="0"/>
      <w:marBottom w:val="0"/>
      <w:divBdr>
        <w:top w:val="none" w:sz="0" w:space="0" w:color="auto"/>
        <w:left w:val="none" w:sz="0" w:space="0" w:color="auto"/>
        <w:bottom w:val="none" w:sz="0" w:space="0" w:color="auto"/>
        <w:right w:val="none" w:sz="0" w:space="0" w:color="auto"/>
      </w:divBdr>
    </w:div>
    <w:div w:id="1040203145">
      <w:bodyDiv w:val="1"/>
      <w:marLeft w:val="0"/>
      <w:marRight w:val="0"/>
      <w:marTop w:val="0"/>
      <w:marBottom w:val="0"/>
      <w:divBdr>
        <w:top w:val="none" w:sz="0" w:space="0" w:color="auto"/>
        <w:left w:val="none" w:sz="0" w:space="0" w:color="auto"/>
        <w:bottom w:val="none" w:sz="0" w:space="0" w:color="auto"/>
        <w:right w:val="none" w:sz="0" w:space="0" w:color="auto"/>
      </w:divBdr>
    </w:div>
    <w:div w:id="1055081030">
      <w:bodyDiv w:val="1"/>
      <w:marLeft w:val="0"/>
      <w:marRight w:val="0"/>
      <w:marTop w:val="0"/>
      <w:marBottom w:val="0"/>
      <w:divBdr>
        <w:top w:val="none" w:sz="0" w:space="0" w:color="auto"/>
        <w:left w:val="none" w:sz="0" w:space="0" w:color="auto"/>
        <w:bottom w:val="none" w:sz="0" w:space="0" w:color="auto"/>
        <w:right w:val="none" w:sz="0" w:space="0" w:color="auto"/>
      </w:divBdr>
    </w:div>
    <w:div w:id="1069693691">
      <w:bodyDiv w:val="1"/>
      <w:marLeft w:val="0"/>
      <w:marRight w:val="0"/>
      <w:marTop w:val="0"/>
      <w:marBottom w:val="0"/>
      <w:divBdr>
        <w:top w:val="none" w:sz="0" w:space="0" w:color="auto"/>
        <w:left w:val="none" w:sz="0" w:space="0" w:color="auto"/>
        <w:bottom w:val="none" w:sz="0" w:space="0" w:color="auto"/>
        <w:right w:val="none" w:sz="0" w:space="0" w:color="auto"/>
      </w:divBdr>
    </w:div>
    <w:div w:id="1138692836">
      <w:bodyDiv w:val="1"/>
      <w:marLeft w:val="0"/>
      <w:marRight w:val="0"/>
      <w:marTop w:val="0"/>
      <w:marBottom w:val="0"/>
      <w:divBdr>
        <w:top w:val="none" w:sz="0" w:space="0" w:color="auto"/>
        <w:left w:val="none" w:sz="0" w:space="0" w:color="auto"/>
        <w:bottom w:val="none" w:sz="0" w:space="0" w:color="auto"/>
        <w:right w:val="none" w:sz="0" w:space="0" w:color="auto"/>
      </w:divBdr>
    </w:div>
    <w:div w:id="1189610354">
      <w:bodyDiv w:val="1"/>
      <w:marLeft w:val="0"/>
      <w:marRight w:val="0"/>
      <w:marTop w:val="0"/>
      <w:marBottom w:val="0"/>
      <w:divBdr>
        <w:top w:val="none" w:sz="0" w:space="0" w:color="auto"/>
        <w:left w:val="none" w:sz="0" w:space="0" w:color="auto"/>
        <w:bottom w:val="none" w:sz="0" w:space="0" w:color="auto"/>
        <w:right w:val="none" w:sz="0" w:space="0" w:color="auto"/>
      </w:divBdr>
    </w:div>
    <w:div w:id="1237402546">
      <w:bodyDiv w:val="1"/>
      <w:marLeft w:val="0"/>
      <w:marRight w:val="0"/>
      <w:marTop w:val="0"/>
      <w:marBottom w:val="0"/>
      <w:divBdr>
        <w:top w:val="none" w:sz="0" w:space="0" w:color="auto"/>
        <w:left w:val="none" w:sz="0" w:space="0" w:color="auto"/>
        <w:bottom w:val="none" w:sz="0" w:space="0" w:color="auto"/>
        <w:right w:val="none" w:sz="0" w:space="0" w:color="auto"/>
      </w:divBdr>
    </w:div>
    <w:div w:id="1266961459">
      <w:bodyDiv w:val="1"/>
      <w:marLeft w:val="0"/>
      <w:marRight w:val="0"/>
      <w:marTop w:val="0"/>
      <w:marBottom w:val="0"/>
      <w:divBdr>
        <w:top w:val="none" w:sz="0" w:space="0" w:color="auto"/>
        <w:left w:val="none" w:sz="0" w:space="0" w:color="auto"/>
        <w:bottom w:val="none" w:sz="0" w:space="0" w:color="auto"/>
        <w:right w:val="none" w:sz="0" w:space="0" w:color="auto"/>
      </w:divBdr>
      <w:divsChild>
        <w:div w:id="1573924822">
          <w:marLeft w:val="1296"/>
          <w:marRight w:val="0"/>
          <w:marTop w:val="115"/>
          <w:marBottom w:val="0"/>
          <w:divBdr>
            <w:top w:val="none" w:sz="0" w:space="0" w:color="auto"/>
            <w:left w:val="none" w:sz="0" w:space="0" w:color="auto"/>
            <w:bottom w:val="none" w:sz="0" w:space="0" w:color="auto"/>
            <w:right w:val="none" w:sz="0" w:space="0" w:color="auto"/>
          </w:divBdr>
        </w:div>
      </w:divsChild>
    </w:div>
    <w:div w:id="1273705299">
      <w:bodyDiv w:val="1"/>
      <w:marLeft w:val="0"/>
      <w:marRight w:val="0"/>
      <w:marTop w:val="0"/>
      <w:marBottom w:val="0"/>
      <w:divBdr>
        <w:top w:val="none" w:sz="0" w:space="0" w:color="auto"/>
        <w:left w:val="none" w:sz="0" w:space="0" w:color="auto"/>
        <w:bottom w:val="none" w:sz="0" w:space="0" w:color="auto"/>
        <w:right w:val="none" w:sz="0" w:space="0" w:color="auto"/>
      </w:divBdr>
    </w:div>
    <w:div w:id="1291860899">
      <w:bodyDiv w:val="1"/>
      <w:marLeft w:val="0"/>
      <w:marRight w:val="0"/>
      <w:marTop w:val="0"/>
      <w:marBottom w:val="0"/>
      <w:divBdr>
        <w:top w:val="none" w:sz="0" w:space="0" w:color="auto"/>
        <w:left w:val="none" w:sz="0" w:space="0" w:color="auto"/>
        <w:bottom w:val="none" w:sz="0" w:space="0" w:color="auto"/>
        <w:right w:val="none" w:sz="0" w:space="0" w:color="auto"/>
      </w:divBdr>
    </w:div>
    <w:div w:id="1295328899">
      <w:bodyDiv w:val="1"/>
      <w:marLeft w:val="0"/>
      <w:marRight w:val="0"/>
      <w:marTop w:val="0"/>
      <w:marBottom w:val="0"/>
      <w:divBdr>
        <w:top w:val="none" w:sz="0" w:space="0" w:color="auto"/>
        <w:left w:val="none" w:sz="0" w:space="0" w:color="auto"/>
        <w:bottom w:val="none" w:sz="0" w:space="0" w:color="auto"/>
        <w:right w:val="none" w:sz="0" w:space="0" w:color="auto"/>
      </w:divBdr>
    </w:div>
    <w:div w:id="1298798053">
      <w:bodyDiv w:val="1"/>
      <w:marLeft w:val="0"/>
      <w:marRight w:val="0"/>
      <w:marTop w:val="0"/>
      <w:marBottom w:val="0"/>
      <w:divBdr>
        <w:top w:val="none" w:sz="0" w:space="0" w:color="auto"/>
        <w:left w:val="none" w:sz="0" w:space="0" w:color="auto"/>
        <w:bottom w:val="none" w:sz="0" w:space="0" w:color="auto"/>
        <w:right w:val="none" w:sz="0" w:space="0" w:color="auto"/>
      </w:divBdr>
    </w:div>
    <w:div w:id="1318925759">
      <w:bodyDiv w:val="1"/>
      <w:marLeft w:val="0"/>
      <w:marRight w:val="0"/>
      <w:marTop w:val="0"/>
      <w:marBottom w:val="0"/>
      <w:divBdr>
        <w:top w:val="none" w:sz="0" w:space="0" w:color="auto"/>
        <w:left w:val="none" w:sz="0" w:space="0" w:color="auto"/>
        <w:bottom w:val="none" w:sz="0" w:space="0" w:color="auto"/>
        <w:right w:val="none" w:sz="0" w:space="0" w:color="auto"/>
      </w:divBdr>
    </w:div>
    <w:div w:id="1337687838">
      <w:bodyDiv w:val="1"/>
      <w:marLeft w:val="0"/>
      <w:marRight w:val="0"/>
      <w:marTop w:val="0"/>
      <w:marBottom w:val="0"/>
      <w:divBdr>
        <w:top w:val="none" w:sz="0" w:space="0" w:color="auto"/>
        <w:left w:val="none" w:sz="0" w:space="0" w:color="auto"/>
        <w:bottom w:val="none" w:sz="0" w:space="0" w:color="auto"/>
        <w:right w:val="none" w:sz="0" w:space="0" w:color="auto"/>
      </w:divBdr>
    </w:div>
    <w:div w:id="1342707905">
      <w:bodyDiv w:val="1"/>
      <w:marLeft w:val="0"/>
      <w:marRight w:val="0"/>
      <w:marTop w:val="0"/>
      <w:marBottom w:val="0"/>
      <w:divBdr>
        <w:top w:val="none" w:sz="0" w:space="0" w:color="auto"/>
        <w:left w:val="none" w:sz="0" w:space="0" w:color="auto"/>
        <w:bottom w:val="none" w:sz="0" w:space="0" w:color="auto"/>
        <w:right w:val="none" w:sz="0" w:space="0" w:color="auto"/>
      </w:divBdr>
    </w:div>
    <w:div w:id="1351640013">
      <w:bodyDiv w:val="1"/>
      <w:marLeft w:val="120"/>
      <w:marRight w:val="120"/>
      <w:marTop w:val="0"/>
      <w:marBottom w:val="0"/>
      <w:divBdr>
        <w:top w:val="none" w:sz="0" w:space="0" w:color="auto"/>
        <w:left w:val="none" w:sz="0" w:space="0" w:color="auto"/>
        <w:bottom w:val="none" w:sz="0" w:space="0" w:color="auto"/>
        <w:right w:val="none" w:sz="0" w:space="0" w:color="auto"/>
      </w:divBdr>
      <w:divsChild>
        <w:div w:id="642006913">
          <w:marLeft w:val="0"/>
          <w:marRight w:val="0"/>
          <w:marTop w:val="0"/>
          <w:marBottom w:val="0"/>
          <w:divBdr>
            <w:top w:val="none" w:sz="0" w:space="0" w:color="auto"/>
            <w:left w:val="none" w:sz="0" w:space="0" w:color="auto"/>
            <w:bottom w:val="none" w:sz="0" w:space="0" w:color="auto"/>
            <w:right w:val="none" w:sz="0" w:space="0" w:color="auto"/>
          </w:divBdr>
          <w:divsChild>
            <w:div w:id="8951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097">
      <w:bodyDiv w:val="1"/>
      <w:marLeft w:val="0"/>
      <w:marRight w:val="0"/>
      <w:marTop w:val="0"/>
      <w:marBottom w:val="0"/>
      <w:divBdr>
        <w:top w:val="none" w:sz="0" w:space="0" w:color="auto"/>
        <w:left w:val="none" w:sz="0" w:space="0" w:color="auto"/>
        <w:bottom w:val="none" w:sz="0" w:space="0" w:color="auto"/>
        <w:right w:val="none" w:sz="0" w:space="0" w:color="auto"/>
      </w:divBdr>
      <w:divsChild>
        <w:div w:id="2134248442">
          <w:marLeft w:val="720"/>
          <w:marRight w:val="0"/>
          <w:marTop w:val="115"/>
          <w:marBottom w:val="0"/>
          <w:divBdr>
            <w:top w:val="none" w:sz="0" w:space="0" w:color="auto"/>
            <w:left w:val="none" w:sz="0" w:space="0" w:color="auto"/>
            <w:bottom w:val="none" w:sz="0" w:space="0" w:color="auto"/>
            <w:right w:val="none" w:sz="0" w:space="0" w:color="auto"/>
          </w:divBdr>
        </w:div>
        <w:div w:id="1022629272">
          <w:marLeft w:val="1440"/>
          <w:marRight w:val="0"/>
          <w:marTop w:val="115"/>
          <w:marBottom w:val="0"/>
          <w:divBdr>
            <w:top w:val="none" w:sz="0" w:space="0" w:color="auto"/>
            <w:left w:val="none" w:sz="0" w:space="0" w:color="auto"/>
            <w:bottom w:val="none" w:sz="0" w:space="0" w:color="auto"/>
            <w:right w:val="none" w:sz="0" w:space="0" w:color="auto"/>
          </w:divBdr>
        </w:div>
        <w:div w:id="295184227">
          <w:marLeft w:val="720"/>
          <w:marRight w:val="0"/>
          <w:marTop w:val="115"/>
          <w:marBottom w:val="0"/>
          <w:divBdr>
            <w:top w:val="none" w:sz="0" w:space="0" w:color="auto"/>
            <w:left w:val="none" w:sz="0" w:space="0" w:color="auto"/>
            <w:bottom w:val="none" w:sz="0" w:space="0" w:color="auto"/>
            <w:right w:val="none" w:sz="0" w:space="0" w:color="auto"/>
          </w:divBdr>
        </w:div>
        <w:div w:id="1840656009">
          <w:marLeft w:val="1440"/>
          <w:marRight w:val="0"/>
          <w:marTop w:val="115"/>
          <w:marBottom w:val="0"/>
          <w:divBdr>
            <w:top w:val="none" w:sz="0" w:space="0" w:color="auto"/>
            <w:left w:val="none" w:sz="0" w:space="0" w:color="auto"/>
            <w:bottom w:val="none" w:sz="0" w:space="0" w:color="auto"/>
            <w:right w:val="none" w:sz="0" w:space="0" w:color="auto"/>
          </w:divBdr>
        </w:div>
      </w:divsChild>
    </w:div>
    <w:div w:id="1430274158">
      <w:bodyDiv w:val="1"/>
      <w:marLeft w:val="0"/>
      <w:marRight w:val="0"/>
      <w:marTop w:val="0"/>
      <w:marBottom w:val="0"/>
      <w:divBdr>
        <w:top w:val="none" w:sz="0" w:space="0" w:color="auto"/>
        <w:left w:val="none" w:sz="0" w:space="0" w:color="auto"/>
        <w:bottom w:val="none" w:sz="0" w:space="0" w:color="auto"/>
        <w:right w:val="none" w:sz="0" w:space="0" w:color="auto"/>
      </w:divBdr>
    </w:div>
    <w:div w:id="1450011366">
      <w:bodyDiv w:val="1"/>
      <w:marLeft w:val="0"/>
      <w:marRight w:val="0"/>
      <w:marTop w:val="0"/>
      <w:marBottom w:val="0"/>
      <w:divBdr>
        <w:top w:val="none" w:sz="0" w:space="0" w:color="auto"/>
        <w:left w:val="none" w:sz="0" w:space="0" w:color="auto"/>
        <w:bottom w:val="none" w:sz="0" w:space="0" w:color="auto"/>
        <w:right w:val="none" w:sz="0" w:space="0" w:color="auto"/>
      </w:divBdr>
    </w:div>
    <w:div w:id="1450969479">
      <w:bodyDiv w:val="1"/>
      <w:marLeft w:val="0"/>
      <w:marRight w:val="0"/>
      <w:marTop w:val="0"/>
      <w:marBottom w:val="0"/>
      <w:divBdr>
        <w:top w:val="none" w:sz="0" w:space="0" w:color="auto"/>
        <w:left w:val="none" w:sz="0" w:space="0" w:color="auto"/>
        <w:bottom w:val="none" w:sz="0" w:space="0" w:color="auto"/>
        <w:right w:val="none" w:sz="0" w:space="0" w:color="auto"/>
      </w:divBdr>
    </w:div>
    <w:div w:id="1470591518">
      <w:bodyDiv w:val="1"/>
      <w:marLeft w:val="0"/>
      <w:marRight w:val="0"/>
      <w:marTop w:val="0"/>
      <w:marBottom w:val="0"/>
      <w:divBdr>
        <w:top w:val="none" w:sz="0" w:space="0" w:color="auto"/>
        <w:left w:val="none" w:sz="0" w:space="0" w:color="auto"/>
        <w:bottom w:val="none" w:sz="0" w:space="0" w:color="auto"/>
        <w:right w:val="none" w:sz="0" w:space="0" w:color="auto"/>
      </w:divBdr>
    </w:div>
    <w:div w:id="1541360588">
      <w:bodyDiv w:val="1"/>
      <w:marLeft w:val="120"/>
      <w:marRight w:val="120"/>
      <w:marTop w:val="0"/>
      <w:marBottom w:val="0"/>
      <w:divBdr>
        <w:top w:val="none" w:sz="0" w:space="0" w:color="auto"/>
        <w:left w:val="none" w:sz="0" w:space="0" w:color="auto"/>
        <w:bottom w:val="none" w:sz="0" w:space="0" w:color="auto"/>
        <w:right w:val="none" w:sz="0" w:space="0" w:color="auto"/>
      </w:divBdr>
      <w:divsChild>
        <w:div w:id="1525709438">
          <w:marLeft w:val="0"/>
          <w:marRight w:val="0"/>
          <w:marTop w:val="0"/>
          <w:marBottom w:val="0"/>
          <w:divBdr>
            <w:top w:val="none" w:sz="0" w:space="0" w:color="auto"/>
            <w:left w:val="none" w:sz="0" w:space="0" w:color="auto"/>
            <w:bottom w:val="none" w:sz="0" w:space="0" w:color="auto"/>
            <w:right w:val="none" w:sz="0" w:space="0" w:color="auto"/>
          </w:divBdr>
          <w:divsChild>
            <w:div w:id="414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184">
      <w:bodyDiv w:val="1"/>
      <w:marLeft w:val="0"/>
      <w:marRight w:val="0"/>
      <w:marTop w:val="0"/>
      <w:marBottom w:val="0"/>
      <w:divBdr>
        <w:top w:val="none" w:sz="0" w:space="0" w:color="auto"/>
        <w:left w:val="none" w:sz="0" w:space="0" w:color="auto"/>
        <w:bottom w:val="none" w:sz="0" w:space="0" w:color="auto"/>
        <w:right w:val="none" w:sz="0" w:space="0" w:color="auto"/>
      </w:divBdr>
      <w:divsChild>
        <w:div w:id="451825730">
          <w:marLeft w:val="720"/>
          <w:marRight w:val="0"/>
          <w:marTop w:val="115"/>
          <w:marBottom w:val="0"/>
          <w:divBdr>
            <w:top w:val="none" w:sz="0" w:space="0" w:color="auto"/>
            <w:left w:val="none" w:sz="0" w:space="0" w:color="auto"/>
            <w:bottom w:val="none" w:sz="0" w:space="0" w:color="auto"/>
            <w:right w:val="none" w:sz="0" w:space="0" w:color="auto"/>
          </w:divBdr>
        </w:div>
        <w:div w:id="246036538">
          <w:marLeft w:val="1440"/>
          <w:marRight w:val="0"/>
          <w:marTop w:val="115"/>
          <w:marBottom w:val="0"/>
          <w:divBdr>
            <w:top w:val="none" w:sz="0" w:space="0" w:color="auto"/>
            <w:left w:val="none" w:sz="0" w:space="0" w:color="auto"/>
            <w:bottom w:val="none" w:sz="0" w:space="0" w:color="auto"/>
            <w:right w:val="none" w:sz="0" w:space="0" w:color="auto"/>
          </w:divBdr>
        </w:div>
        <w:div w:id="1474912492">
          <w:marLeft w:val="1440"/>
          <w:marRight w:val="0"/>
          <w:marTop w:val="115"/>
          <w:marBottom w:val="0"/>
          <w:divBdr>
            <w:top w:val="none" w:sz="0" w:space="0" w:color="auto"/>
            <w:left w:val="none" w:sz="0" w:space="0" w:color="auto"/>
            <w:bottom w:val="none" w:sz="0" w:space="0" w:color="auto"/>
            <w:right w:val="none" w:sz="0" w:space="0" w:color="auto"/>
          </w:divBdr>
        </w:div>
      </w:divsChild>
    </w:div>
    <w:div w:id="1560626145">
      <w:bodyDiv w:val="1"/>
      <w:marLeft w:val="0"/>
      <w:marRight w:val="0"/>
      <w:marTop w:val="0"/>
      <w:marBottom w:val="0"/>
      <w:divBdr>
        <w:top w:val="none" w:sz="0" w:space="0" w:color="auto"/>
        <w:left w:val="none" w:sz="0" w:space="0" w:color="auto"/>
        <w:bottom w:val="none" w:sz="0" w:space="0" w:color="auto"/>
        <w:right w:val="none" w:sz="0" w:space="0" w:color="auto"/>
      </w:divBdr>
    </w:div>
    <w:div w:id="1572697016">
      <w:bodyDiv w:val="1"/>
      <w:marLeft w:val="0"/>
      <w:marRight w:val="0"/>
      <w:marTop w:val="0"/>
      <w:marBottom w:val="0"/>
      <w:divBdr>
        <w:top w:val="none" w:sz="0" w:space="0" w:color="auto"/>
        <w:left w:val="none" w:sz="0" w:space="0" w:color="auto"/>
        <w:bottom w:val="none" w:sz="0" w:space="0" w:color="auto"/>
        <w:right w:val="none" w:sz="0" w:space="0" w:color="auto"/>
      </w:divBdr>
    </w:div>
    <w:div w:id="1591544340">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9">
          <w:marLeft w:val="720"/>
          <w:marRight w:val="0"/>
          <w:marTop w:val="115"/>
          <w:marBottom w:val="0"/>
          <w:divBdr>
            <w:top w:val="none" w:sz="0" w:space="0" w:color="auto"/>
            <w:left w:val="none" w:sz="0" w:space="0" w:color="auto"/>
            <w:bottom w:val="none" w:sz="0" w:space="0" w:color="auto"/>
            <w:right w:val="none" w:sz="0" w:space="0" w:color="auto"/>
          </w:divBdr>
        </w:div>
        <w:div w:id="784467114">
          <w:marLeft w:val="720"/>
          <w:marRight w:val="0"/>
          <w:marTop w:val="115"/>
          <w:marBottom w:val="0"/>
          <w:divBdr>
            <w:top w:val="none" w:sz="0" w:space="0" w:color="auto"/>
            <w:left w:val="none" w:sz="0" w:space="0" w:color="auto"/>
            <w:bottom w:val="none" w:sz="0" w:space="0" w:color="auto"/>
            <w:right w:val="none" w:sz="0" w:space="0" w:color="auto"/>
          </w:divBdr>
        </w:div>
        <w:div w:id="148445708">
          <w:marLeft w:val="720"/>
          <w:marRight w:val="0"/>
          <w:marTop w:val="115"/>
          <w:marBottom w:val="0"/>
          <w:divBdr>
            <w:top w:val="none" w:sz="0" w:space="0" w:color="auto"/>
            <w:left w:val="none" w:sz="0" w:space="0" w:color="auto"/>
            <w:bottom w:val="none" w:sz="0" w:space="0" w:color="auto"/>
            <w:right w:val="none" w:sz="0" w:space="0" w:color="auto"/>
          </w:divBdr>
        </w:div>
      </w:divsChild>
    </w:div>
    <w:div w:id="160715002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08">
          <w:marLeft w:val="720"/>
          <w:marRight w:val="0"/>
          <w:marTop w:val="115"/>
          <w:marBottom w:val="0"/>
          <w:divBdr>
            <w:top w:val="none" w:sz="0" w:space="0" w:color="auto"/>
            <w:left w:val="none" w:sz="0" w:space="0" w:color="auto"/>
            <w:bottom w:val="none" w:sz="0" w:space="0" w:color="auto"/>
            <w:right w:val="none" w:sz="0" w:space="0" w:color="auto"/>
          </w:divBdr>
        </w:div>
      </w:divsChild>
    </w:div>
    <w:div w:id="1646932591">
      <w:bodyDiv w:val="1"/>
      <w:marLeft w:val="0"/>
      <w:marRight w:val="0"/>
      <w:marTop w:val="0"/>
      <w:marBottom w:val="0"/>
      <w:divBdr>
        <w:top w:val="none" w:sz="0" w:space="0" w:color="auto"/>
        <w:left w:val="none" w:sz="0" w:space="0" w:color="auto"/>
        <w:bottom w:val="none" w:sz="0" w:space="0" w:color="auto"/>
        <w:right w:val="none" w:sz="0" w:space="0" w:color="auto"/>
      </w:divBdr>
    </w:div>
    <w:div w:id="1783308068">
      <w:bodyDiv w:val="1"/>
      <w:marLeft w:val="0"/>
      <w:marRight w:val="0"/>
      <w:marTop w:val="0"/>
      <w:marBottom w:val="0"/>
      <w:divBdr>
        <w:top w:val="none" w:sz="0" w:space="0" w:color="auto"/>
        <w:left w:val="none" w:sz="0" w:space="0" w:color="auto"/>
        <w:bottom w:val="none" w:sz="0" w:space="0" w:color="auto"/>
        <w:right w:val="none" w:sz="0" w:space="0" w:color="auto"/>
      </w:divBdr>
    </w:div>
    <w:div w:id="1803182846">
      <w:bodyDiv w:val="1"/>
      <w:marLeft w:val="0"/>
      <w:marRight w:val="0"/>
      <w:marTop w:val="0"/>
      <w:marBottom w:val="0"/>
      <w:divBdr>
        <w:top w:val="none" w:sz="0" w:space="0" w:color="auto"/>
        <w:left w:val="none" w:sz="0" w:space="0" w:color="auto"/>
        <w:bottom w:val="none" w:sz="0" w:space="0" w:color="auto"/>
        <w:right w:val="none" w:sz="0" w:space="0" w:color="auto"/>
      </w:divBdr>
    </w:div>
    <w:div w:id="1875733183">
      <w:bodyDiv w:val="1"/>
      <w:marLeft w:val="0"/>
      <w:marRight w:val="0"/>
      <w:marTop w:val="0"/>
      <w:marBottom w:val="0"/>
      <w:divBdr>
        <w:top w:val="none" w:sz="0" w:space="0" w:color="auto"/>
        <w:left w:val="none" w:sz="0" w:space="0" w:color="auto"/>
        <w:bottom w:val="none" w:sz="0" w:space="0" w:color="auto"/>
        <w:right w:val="none" w:sz="0" w:space="0" w:color="auto"/>
      </w:divBdr>
    </w:div>
    <w:div w:id="1923950784">
      <w:bodyDiv w:val="1"/>
      <w:marLeft w:val="0"/>
      <w:marRight w:val="0"/>
      <w:marTop w:val="0"/>
      <w:marBottom w:val="0"/>
      <w:divBdr>
        <w:top w:val="none" w:sz="0" w:space="0" w:color="auto"/>
        <w:left w:val="none" w:sz="0" w:space="0" w:color="auto"/>
        <w:bottom w:val="none" w:sz="0" w:space="0" w:color="auto"/>
        <w:right w:val="none" w:sz="0" w:space="0" w:color="auto"/>
      </w:divBdr>
    </w:div>
    <w:div w:id="1966934334">
      <w:bodyDiv w:val="1"/>
      <w:marLeft w:val="0"/>
      <w:marRight w:val="0"/>
      <w:marTop w:val="0"/>
      <w:marBottom w:val="0"/>
      <w:divBdr>
        <w:top w:val="none" w:sz="0" w:space="0" w:color="auto"/>
        <w:left w:val="none" w:sz="0" w:space="0" w:color="auto"/>
        <w:bottom w:val="none" w:sz="0" w:space="0" w:color="auto"/>
        <w:right w:val="none" w:sz="0" w:space="0" w:color="auto"/>
      </w:divBdr>
      <w:divsChild>
        <w:div w:id="1808736242">
          <w:marLeft w:val="0"/>
          <w:marRight w:val="0"/>
          <w:marTop w:val="0"/>
          <w:marBottom w:val="0"/>
          <w:divBdr>
            <w:top w:val="single" w:sz="2" w:space="0" w:color="auto"/>
            <w:left w:val="single" w:sz="2" w:space="0" w:color="auto"/>
            <w:bottom w:val="single" w:sz="2" w:space="0" w:color="auto"/>
            <w:right w:val="single" w:sz="2" w:space="0" w:color="auto"/>
          </w:divBdr>
          <w:divsChild>
            <w:div w:id="1405224106">
              <w:marLeft w:val="0"/>
              <w:marRight w:val="0"/>
              <w:marTop w:val="0"/>
              <w:marBottom w:val="0"/>
              <w:divBdr>
                <w:top w:val="single" w:sz="2" w:space="0" w:color="auto"/>
                <w:left w:val="single" w:sz="2" w:space="0" w:color="auto"/>
                <w:bottom w:val="single" w:sz="2" w:space="0" w:color="auto"/>
                <w:right w:val="single" w:sz="2" w:space="0" w:color="auto"/>
              </w:divBdr>
              <w:divsChild>
                <w:div w:id="154594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982202">
      <w:bodyDiv w:val="1"/>
      <w:marLeft w:val="120"/>
      <w:marRight w:val="120"/>
      <w:marTop w:val="0"/>
      <w:marBottom w:val="0"/>
      <w:divBdr>
        <w:top w:val="none" w:sz="0" w:space="0" w:color="auto"/>
        <w:left w:val="none" w:sz="0" w:space="0" w:color="auto"/>
        <w:bottom w:val="none" w:sz="0" w:space="0" w:color="auto"/>
        <w:right w:val="none" w:sz="0" w:space="0" w:color="auto"/>
      </w:divBdr>
      <w:divsChild>
        <w:div w:id="116223647">
          <w:marLeft w:val="0"/>
          <w:marRight w:val="0"/>
          <w:marTop w:val="0"/>
          <w:marBottom w:val="0"/>
          <w:divBdr>
            <w:top w:val="none" w:sz="0" w:space="0" w:color="auto"/>
            <w:left w:val="none" w:sz="0" w:space="0" w:color="auto"/>
            <w:bottom w:val="none" w:sz="0" w:space="0" w:color="auto"/>
            <w:right w:val="none" w:sz="0" w:space="0" w:color="auto"/>
          </w:divBdr>
          <w:divsChild>
            <w:div w:id="7243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222">
      <w:bodyDiv w:val="1"/>
      <w:marLeft w:val="0"/>
      <w:marRight w:val="0"/>
      <w:marTop w:val="0"/>
      <w:marBottom w:val="0"/>
      <w:divBdr>
        <w:top w:val="none" w:sz="0" w:space="0" w:color="auto"/>
        <w:left w:val="none" w:sz="0" w:space="0" w:color="auto"/>
        <w:bottom w:val="none" w:sz="0" w:space="0" w:color="auto"/>
        <w:right w:val="none" w:sz="0" w:space="0" w:color="auto"/>
      </w:divBdr>
      <w:divsChild>
        <w:div w:id="515265626">
          <w:marLeft w:val="0"/>
          <w:marRight w:val="0"/>
          <w:marTop w:val="0"/>
          <w:marBottom w:val="0"/>
          <w:divBdr>
            <w:top w:val="single" w:sz="2" w:space="0" w:color="auto"/>
            <w:left w:val="single" w:sz="2" w:space="0" w:color="auto"/>
            <w:bottom w:val="single" w:sz="2" w:space="0" w:color="auto"/>
            <w:right w:val="single" w:sz="2" w:space="0" w:color="auto"/>
          </w:divBdr>
          <w:divsChild>
            <w:div w:id="1916932028">
              <w:marLeft w:val="0"/>
              <w:marRight w:val="0"/>
              <w:marTop w:val="0"/>
              <w:marBottom w:val="0"/>
              <w:divBdr>
                <w:top w:val="single" w:sz="2" w:space="0" w:color="auto"/>
                <w:left w:val="single" w:sz="2" w:space="0" w:color="auto"/>
                <w:bottom w:val="single" w:sz="2" w:space="0" w:color="auto"/>
                <w:right w:val="single" w:sz="2" w:space="0" w:color="auto"/>
              </w:divBdr>
              <w:divsChild>
                <w:div w:id="135903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939737">
      <w:bodyDiv w:val="1"/>
      <w:marLeft w:val="0"/>
      <w:marRight w:val="0"/>
      <w:marTop w:val="0"/>
      <w:marBottom w:val="0"/>
      <w:divBdr>
        <w:top w:val="none" w:sz="0" w:space="0" w:color="auto"/>
        <w:left w:val="none" w:sz="0" w:space="0" w:color="auto"/>
        <w:bottom w:val="none" w:sz="0" w:space="0" w:color="auto"/>
        <w:right w:val="none" w:sz="0" w:space="0" w:color="auto"/>
      </w:divBdr>
    </w:div>
    <w:div w:id="2022388631">
      <w:bodyDiv w:val="1"/>
      <w:marLeft w:val="0"/>
      <w:marRight w:val="0"/>
      <w:marTop w:val="0"/>
      <w:marBottom w:val="0"/>
      <w:divBdr>
        <w:top w:val="none" w:sz="0" w:space="0" w:color="auto"/>
        <w:left w:val="none" w:sz="0" w:space="0" w:color="auto"/>
        <w:bottom w:val="none" w:sz="0" w:space="0" w:color="auto"/>
        <w:right w:val="none" w:sz="0" w:space="0" w:color="auto"/>
      </w:divBdr>
    </w:div>
    <w:div w:id="2033996653">
      <w:bodyDiv w:val="1"/>
      <w:marLeft w:val="0"/>
      <w:marRight w:val="0"/>
      <w:marTop w:val="0"/>
      <w:marBottom w:val="0"/>
      <w:divBdr>
        <w:top w:val="none" w:sz="0" w:space="0" w:color="auto"/>
        <w:left w:val="none" w:sz="0" w:space="0" w:color="auto"/>
        <w:bottom w:val="none" w:sz="0" w:space="0" w:color="auto"/>
        <w:right w:val="none" w:sz="0" w:space="0" w:color="auto"/>
      </w:divBdr>
    </w:div>
    <w:div w:id="2048526075">
      <w:bodyDiv w:val="1"/>
      <w:marLeft w:val="0"/>
      <w:marRight w:val="0"/>
      <w:marTop w:val="0"/>
      <w:marBottom w:val="0"/>
      <w:divBdr>
        <w:top w:val="none" w:sz="0" w:space="0" w:color="auto"/>
        <w:left w:val="none" w:sz="0" w:space="0" w:color="auto"/>
        <w:bottom w:val="none" w:sz="0" w:space="0" w:color="auto"/>
        <w:right w:val="none" w:sz="0" w:space="0" w:color="auto"/>
      </w:divBdr>
    </w:div>
    <w:div w:id="2053650801">
      <w:bodyDiv w:val="1"/>
      <w:marLeft w:val="0"/>
      <w:marRight w:val="0"/>
      <w:marTop w:val="0"/>
      <w:marBottom w:val="0"/>
      <w:divBdr>
        <w:top w:val="none" w:sz="0" w:space="0" w:color="auto"/>
        <w:left w:val="none" w:sz="0" w:space="0" w:color="auto"/>
        <w:bottom w:val="none" w:sz="0" w:space="0" w:color="auto"/>
        <w:right w:val="none" w:sz="0" w:space="0" w:color="auto"/>
      </w:divBdr>
      <w:divsChild>
        <w:div w:id="756902041">
          <w:marLeft w:val="0"/>
          <w:marRight w:val="0"/>
          <w:marTop w:val="0"/>
          <w:marBottom w:val="0"/>
          <w:divBdr>
            <w:top w:val="single" w:sz="2" w:space="0" w:color="auto"/>
            <w:left w:val="single" w:sz="2" w:space="0" w:color="auto"/>
            <w:bottom w:val="single" w:sz="2" w:space="0" w:color="auto"/>
            <w:right w:val="single" w:sz="2" w:space="0" w:color="auto"/>
          </w:divBdr>
          <w:divsChild>
            <w:div w:id="1192302578">
              <w:marLeft w:val="0"/>
              <w:marRight w:val="0"/>
              <w:marTop w:val="0"/>
              <w:marBottom w:val="0"/>
              <w:divBdr>
                <w:top w:val="single" w:sz="2" w:space="0" w:color="auto"/>
                <w:left w:val="single" w:sz="2" w:space="0" w:color="auto"/>
                <w:bottom w:val="single" w:sz="2" w:space="0" w:color="auto"/>
                <w:right w:val="single" w:sz="2" w:space="0" w:color="auto"/>
              </w:divBdr>
              <w:divsChild>
                <w:div w:id="56152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9859072">
      <w:bodyDiv w:val="1"/>
      <w:marLeft w:val="0"/>
      <w:marRight w:val="0"/>
      <w:marTop w:val="0"/>
      <w:marBottom w:val="0"/>
      <w:divBdr>
        <w:top w:val="none" w:sz="0" w:space="0" w:color="auto"/>
        <w:left w:val="none" w:sz="0" w:space="0" w:color="auto"/>
        <w:bottom w:val="none" w:sz="0" w:space="0" w:color="auto"/>
        <w:right w:val="none" w:sz="0" w:space="0" w:color="auto"/>
      </w:divBdr>
    </w:div>
    <w:div w:id="2097893723">
      <w:bodyDiv w:val="1"/>
      <w:marLeft w:val="0"/>
      <w:marRight w:val="0"/>
      <w:marTop w:val="0"/>
      <w:marBottom w:val="0"/>
      <w:divBdr>
        <w:top w:val="none" w:sz="0" w:space="0" w:color="auto"/>
        <w:left w:val="none" w:sz="0" w:space="0" w:color="auto"/>
        <w:bottom w:val="none" w:sz="0" w:space="0" w:color="auto"/>
        <w:right w:val="none" w:sz="0" w:space="0" w:color="auto"/>
      </w:divBdr>
    </w:div>
    <w:div w:id="2120949900">
      <w:bodyDiv w:val="1"/>
      <w:marLeft w:val="0"/>
      <w:marRight w:val="0"/>
      <w:marTop w:val="0"/>
      <w:marBottom w:val="0"/>
      <w:divBdr>
        <w:top w:val="none" w:sz="0" w:space="0" w:color="auto"/>
        <w:left w:val="none" w:sz="0" w:space="0" w:color="auto"/>
        <w:bottom w:val="none" w:sz="0" w:space="0" w:color="auto"/>
        <w:right w:val="none" w:sz="0" w:space="0" w:color="auto"/>
      </w:divBdr>
    </w:div>
    <w:div w:id="21385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cscc.unc.edu/hchs/node/6113" TargetMode="External"/><Relationship Id="rId18" Type="http://schemas.openxmlformats.org/officeDocument/2006/relationships/header" Target="header2.xml"/><Relationship Id="rId26" Type="http://schemas.openxmlformats.org/officeDocument/2006/relationships/image" Target="media/image4.png"/><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sites.cscc.unc.edu/hchs/node/405" TargetMode="External"/><Relationship Id="rId17" Type="http://schemas.openxmlformats.org/officeDocument/2006/relationships/hyperlink" Target="https://www.statmodel.com/html_ug.shtml"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a.com/features/documentation/" TargetMode="External"/><Relationship Id="rId20" Type="http://schemas.microsoft.com/office/2011/relationships/commentsExtended" Target="commentsExtended.xml"/><Relationship Id="rId29" Type="http://schemas.openxmlformats.org/officeDocument/2006/relationships/hyperlink" Target="https://doi.org/10.1016/j.annepidem.2010.05.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hyperlink" Target="https://books.google.com/books?id=bLmItgEACAAJ" TargetMode="External"/><Relationship Id="rId5" Type="http://schemas.openxmlformats.org/officeDocument/2006/relationships/webSettings" Target="webSettings.xml"/><Relationship Id="rId15" Type="http://schemas.openxmlformats.org/officeDocument/2006/relationships/hyperlink" Target="https://support.sas.com/documentation/onlinedoc/stat/" TargetMode="External"/><Relationship Id="rId23" Type="http://schemas.openxmlformats.org/officeDocument/2006/relationships/header" Target="header3.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yperlink" Target="https://doi.org/10.1080/0027317090333357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9.cscc.unc.edu/hchs/node/415" TargetMode="External"/><Relationship Id="rId22" Type="http://schemas.microsoft.com/office/2018/08/relationships/commentsExtensible" Target="commentsExtensible.xml"/><Relationship Id="rId27" Type="http://schemas.openxmlformats.org/officeDocument/2006/relationships/image" Target="media/image5.png"/><Relationship Id="rId30" Type="http://schemas.openxmlformats.org/officeDocument/2006/relationships/hyperlink" Target="https://doi.org/10.1093/biomet/73.1.1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9FFCE5-A2B5-44F6-831A-3BE064370F9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4B80-111B-406C-BE46-CE8555DC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58</Pages>
  <Words>13797</Words>
  <Characters>78643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Quijano</dc:creator>
  <cp:keywords/>
  <dc:description/>
  <cp:lastModifiedBy>Alvaro Quijano</cp:lastModifiedBy>
  <cp:revision>243</cp:revision>
  <cp:lastPrinted>2024-10-24T16:31:00Z</cp:lastPrinted>
  <dcterms:created xsi:type="dcterms:W3CDTF">2025-10-17T00:37:00Z</dcterms:created>
  <dcterms:modified xsi:type="dcterms:W3CDTF">2025-10-29T19:49:00Z</dcterms:modified>
</cp:coreProperties>
</file>